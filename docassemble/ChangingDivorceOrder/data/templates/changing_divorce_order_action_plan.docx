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tblpY="-1217"/>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331E36">
        <w:tc>
          <w:tcPr>
            <w:tcW w:w="9918" w:type="dxa"/>
            <w:gridSpan w:val="2"/>
          </w:tcPr>
          <w:p w14:paraId="0EBE6E9C" w14:textId="7279C65A" w:rsidR="00425904" w:rsidRPr="00ED24E5" w:rsidRDefault="004A0DCD" w:rsidP="00331E36">
            <w:pPr>
              <w:pStyle w:val="Title"/>
            </w:pPr>
            <w:r w:rsidRPr="00CF5207">
              <w:rPr>
                <w:color w:val="FF0000"/>
              </w:rPr>
              <w:t>{% if user_need == 'change foreign custody order' %}</w:t>
            </w:r>
            <w:r>
              <w:t>Changing your custody or Parenting Plan order from another state</w:t>
            </w:r>
            <w:r w:rsidRPr="00CF5207">
              <w:rPr>
                <w:color w:val="FF0000"/>
              </w:rPr>
              <w:t>{% elif user_need ==  'respond to motion in divorce'%}</w:t>
            </w:r>
            <w:r>
              <w:t>Responding to</w:t>
            </w:r>
            <w:r w:rsidR="00CF5207">
              <w:t xml:space="preserve"> </w:t>
            </w:r>
            <w:r w:rsidRPr="00CF5207">
              <w:rPr>
                <w:color w:val="FFC000"/>
              </w:rPr>
              <w:t>{% if type_of_response</w:t>
            </w:r>
            <w:r w:rsidR="00D535E8">
              <w:rPr>
                <w:color w:val="FFC000"/>
              </w:rPr>
              <w:t xml:space="preserve"> == </w:t>
            </w:r>
            <w:r w:rsidRPr="00CF5207">
              <w:rPr>
                <w:color w:val="FFC000"/>
              </w:rPr>
              <w:t>'appeal'</w:t>
            </w:r>
            <w:r w:rsidR="00D535E8">
              <w:rPr>
                <w:color w:val="FFC000"/>
              </w:rPr>
              <w:t xml:space="preserve"> </w:t>
            </w:r>
            <w:r w:rsidRPr="00CF5207">
              <w:rPr>
                <w:color w:val="FFC000"/>
              </w:rPr>
              <w:t>%}</w:t>
            </w:r>
            <w:r w:rsidR="00247621">
              <w:t>the</w:t>
            </w:r>
            <w:r>
              <w:t xml:space="preserve"> appeal</w:t>
            </w:r>
            <w:r w:rsidR="00247621">
              <w:t xml:space="preserve"> your ex</w:t>
            </w:r>
            <w:r w:rsidRPr="00CF5207">
              <w:rPr>
                <w:color w:val="FFC000"/>
              </w:rPr>
              <w:t>{% else %}</w:t>
            </w:r>
            <w:r>
              <w:t>a motion</w:t>
            </w:r>
            <w:r w:rsidR="00247621">
              <w:t xml:space="preserve"> your </w:t>
            </w:r>
            <w:r w:rsidR="00D06293" w:rsidRPr="00D06293">
              <w:rPr>
                <w:color w:val="92D050"/>
              </w:rPr>
              <w:t>{% if middle_of_case == 'yes' %}</w:t>
            </w:r>
            <w:r w:rsidR="00247621">
              <w:t xml:space="preserve">spouse </w:t>
            </w:r>
            <w:r w:rsidR="00C13B03">
              <w:t>f</w:t>
            </w:r>
            <w:r w:rsidR="00247621">
              <w:t xml:space="preserve">iled to change a court order </w:t>
            </w:r>
            <w:r w:rsidR="004F6818">
              <w:t>in your divorce case</w:t>
            </w:r>
            <w:r w:rsidR="00D06293" w:rsidRPr="00D06293">
              <w:rPr>
                <w:color w:val="92D050"/>
              </w:rPr>
              <w:t xml:space="preserve">{% </w:t>
            </w:r>
            <w:r w:rsidR="00D06293">
              <w:rPr>
                <w:color w:val="92D050"/>
              </w:rPr>
              <w:t>el</w:t>
            </w:r>
            <w:r w:rsidR="00D06293" w:rsidRPr="00D06293">
              <w:rPr>
                <w:color w:val="92D050"/>
              </w:rPr>
              <w:t>if middle_of_case == '</w:t>
            </w:r>
            <w:r w:rsidR="00D06293">
              <w:rPr>
                <w:color w:val="92D050"/>
              </w:rPr>
              <w:t>no</w:t>
            </w:r>
            <w:r w:rsidR="00D06293" w:rsidRPr="00D06293">
              <w:rPr>
                <w:color w:val="92D050"/>
              </w:rPr>
              <w:t>' %}</w:t>
            </w:r>
            <w:r w:rsidR="00D06293">
              <w:t xml:space="preserve"> ex filed to change a court order </w:t>
            </w:r>
            <w:r w:rsidR="000A4DC7">
              <w:t>from</w:t>
            </w:r>
            <w:r w:rsidR="00D06293">
              <w:t xml:space="preserve"> your divorce case</w:t>
            </w:r>
            <w:r w:rsidR="000A4DC7" w:rsidRPr="00D06293">
              <w:rPr>
                <w:color w:val="92D050"/>
              </w:rPr>
              <w:t xml:space="preserve">{% </w:t>
            </w:r>
            <w:r w:rsidR="000A4DC7">
              <w:rPr>
                <w:color w:val="92D050"/>
              </w:rPr>
              <w:t>end</w:t>
            </w:r>
            <w:r w:rsidR="000A4DC7" w:rsidRPr="00D06293">
              <w:rPr>
                <w:color w:val="92D050"/>
              </w:rPr>
              <w:t>if</w:t>
            </w:r>
            <w:r w:rsidR="000A4DC7">
              <w:rPr>
                <w:color w:val="92D050"/>
              </w:rPr>
              <w:t xml:space="preserve"> %}</w:t>
            </w:r>
            <w:r w:rsidR="000A4DC7">
              <w:rPr>
                <w:color w:val="FFC000"/>
              </w:rPr>
              <w:t>{% endif %}</w:t>
            </w:r>
            <w:r w:rsidRPr="00CF5207">
              <w:rPr>
                <w:color w:val="FF0000"/>
              </w:rPr>
              <w:t>{% elif user_need == 'change divorce order' and defined('type_of_final_order') and type_of_final_order.all_true('custody order', exclusive = True</w:t>
            </w:r>
            <w:r w:rsidR="00417D3A" w:rsidRPr="00CF5207">
              <w:rPr>
                <w:color w:val="FF0000"/>
              </w:rPr>
              <w:t>)</w:t>
            </w:r>
            <w:r w:rsidRPr="00CF5207">
              <w:rPr>
                <w:color w:val="FF0000"/>
              </w:rPr>
              <w:t xml:space="preserve"> %}</w:t>
            </w:r>
            <w:r>
              <w:t>Changing your custody or Parenting Plan order from your divorce case</w:t>
            </w:r>
            <w:r w:rsidRPr="00CF5207">
              <w:rPr>
                <w:color w:val="FF0000"/>
              </w:rPr>
              <w:t>{% else %}</w:t>
            </w:r>
            <w:r>
              <w:t xml:space="preserve">Changing a court order </w:t>
            </w:r>
            <w:r w:rsidRPr="00CF5207">
              <w:rPr>
                <w:color w:val="FFC000"/>
              </w:rPr>
              <w:t>{% if middle_of_case == 'yes' %}</w:t>
            </w:r>
            <w:r>
              <w:t>during your divorce case</w:t>
            </w:r>
            <w:r w:rsidRPr="00CF5207">
              <w:rPr>
                <w:color w:val="FFC000"/>
              </w:rPr>
              <w:t>{% else %}</w:t>
            </w:r>
            <w:r>
              <w:t>from your divorce case</w:t>
            </w:r>
            <w:r w:rsidRPr="00CF5207">
              <w:rPr>
                <w:color w:val="FFC000"/>
              </w:rPr>
              <w:t>{% endif %}</w:t>
            </w:r>
            <w:r w:rsidRPr="00CF5207">
              <w:rPr>
                <w:color w:val="FF0000"/>
              </w:rPr>
              <w:t>{% endif %}</w:t>
            </w:r>
          </w:p>
        </w:tc>
      </w:tr>
      <w:tr w:rsidR="00F6186D" w14:paraId="5B5CE5F5" w14:textId="77777777" w:rsidTr="00331E36">
        <w:tc>
          <w:tcPr>
            <w:tcW w:w="2088" w:type="dxa"/>
          </w:tcPr>
          <w:p w14:paraId="0F5E9FCA" w14:textId="77777777" w:rsidR="00F6186D" w:rsidRDefault="00F6186D" w:rsidP="00331E36">
            <w:pPr>
              <w:pStyle w:val="Title"/>
            </w:pPr>
            <w:r>
              <w:rPr>
                <w:noProof/>
              </w:rPr>
              <w:lastRenderedPageBreak/>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D8E1F82"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2DF3D36A" w:rsidR="00F6186D" w:rsidRDefault="00B53C4D" w:rsidP="00AA31CF">
            <w:pPr>
              <w:pStyle w:val="StyleHeading1Hanging008"/>
              <w:spacing w:before="800"/>
            </w:pPr>
            <w:r>
              <w:t>Your</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D3157D">
              <w:rPr>
                <w:rStyle w:val="NumChar"/>
                <w:noProof/>
              </w:rPr>
              <w:t>35</w:t>
            </w:r>
            <w:r w:rsidR="0057002C">
              <w:fldChar w:fldCharType="end"/>
            </w:r>
            <w:r w:rsidR="00693FBC">
              <w:t xml:space="preserve"> </w:t>
            </w:r>
            <w:r>
              <w:t>Steps</w:t>
            </w:r>
          </w:p>
        </w:tc>
      </w:tr>
    </w:tbl>
    <w:p w14:paraId="15EEC212" w14:textId="77777777" w:rsidR="00F6186D" w:rsidRDefault="00F6186D" w:rsidP="00F17233">
      <w:pPr>
        <w:pStyle w:val="Body"/>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692A5C34" w:rsidR="00A138CB" w:rsidRPr="004465B2" w:rsidRDefault="006418AE" w:rsidP="00D06293">
            <w:pPr>
              <w:pStyle w:val="Body"/>
            </w:pPr>
            <w:r w:rsidRPr="00D06293">
              <w:rPr>
                <w:color w:val="FF0000"/>
              </w:rPr>
              <w:t>{%tr</w:t>
            </w:r>
            <w:r w:rsidR="00693FBC" w:rsidRPr="00D06293">
              <w:rPr>
                <w:color w:val="FF0000"/>
              </w:rPr>
              <w:t xml:space="preserve"> </w:t>
            </w:r>
            <w:r w:rsidR="00ED084A" w:rsidRPr="00D06293">
              <w:rPr>
                <w:color w:val="FF0000"/>
              </w:rPr>
              <w:t>if</w:t>
            </w:r>
            <w:r w:rsidR="00D06293">
              <w:rPr>
                <w:color w:val="FF0000"/>
              </w:rPr>
              <w:t xml:space="preserve"> </w:t>
            </w:r>
            <w:r w:rsidR="00D06293" w:rsidRPr="0052387B">
              <w:rPr>
                <w:color w:val="FF0000"/>
              </w:rPr>
              <w:t>user_need</w:t>
            </w:r>
            <w:r w:rsidR="00D06293">
              <w:rPr>
                <w:color w:val="FF0000"/>
              </w:rPr>
              <w:t xml:space="preserve"> in (</w:t>
            </w:r>
            <w:r w:rsidR="00D06293" w:rsidRPr="0052387B">
              <w:rPr>
                <w:color w:val="FF0000"/>
              </w:rPr>
              <w:t>'change</w:t>
            </w:r>
            <w:r w:rsidR="00D06293">
              <w:rPr>
                <w:color w:val="FF0000"/>
              </w:rPr>
              <w:t xml:space="preserve"> </w:t>
            </w:r>
            <w:r w:rsidR="00D06293" w:rsidRPr="0052387B">
              <w:rPr>
                <w:color w:val="FF0000"/>
              </w:rPr>
              <w:t>a</w:t>
            </w:r>
            <w:r w:rsidR="00D06293">
              <w:rPr>
                <w:color w:val="FF0000"/>
              </w:rPr>
              <w:t xml:space="preserve"> </w:t>
            </w:r>
            <w:r w:rsidR="00D06293" w:rsidRPr="0052387B">
              <w:rPr>
                <w:color w:val="FF0000"/>
              </w:rPr>
              <w:t>custody</w:t>
            </w:r>
            <w:r w:rsidR="00D06293">
              <w:rPr>
                <w:color w:val="FF0000"/>
              </w:rPr>
              <w:t xml:space="preserve"> </w:t>
            </w:r>
            <w:r w:rsidR="00D06293" w:rsidRPr="0052387B">
              <w:rPr>
                <w:color w:val="FF0000"/>
              </w:rPr>
              <w:t>order'</w:t>
            </w:r>
            <w:r w:rsidR="00D06293">
              <w:rPr>
                <w:color w:val="FF0000"/>
              </w:rPr>
              <w:t xml:space="preserve">, </w:t>
            </w:r>
            <w:r w:rsidR="00D06293" w:rsidRPr="0052387B">
              <w:rPr>
                <w:color w:val="FF0000"/>
              </w:rPr>
              <w:t>'change</w:t>
            </w:r>
            <w:r w:rsidR="00D06293">
              <w:rPr>
                <w:color w:val="FF0000"/>
              </w:rPr>
              <w:t xml:space="preserve"> </w:t>
            </w:r>
            <w:r w:rsidR="00D06293" w:rsidRPr="0052387B">
              <w:rPr>
                <w:color w:val="FF0000"/>
              </w:rPr>
              <w:t>divorce</w:t>
            </w:r>
            <w:r w:rsidR="00D06293">
              <w:rPr>
                <w:color w:val="FF0000"/>
              </w:rPr>
              <w:t xml:space="preserve"> </w:t>
            </w:r>
            <w:r w:rsidR="00D06293" w:rsidRPr="0052387B">
              <w:rPr>
                <w:color w:val="FF0000"/>
              </w:rPr>
              <w:t>order</w:t>
            </w:r>
            <w:r w:rsidR="00D06293">
              <w:rPr>
                <w:color w:val="FF0000"/>
              </w:rPr>
              <w:t>') and (</w:t>
            </w:r>
            <w:proofErr w:type="spellStart"/>
            <w:r w:rsidR="006E63C3" w:rsidRPr="00D06293">
              <w:rPr>
                <w:color w:val="FF0000"/>
              </w:rPr>
              <w:t>parents_agree</w:t>
            </w:r>
            <w:proofErr w:type="spellEnd"/>
            <w:r w:rsidR="00693FBC" w:rsidRPr="00D06293">
              <w:rPr>
                <w:color w:val="FF0000"/>
              </w:rPr>
              <w:t xml:space="preserve"> </w:t>
            </w:r>
            <w:r w:rsidR="004465B2" w:rsidRPr="00D06293">
              <w:rPr>
                <w:color w:val="FF0000"/>
              </w:rPr>
              <w:t>or</w:t>
            </w:r>
            <w:r w:rsidR="00693FBC" w:rsidRPr="00D06293">
              <w:rPr>
                <w:color w:val="FF0000"/>
              </w:rPr>
              <w:t xml:space="preserve"> </w:t>
            </w:r>
            <w:r w:rsidR="001726E5" w:rsidRPr="00D06293">
              <w:rPr>
                <w:color w:val="FF0000"/>
              </w:rPr>
              <w:t>(</w:t>
            </w:r>
            <w:proofErr w:type="spellStart"/>
            <w:r w:rsidR="001726E5" w:rsidRPr="00D06293">
              <w:rPr>
                <w:color w:val="FF0000"/>
              </w:rPr>
              <w:t>unknown_final_date.true_values</w:t>
            </w:r>
            <w:proofErr w:type="spellEnd"/>
            <w:r w:rsidR="001726E5" w:rsidRPr="00D06293">
              <w:rPr>
                <w:color w:val="FF0000"/>
              </w:rPr>
              <w:t>())|</w:t>
            </w:r>
            <w:proofErr w:type="spellStart"/>
            <w:r w:rsidR="001726E5" w:rsidRPr="00D06293">
              <w:rPr>
                <w:color w:val="FF0000"/>
              </w:rPr>
              <w:t>list|length</w:t>
            </w:r>
            <w:proofErr w:type="spellEnd"/>
            <w:r w:rsidR="00693FBC" w:rsidRPr="00D06293">
              <w:rPr>
                <w:color w:val="FF0000"/>
              </w:rPr>
              <w:t xml:space="preserve"> </w:t>
            </w:r>
            <w:r w:rsidR="001726E5" w:rsidRPr="00D06293">
              <w:rPr>
                <w:color w:val="FF0000"/>
              </w:rPr>
              <w:t>&gt;</w:t>
            </w:r>
            <w:r w:rsidR="00693FBC" w:rsidRPr="00D06293">
              <w:rPr>
                <w:color w:val="FF0000"/>
              </w:rPr>
              <w:t xml:space="preserve"> </w:t>
            </w:r>
            <w:r w:rsidR="001726E5" w:rsidRPr="00D06293">
              <w:rPr>
                <w:color w:val="FF0000"/>
              </w:rPr>
              <w:t>1</w:t>
            </w:r>
            <w:r w:rsidR="00D06293" w:rsidRPr="00D06293">
              <w:rPr>
                <w:color w:val="FF0000"/>
              </w:rPr>
              <w:t>)</w:t>
            </w:r>
            <w:r w:rsidR="00693FBC" w:rsidRPr="00D06293">
              <w:rPr>
                <w:color w:val="FF0000"/>
              </w:rPr>
              <w:t xml:space="preserve"> </w:t>
            </w:r>
            <w:r w:rsidRPr="00D06293">
              <w:rPr>
                <w:color w:val="FF0000"/>
              </w:rPr>
              <w:t>%}</w:t>
            </w:r>
          </w:p>
        </w:tc>
        <w:tc>
          <w:tcPr>
            <w:tcW w:w="7612" w:type="dxa"/>
            <w:tcMar>
              <w:top w:w="432" w:type="dxa"/>
              <w:left w:w="115" w:type="dxa"/>
              <w:right w:w="115" w:type="dxa"/>
            </w:tcMar>
          </w:tcPr>
          <w:p w14:paraId="46DE9E75" w14:textId="68E25ED8" w:rsidR="00A138CB" w:rsidRPr="00444565" w:rsidRDefault="0033105A" w:rsidP="00280B7D">
            <w:pPr>
              <w:pStyle w:val="Body"/>
            </w:pPr>
            <w:proofErr w:type="spellStart"/>
            <w:r w:rsidRPr="0033105A">
              <w:t>pick_a_step_step</w:t>
            </w:r>
            <w:proofErr w:type="spellEnd"/>
            <w:r w:rsidR="0012097B">
              <w:t xml:space="preserve"> in </w:t>
            </w:r>
            <w:r w:rsidR="0012097B" w:rsidRPr="0033105A">
              <w:t>aka2j_templates.yml</w:t>
            </w:r>
          </w:p>
        </w:tc>
      </w:tr>
      <w:tr w:rsidR="006418AE" w14:paraId="372CA430" w14:textId="77777777" w:rsidTr="00DC1A96">
        <w:trPr>
          <w:jc w:val="center"/>
        </w:trPr>
        <w:tc>
          <w:tcPr>
            <w:tcW w:w="2880" w:type="dxa"/>
            <w:tcMar>
              <w:top w:w="360" w:type="dxa"/>
              <w:left w:w="115" w:type="dxa"/>
              <w:right w:w="115" w:type="dxa"/>
            </w:tcMar>
          </w:tcPr>
          <w:p w14:paraId="6F4CBC5E" w14:textId="2D1DF051" w:rsidR="006418AE" w:rsidRPr="00275A1D" w:rsidRDefault="006418AE" w:rsidP="00573E48">
            <w:pPr>
              <w:pStyle w:val="Heading2"/>
              <w:outlineLvl w:val="1"/>
            </w:pPr>
            <w:r>
              <w:t>Step</w:t>
            </w:r>
            <w:r w:rsidR="00693FBC">
              <w:t xml:space="preserve"> </w:t>
            </w:r>
            <w:fldSimple w:instr=" SEQ stepList  \* MERGEFORMAT  \* MERGEFORMAT ">
              <w:r w:rsidR="00D3157D">
                <w:rPr>
                  <w:noProof/>
                </w:rPr>
                <w:t>1</w:t>
              </w:r>
            </w:fldSimple>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07F1F285" w14:textId="3E4AFE24" w:rsidR="004E1636" w:rsidRDefault="0052387B" w:rsidP="00F17233">
            <w:pPr>
              <w:pStyle w:val="Body"/>
            </w:pPr>
            <w:r w:rsidRPr="0052387B">
              <w:rPr>
                <w:color w:val="FF0000"/>
              </w:rPr>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a</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t>parenting</w:t>
            </w:r>
            <w:r w:rsidR="00693FBC">
              <w:t xml:space="preserve"> </w:t>
            </w:r>
            <w:r>
              <w:t>plan</w:t>
            </w:r>
            <w:r w:rsidR="00693FBC">
              <w:t xml:space="preserve"> </w:t>
            </w:r>
            <w:r>
              <w:t>order</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p>
          <w:p w14:paraId="1CE6CF51" w14:textId="47C76188" w:rsidR="000453CB" w:rsidRDefault="0052387B" w:rsidP="00F17233">
            <w:pPr>
              <w:pStyle w:val="Body"/>
            </w:pP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r w:rsidR="000453CB" w:rsidRPr="000453CB">
              <w:t>Read</w:t>
            </w:r>
            <w:r w:rsidR="00693FBC">
              <w:t xml:space="preserve"> </w:t>
            </w:r>
            <w:r w:rsidR="000453CB" w:rsidRPr="000453CB">
              <w:t>each</w:t>
            </w:r>
            <w:r w:rsidR="00693FBC">
              <w:t xml:space="preserve"> </w:t>
            </w:r>
            <w:r w:rsidR="000453CB" w:rsidRPr="000453CB">
              <w:t>of</w:t>
            </w:r>
            <w:r w:rsidR="00693FBC">
              <w:t xml:space="preserve"> </w:t>
            </w:r>
            <w:r w:rsidR="000453CB" w:rsidRPr="000453CB">
              <w:t>the</w:t>
            </w:r>
            <w:r w:rsidR="00693FBC">
              <w:t xml:space="preserve"> </w:t>
            </w:r>
            <w:r w:rsidR="000453CB" w:rsidRPr="000453CB">
              <w:t>following</w:t>
            </w:r>
            <w:r w:rsidR="00693FBC">
              <w:t xml:space="preserve"> </w:t>
            </w:r>
            <w:r w:rsidR="000453CB" w:rsidRPr="000453CB">
              <w:t>steps</w:t>
            </w:r>
            <w:r w:rsidR="000453CB">
              <w:t>.</w:t>
            </w:r>
          </w:p>
          <w:p w14:paraId="29FF0341" w14:textId="664BC05B" w:rsidR="006418AE" w:rsidRDefault="000453CB" w:rsidP="00F17233">
            <w:pPr>
              <w:pStyle w:val="Body"/>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38C7490D" w:rsidR="004465B2" w:rsidRDefault="00433B86" w:rsidP="004465B2">
            <w:pPr>
              <w:pStyle w:val="Body"/>
            </w:pPr>
            <w:r w:rsidRPr="00D06293">
              <w:rPr>
                <w:color w:val="FF0000"/>
              </w:rPr>
              <w:t>{%tr</w:t>
            </w:r>
            <w:r w:rsidR="00693FBC" w:rsidRPr="00D06293">
              <w:rPr>
                <w:color w:val="FF0000"/>
              </w:rPr>
              <w:t xml:space="preserve"> </w:t>
            </w:r>
            <w:r w:rsidRPr="00D06293">
              <w:rPr>
                <w:color w:val="FF0000"/>
              </w:rPr>
              <w:t>endif</w:t>
            </w:r>
            <w:r w:rsidR="00693FBC" w:rsidRPr="00D06293">
              <w:rPr>
                <w:color w:val="FF0000"/>
              </w:rPr>
              <w:t xml:space="preserve"> </w:t>
            </w:r>
            <w:r w:rsidRPr="00D06293">
              <w:rPr>
                <w:color w:val="FF0000"/>
              </w:rP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2E02A06B" w:rsidR="004465B2" w:rsidRDefault="00433B86" w:rsidP="004465B2">
            <w:pPr>
              <w:pStyle w:val="Body"/>
            </w:pPr>
            <w:r w:rsidRPr="00D06293">
              <w:rPr>
                <w:color w:val="FFC000"/>
              </w:rPr>
              <w:t>{%tr</w:t>
            </w:r>
            <w:r w:rsidR="00693FBC" w:rsidRPr="00D06293">
              <w:rPr>
                <w:color w:val="FFC000"/>
              </w:rPr>
              <w:t xml:space="preserve"> </w:t>
            </w:r>
            <w:r w:rsidRPr="00D06293">
              <w:rPr>
                <w:color w:val="FFC000"/>
              </w:rPr>
              <w:t>if</w:t>
            </w:r>
            <w:r w:rsidR="00693FBC" w:rsidRPr="00D06293">
              <w:rPr>
                <w:color w:val="FFC000"/>
              </w:rPr>
              <w:t xml:space="preserve"> </w:t>
            </w:r>
            <w:r w:rsidRPr="00D06293">
              <w:rPr>
                <w:color w:val="FFC000"/>
              </w:rPr>
              <w:t>parents_agree</w:t>
            </w:r>
            <w:r w:rsidR="00693FBC" w:rsidRPr="00D06293">
              <w:rPr>
                <w:color w:val="FFC000"/>
              </w:rPr>
              <w:t xml:space="preserve"> </w:t>
            </w:r>
            <w:r w:rsidRPr="00D06293">
              <w:rPr>
                <w:color w:val="FFC000"/>
              </w:rPr>
              <w:t>%}</w:t>
            </w:r>
          </w:p>
        </w:tc>
        <w:tc>
          <w:tcPr>
            <w:tcW w:w="7612" w:type="dxa"/>
            <w:tcMar>
              <w:top w:w="432" w:type="dxa"/>
              <w:left w:w="115" w:type="dxa"/>
              <w:right w:w="115" w:type="dxa"/>
            </w:tcMar>
          </w:tcPr>
          <w:p w14:paraId="72A313BC" w14:textId="3AB15EE1" w:rsidR="004465B2" w:rsidRPr="00780385" w:rsidRDefault="0033105A" w:rsidP="004465B2">
            <w:pPr>
              <w:pStyle w:val="Body"/>
            </w:pPr>
            <w:proofErr w:type="spellStart"/>
            <w:r w:rsidRPr="0033105A">
              <w:t>parents_agree_step</w:t>
            </w:r>
            <w:proofErr w:type="spellEnd"/>
            <w:r>
              <w:t xml:space="preserve">  and </w:t>
            </w:r>
            <w:proofErr w:type="spellStart"/>
            <w:r w:rsidRPr="0033105A">
              <w:t>tell_the_court_step</w:t>
            </w:r>
            <w:proofErr w:type="spellEnd"/>
            <w:r>
              <w:t xml:space="preserve"> in </w:t>
            </w:r>
            <w:r w:rsidRPr="0033105A">
              <w:t>aka2j_templates.yml</w:t>
            </w:r>
            <w:r w:rsidR="001A7A7A">
              <w:fldChar w:fldCharType="begin"/>
            </w:r>
            <w:r w:rsidR="001A7A7A">
              <w:instrText xml:space="preserve">  </w:instrText>
            </w:r>
            <w:r w:rsidR="001A7A7A">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4C18F7B2" w:rsidR="004409C5" w:rsidRDefault="004409C5" w:rsidP="00CE5ADB">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4711EB71" w:rsidR="00780385" w:rsidRPr="00780385" w:rsidRDefault="00780385" w:rsidP="00F17233">
            <w:pPr>
              <w:pStyle w:val="Body"/>
            </w:pPr>
            <w:r w:rsidRPr="00780385">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r w:rsidR="00693FBC">
              <w:t xml:space="preserve"> </w:t>
            </w:r>
            <w:r w:rsidR="00EF706A">
              <w:t>case_type</w:t>
            </w:r>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002221C1">
              <w:t xml:space="preserve">in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4EC485FD" w:rsidR="00780385" w:rsidRPr="00780385" w:rsidRDefault="00780385" w:rsidP="00780385">
            <w:pPr>
              <w:pStyle w:val="ListParagraph"/>
              <w:ind w:left="405"/>
            </w:pPr>
            <w:r w:rsidRPr="00780385">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80385">
            <w:pPr>
              <w:pStyle w:val="ListParagraph"/>
              <w:ind w:left="405"/>
            </w:pPr>
            <w:r w:rsidRPr="00780385">
              <w:t>Mediation</w:t>
            </w:r>
            <w:r w:rsidR="008372C0">
              <w:t>.</w:t>
            </w:r>
          </w:p>
          <w:p w14:paraId="4AF8A2F6" w14:textId="2DE1D435" w:rsidR="00780385" w:rsidRPr="00780385" w:rsidRDefault="00780385" w:rsidP="00780385">
            <w:pPr>
              <w:pStyle w:val="ListParagraph"/>
              <w:ind w:left="405"/>
            </w:pPr>
            <w:r w:rsidRPr="00780385">
              <w:t>Collaborative</w:t>
            </w:r>
            <w:r w:rsidR="00693FBC">
              <w:t xml:space="preserve"> </w:t>
            </w:r>
            <w:r w:rsidRPr="00780385">
              <w:t>Law</w:t>
            </w:r>
            <w:r w:rsidR="008372C0">
              <w:t>.</w:t>
            </w:r>
          </w:p>
          <w:p w14:paraId="3F909567" w14:textId="5659717E" w:rsidR="00780385" w:rsidRPr="00780385" w:rsidRDefault="00780385" w:rsidP="00780385">
            <w:pPr>
              <w:pStyle w:val="Heading3"/>
              <w:outlineLvl w:val="2"/>
            </w:pPr>
            <w:r w:rsidRPr="00780385">
              <w:lastRenderedPageBreak/>
              <w:t>Talk</w:t>
            </w:r>
            <w:r w:rsidR="00693FBC">
              <w:t xml:space="preserve"> </w:t>
            </w:r>
            <w:r w:rsidR="008372C0">
              <w:t>with</w:t>
            </w:r>
            <w:r w:rsidR="00693FBC">
              <w:t xml:space="preserve"> </w:t>
            </w:r>
            <w:r w:rsidR="008372C0" w:rsidRPr="008372C0">
              <w:t>{{</w:t>
            </w:r>
            <w:r w:rsidR="00693FBC">
              <w:t xml:space="preserve"> </w:t>
            </w:r>
            <w:r w:rsidR="008372C0" w:rsidRPr="008372C0">
              <w:t>other_party_in_case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589503ED" w:rsidR="00780385" w:rsidRPr="00780385" w:rsidRDefault="008372C0" w:rsidP="00F17233">
            <w:pPr>
              <w:pStyle w:val="Body"/>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80385">
            <w:pPr>
              <w:pStyle w:val="Heading3"/>
              <w:outlineLvl w:val="2"/>
            </w:pPr>
            <w:r w:rsidRPr="00780385">
              <w:t>Mediation</w:t>
            </w:r>
          </w:p>
          <w:p w14:paraId="68D204FD" w14:textId="2BFFBF35" w:rsidR="00780385" w:rsidRPr="00780385" w:rsidRDefault="00780385" w:rsidP="00F17233">
            <w:pPr>
              <w:pStyle w:val="Body"/>
            </w:pPr>
            <w:r w:rsidRPr="00780385">
              <w:t>Mediation</w:t>
            </w:r>
            <w:r w:rsidR="00693FBC">
              <w:t xml:space="preserve"> </w:t>
            </w:r>
            <w:r w:rsidRPr="00780385">
              <w:t>is</w:t>
            </w:r>
            <w:r w:rsidR="00693FBC">
              <w:t xml:space="preserve"> </w:t>
            </w:r>
            <w:r w:rsidRPr="00780385">
              <w:t>a</w:t>
            </w:r>
            <w:r w:rsidR="00693FBC">
              <w:t xml:space="preserve"> </w:t>
            </w:r>
            <w:r w:rsidRPr="00780385">
              <w:t>voluntary,</w:t>
            </w:r>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531703">
              <w:t xml:space="preserve">. </w:t>
            </w:r>
            <w:r w:rsidR="00531703" w:rsidRPr="00531703">
              <w:t>No one else, like a judge or the mediator decides for you.</w:t>
            </w:r>
            <w:r w:rsidR="00531703">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80385">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80385">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80385">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80385">
            <w:pPr>
              <w:pStyle w:val="ListParagraph"/>
              <w:ind w:left="405"/>
            </w:pPr>
            <w:r>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80385">
            <w:pPr>
              <w:pStyle w:val="ListParagraph"/>
              <w:ind w:left="405"/>
            </w:pPr>
            <w:r>
              <w:t>R</w:t>
            </w:r>
            <w:r w:rsidR="00780385" w:rsidRPr="00780385">
              <w:t>each</w:t>
            </w:r>
            <w:r w:rsidR="00693FBC">
              <w:t xml:space="preserve"> </w:t>
            </w:r>
            <w:r w:rsidR="00780385" w:rsidRPr="00780385">
              <w:t>acceptable</w:t>
            </w:r>
            <w:r w:rsidR="00693FBC">
              <w:t xml:space="preserve"> </w:t>
            </w:r>
            <w:r w:rsidR="00780385" w:rsidRPr="00780385">
              <w:t>agreements</w:t>
            </w:r>
            <w:r>
              <w:t>.</w:t>
            </w:r>
          </w:p>
          <w:p w14:paraId="3DC509E2" w14:textId="77777777" w:rsidR="00757B8B" w:rsidRDefault="00757B8B" w:rsidP="00757B8B">
            <w:pPr>
              <w:pStyle w:val="BodyText"/>
            </w:pPr>
            <w:r>
              <w:t>Alaska courts offer mediation in cases in which parents need to create a parenting plan. The mediator helps parents resolve disputes about access and visitation concerns and create workable co-parenting plans. There is no fee for this service unless parents wish to mediate additional issues or require more time than allowed by program.</w:t>
            </w:r>
          </w:p>
          <w:p w14:paraId="4B18EF9A" w14:textId="77777777" w:rsidR="00757B8B" w:rsidRDefault="00757B8B" w:rsidP="00757B8B">
            <w:pPr>
              <w:pStyle w:val="BodyText"/>
            </w:pPr>
            <w:r>
              <w:t xml:space="preserve">Use </w:t>
            </w:r>
            <w:r w:rsidRPr="00AB6845">
              <w:rPr>
                <w:b/>
                <w:bCs/>
              </w:rPr>
              <w:t>Request for Court-Sponsored Parenting Plan Dispute Resolution, MED-405</w:t>
            </w:r>
            <w:r w:rsidRPr="00AB6845">
              <w:t xml:space="preserve"> [</w:t>
            </w:r>
            <w:hyperlink r:id="rId9" w:history="1">
              <w:r w:rsidRPr="00AB6845">
                <w:rPr>
                  <w:rStyle w:val="Hyperlink"/>
                </w:rPr>
                <w:t>Fill-in PDF</w:t>
              </w:r>
            </w:hyperlink>
            <w:r w:rsidRPr="00AB6845">
              <w:t>]</w:t>
            </w:r>
            <w:r>
              <w:t xml:space="preserve"> to request mediation.</w:t>
            </w:r>
          </w:p>
          <w:p w14:paraId="6A27A8FD" w14:textId="632B3852" w:rsidR="000815D4" w:rsidRDefault="009C10A8" w:rsidP="00F17233">
            <w:pPr>
              <w:pStyle w:val="Body"/>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773FB38E" w14:textId="77777777" w:rsidR="007C5A1D" w:rsidRDefault="003D0899" w:rsidP="007C5A1D">
            <w:pPr>
              <w:pStyle w:val="BodyText"/>
            </w:pPr>
            <w:hyperlink r:id="rId10" w:history="1">
              <w:r w:rsidR="007C5A1D">
                <w:rPr>
                  <w:rStyle w:val="Hyperlink"/>
                </w:rPr>
                <w:t>Read about mediation</w:t>
              </w:r>
            </w:hyperlink>
            <w:r w:rsidR="007C5A1D">
              <w:t>.</w:t>
            </w:r>
          </w:p>
          <w:p w14:paraId="61D852AF" w14:textId="77777777" w:rsidR="007C5A1D" w:rsidRDefault="003D0899" w:rsidP="007C5A1D">
            <w:pPr>
              <w:pStyle w:val="BodyText"/>
            </w:pPr>
            <w:hyperlink r:id="rId11" w:history="1">
              <w:r w:rsidR="007C5A1D" w:rsidRPr="00C23C6D">
                <w:rPr>
                  <w:rStyle w:val="Hyperlink"/>
                </w:rPr>
                <w:t>Find a private mediator</w:t>
              </w:r>
            </w:hyperlink>
            <w:r w:rsidR="007C5A1D" w:rsidRPr="00C23C6D">
              <w:t xml:space="preserve"> on the Professional Mediators of Alaska website.</w:t>
            </w:r>
          </w:p>
          <w:p w14:paraId="5677A0EB" w14:textId="42E8E668" w:rsidR="00780385" w:rsidRPr="00780385" w:rsidRDefault="00780385" w:rsidP="00780385">
            <w:pPr>
              <w:pStyle w:val="Heading3"/>
              <w:outlineLvl w:val="2"/>
            </w:pPr>
            <w:r w:rsidRPr="00780385">
              <w:t>Collaborative</w:t>
            </w:r>
            <w:r w:rsidR="00693FBC">
              <w:t xml:space="preserve"> </w:t>
            </w:r>
            <w:r w:rsidRPr="00780385">
              <w:t>Law</w:t>
            </w:r>
          </w:p>
          <w:p w14:paraId="466538C7" w14:textId="14D99DE7" w:rsidR="00780385" w:rsidRDefault="00780385" w:rsidP="00F17233">
            <w:pPr>
              <w:pStyle w:val="Body"/>
            </w:pPr>
            <w:r w:rsidRPr="00780385">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00531703">
              <w:t>themselves</w:t>
            </w:r>
            <w:r w:rsidRPr="00780385">
              <w:t>.</w:t>
            </w:r>
            <w:r w:rsidR="00693FBC">
              <w:t xml:space="preserve"> </w:t>
            </w:r>
            <w:r w:rsidR="00531703" w:rsidRPr="00531703">
              <w:t>The judge does not get involved in making decisions.</w:t>
            </w:r>
            <w:r w:rsidR="00531703">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Assoc</w:t>
            </w:r>
            <w:r w:rsidR="00F9694F">
              <w:t>i</w:t>
            </w:r>
            <w:r w:rsidR="002F3CA9">
              <w:t xml:space="preserve">ation on </w:t>
            </w:r>
            <w:hyperlink r:id="rId12" w:history="1">
              <w:r w:rsidR="002F3CA9">
                <w:rPr>
                  <w:rStyle w:val="Hyperlink"/>
                </w:rPr>
                <w:t>their website</w:t>
              </w:r>
            </w:hyperlink>
            <w:r w:rsidRPr="00780385">
              <w:t>.</w:t>
            </w:r>
          </w:p>
          <w:p w14:paraId="4B33485A" w14:textId="7863B711" w:rsidR="00814AAD" w:rsidRDefault="00814AAD" w:rsidP="00F17233">
            <w:pPr>
              <w:pStyle w:val="Body"/>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814AAD">
            <w:pPr>
              <w:pStyle w:val="ListParagraph"/>
              <w:numPr>
                <w:ilvl w:val="0"/>
                <w:numId w:val="1"/>
              </w:numPr>
              <w:ind w:left="405"/>
            </w:pPr>
            <w:r>
              <w:lastRenderedPageBreak/>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814AAD">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BDCBC0B" w:rsidR="00814AAD"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213D1DB" w14:textId="01CAC15F" w:rsidR="00667E6E" w:rsidRDefault="00814AAD" w:rsidP="00D353CE">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6D668E5B" w14:textId="1715AB45" w:rsidR="00667E6E" w:rsidRDefault="00667E6E" w:rsidP="00667E6E">
            <w:pPr>
              <w:pStyle w:val="ListParagraph"/>
              <w:numPr>
                <w:ilvl w:val="0"/>
                <w:numId w:val="1"/>
              </w:numPr>
              <w:ind w:left="405"/>
            </w:pPr>
            <w:r>
              <w:t>Be sure you agree with the change before sending it to the judge. If you tell the court you agree to a change and the judge signs the agreement, it is a new court order and you are required to follow it. It can only be changed if:</w:t>
            </w:r>
          </w:p>
          <w:p w14:paraId="1270240F" w14:textId="1A4E8C41" w:rsidR="00667E6E" w:rsidRDefault="00667E6E" w:rsidP="00413EBC">
            <w:pPr>
              <w:pStyle w:val="ListParagraph"/>
              <w:numPr>
                <w:ilvl w:val="1"/>
                <w:numId w:val="1"/>
              </w:numPr>
              <w:ind w:left="720"/>
            </w:pPr>
            <w:r>
              <w:t xml:space="preserve"> You and {{ other_party_in_case }} later agree to a new change. Or</w:t>
            </w:r>
          </w:p>
          <w:p w14:paraId="7FCEDAAF" w14:textId="01EB76A6" w:rsidR="00667E6E" w:rsidRPr="00667E6E" w:rsidRDefault="00667E6E" w:rsidP="00413EBC">
            <w:pPr>
              <w:pStyle w:val="ListParagraph"/>
              <w:numPr>
                <w:ilvl w:val="1"/>
                <w:numId w:val="1"/>
              </w:numPr>
              <w:ind w:left="720"/>
            </w:pPr>
            <w:r>
              <w:t>You or {{ other_party_in_case }} follow all the steps to ask the judge to change the order, and the judge agrees and signs a new order.</w:t>
            </w:r>
          </w:p>
          <w:p w14:paraId="0BCA7D7B" w14:textId="30661535" w:rsidR="00757B8B" w:rsidRDefault="00735615" w:rsidP="00757B8B">
            <w:pPr>
              <w:pStyle w:val="Heading3"/>
              <w:outlineLvl w:val="2"/>
            </w:pPr>
            <w:r>
              <w:t>Links</w:t>
            </w:r>
            <w:r w:rsidR="00693FBC">
              <w:t xml:space="preserve"> </w:t>
            </w:r>
            <w:r>
              <w:t>in</w:t>
            </w:r>
            <w:r w:rsidR="00693FBC">
              <w:t xml:space="preserve"> </w:t>
            </w:r>
            <w:r>
              <w:t>this</w:t>
            </w:r>
            <w:r w:rsidR="00693FBC">
              <w:t xml:space="preserve"> </w:t>
            </w:r>
            <w:r>
              <w:t>step</w:t>
            </w:r>
          </w:p>
          <w:p w14:paraId="723C9F89" w14:textId="77777777" w:rsidR="00757B8B" w:rsidRDefault="00757B8B" w:rsidP="00757B8B">
            <w:pPr>
              <w:pStyle w:val="BodyText"/>
            </w:pPr>
            <w:r w:rsidRPr="00AB6845">
              <w:rPr>
                <w:b/>
                <w:bCs/>
              </w:rPr>
              <w:t>Request for Court-Sponsored Parenting Plan Dispute Resolution, MED-405</w:t>
            </w:r>
            <w:r w:rsidRPr="00AB6845">
              <w:t xml:space="preserve"> [</w:t>
            </w:r>
            <w:hyperlink r:id="rId13" w:history="1">
              <w:r w:rsidRPr="00AB6845">
                <w:rPr>
                  <w:rStyle w:val="Hyperlink"/>
                </w:rPr>
                <w:t>Fill-in PDF</w:t>
              </w:r>
            </w:hyperlink>
            <w:r>
              <w:t>]</w:t>
            </w:r>
            <w:r>
              <w:br/>
            </w:r>
            <w:r w:rsidRPr="00AB6845">
              <w:t>public.courts.alaska.gov/web/forms/docs/med-405.pdf</w:t>
            </w:r>
          </w:p>
          <w:p w14:paraId="03651DFF" w14:textId="765A178A" w:rsidR="007C5A1D" w:rsidRDefault="003D0899" w:rsidP="007C5A1D">
            <w:pPr>
              <w:pStyle w:val="BodyText"/>
            </w:pPr>
            <w:hyperlink r:id="rId14" w:history="1">
              <w:r w:rsidR="007C5A1D">
                <w:rPr>
                  <w:rStyle w:val="Hyperlink"/>
                </w:rPr>
                <w:t>Read about mediation</w:t>
              </w:r>
            </w:hyperlink>
            <w:r w:rsidR="007C5A1D">
              <w:rPr>
                <w:rStyle w:val="Hyperlink"/>
              </w:rPr>
              <w:br/>
            </w:r>
            <w:r w:rsidR="007C5A1D" w:rsidRPr="00C23C6D">
              <w:t>courts.alaska.gov/mediation/index.htm</w:t>
            </w:r>
            <w:r w:rsidR="007C5A1D">
              <w:t>.</w:t>
            </w:r>
          </w:p>
          <w:p w14:paraId="593C7FC6" w14:textId="77777777" w:rsidR="007C5A1D" w:rsidRDefault="003D0899" w:rsidP="007C5A1D">
            <w:pPr>
              <w:pStyle w:val="BodyText"/>
              <w:rPr>
                <w:b/>
              </w:rPr>
            </w:pPr>
            <w:hyperlink r:id="rId15" w:history="1">
              <w:r w:rsidR="007C5A1D" w:rsidRPr="00C23C6D">
                <w:rPr>
                  <w:rStyle w:val="Hyperlink"/>
                </w:rPr>
                <w:t>Find a private mediator</w:t>
              </w:r>
            </w:hyperlink>
            <w:r w:rsidR="007C5A1D">
              <w:br/>
            </w:r>
            <w:r w:rsidR="007C5A1D" w:rsidRPr="00C23C6D">
              <w:t>alaskamediators.org/directory</w:t>
            </w:r>
            <w:r w:rsidR="007C5A1D" w:rsidRPr="000815D4">
              <w:rPr>
                <w:b/>
              </w:rPr>
              <w:t xml:space="preserve"> </w:t>
            </w:r>
          </w:p>
          <w:p w14:paraId="6A86D3D2" w14:textId="0962F3A9" w:rsidR="00735615" w:rsidRPr="00735615" w:rsidRDefault="003D0899" w:rsidP="00F17233">
            <w:pPr>
              <w:pStyle w:val="Body"/>
            </w:pPr>
            <w:hyperlink r:id="rId16" w:history="1">
              <w:r w:rsidR="000815D4" w:rsidRPr="001B7311">
                <w:rPr>
                  <w:rStyle w:val="Hyperlink"/>
                  <w:spacing w:val="0"/>
                </w:rPr>
                <w:t>Alaska</w:t>
              </w:r>
              <w:r w:rsidR="00693FBC" w:rsidRPr="001B7311">
                <w:rPr>
                  <w:rStyle w:val="Hyperlink"/>
                  <w:spacing w:val="0"/>
                </w:rPr>
                <w:t xml:space="preserve"> </w:t>
              </w:r>
              <w:r w:rsidR="000815D4" w:rsidRPr="001B7311">
                <w:rPr>
                  <w:rStyle w:val="Hyperlink"/>
                  <w:spacing w:val="0"/>
                </w:rPr>
                <w:t>Association</w:t>
              </w:r>
              <w:r w:rsidR="00693FBC" w:rsidRPr="001B7311">
                <w:rPr>
                  <w:rStyle w:val="Hyperlink"/>
                  <w:spacing w:val="0"/>
                </w:rPr>
                <w:t xml:space="preserve"> </w:t>
              </w:r>
              <w:r w:rsidR="000815D4" w:rsidRPr="001B7311">
                <w:rPr>
                  <w:rStyle w:val="Hyperlink"/>
                  <w:spacing w:val="0"/>
                </w:rPr>
                <w:t>of</w:t>
              </w:r>
              <w:r w:rsidR="00693FBC" w:rsidRPr="001B7311">
                <w:rPr>
                  <w:rStyle w:val="Hyperlink"/>
                  <w:spacing w:val="0"/>
                </w:rPr>
                <w:t xml:space="preserve"> </w:t>
              </w:r>
              <w:r w:rsidR="000815D4" w:rsidRPr="001B7311">
                <w:rPr>
                  <w:rStyle w:val="Hyperlink"/>
                  <w:spacing w:val="0"/>
                </w:rPr>
                <w:t>Collaborative</w:t>
              </w:r>
              <w:r w:rsidR="00693FBC" w:rsidRPr="001B7311">
                <w:rPr>
                  <w:rStyle w:val="Hyperlink"/>
                  <w:spacing w:val="0"/>
                </w:rPr>
                <w:t xml:space="preserve"> </w:t>
              </w:r>
              <w:r w:rsidR="000815D4" w:rsidRPr="001B7311">
                <w:rPr>
                  <w:rStyle w:val="Hyperlink"/>
                  <w:spacing w:val="0"/>
                </w:rPr>
                <w:t>Professionals</w:t>
              </w:r>
            </w:hyperlink>
            <w:r w:rsidR="000815D4">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34384204" w:rsidR="007A7855" w:rsidRDefault="007A7855"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lastRenderedPageBreak/>
              <w:t>agreement</w:t>
            </w:r>
          </w:p>
        </w:tc>
        <w:tc>
          <w:tcPr>
            <w:tcW w:w="7612" w:type="dxa"/>
            <w:tcMar>
              <w:top w:w="432" w:type="dxa"/>
              <w:left w:w="115" w:type="dxa"/>
              <w:right w:w="115" w:type="dxa"/>
            </w:tcMar>
          </w:tcPr>
          <w:p w14:paraId="2C3061B2" w14:textId="4F5D71EB" w:rsidR="00A7387A" w:rsidRDefault="00A7387A" w:rsidP="00F17233">
            <w:pPr>
              <w:pStyle w:val="Body"/>
            </w:pPr>
            <w:r>
              <w:lastRenderedPageBreak/>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A7387A">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1B783A61" w:rsidR="00A7387A" w:rsidRDefault="00A7387A" w:rsidP="00A7387A">
            <w:pPr>
              <w:pStyle w:val="ListParagraph"/>
              <w:ind w:left="405"/>
            </w:pPr>
            <w:r w:rsidRPr="00A7387A">
              <w:rPr>
                <w:b/>
              </w:rPr>
              <w:lastRenderedPageBreak/>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7" w:history="1">
              <w:r w:rsidR="00040CCB" w:rsidRPr="00A7387A">
                <w:rPr>
                  <w:rStyle w:val="Hyperlink"/>
                </w:rPr>
                <w:t>Word</w:t>
              </w:r>
            </w:hyperlink>
            <w:r w:rsidR="00693FBC">
              <w:t xml:space="preserve"> </w:t>
            </w:r>
            <w:r w:rsidR="00040CCB">
              <w:t>file</w:t>
            </w:r>
            <w:r w:rsidR="00040CCB">
              <w:br/>
            </w:r>
            <w:r w:rsidR="00040CCB" w:rsidRPr="00040CCB">
              <w:t>courts.alaska.gov/shc/family/docs/shc-1310.doc</w:t>
            </w:r>
            <w:r w:rsidR="005152A6">
              <w:br/>
              <w:t>as</w:t>
            </w:r>
            <w:r w:rsidR="00693FBC">
              <w:t xml:space="preserve"> </w:t>
            </w:r>
            <w:r w:rsidR="005152A6">
              <w:t>a</w:t>
            </w:r>
            <w:r w:rsidR="00693FBC">
              <w:t xml:space="preserve"> </w:t>
            </w:r>
            <w:hyperlink r:id="rId18" w:history="1">
              <w:r w:rsidR="00040CCB" w:rsidRPr="00A7387A">
                <w:rPr>
                  <w:rStyle w:val="Hyperlink"/>
                </w:rPr>
                <w:t>PDF</w:t>
              </w:r>
            </w:hyperlink>
            <w:r w:rsidR="00693FBC">
              <w:t xml:space="preserve"> </w:t>
            </w:r>
            <w:r w:rsidR="00040CCB">
              <w:t>file</w:t>
            </w:r>
            <w:r w:rsidR="00040CCB">
              <w:br/>
            </w:r>
            <w:r w:rsidR="00040CCB" w:rsidRPr="00040CCB">
              <w:t>courts.alaska.gov/shc/family/docs/shc-1310n.pdf</w:t>
            </w:r>
          </w:p>
          <w:p w14:paraId="5DA4A881" w14:textId="1CB8EB4A" w:rsidR="00A7387A" w:rsidRDefault="00A7387A" w:rsidP="000237A9">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9" w:history="1">
              <w:r w:rsidRPr="00A7387A">
                <w:rPr>
                  <w:rStyle w:val="Hyperlink"/>
                </w:rPr>
                <w:t>Word</w:t>
              </w:r>
            </w:hyperlink>
            <w:r w:rsidR="00693FBC">
              <w:t xml:space="preserve"> </w:t>
            </w:r>
            <w:r w:rsidR="00040CCB">
              <w:t>file</w:t>
            </w:r>
            <w:r w:rsidR="00040CCB">
              <w:br/>
            </w:r>
            <w:r w:rsidR="00040CCB" w:rsidRPr="00040CCB">
              <w:t>courts.alaska.gov/shc/family/docs/shc-1063.doc</w:t>
            </w:r>
            <w:r w:rsidR="00040CCB">
              <w:br/>
              <w:t>as</w:t>
            </w:r>
            <w:r w:rsidR="00693FBC">
              <w:t xml:space="preserve"> </w:t>
            </w:r>
            <w:r w:rsidR="00040CCB">
              <w:t>a</w:t>
            </w:r>
            <w:r w:rsidR="00693FBC">
              <w:t xml:space="preserve"> </w:t>
            </w:r>
            <w:hyperlink r:id="rId20" w:history="1">
              <w:r w:rsidRPr="00A7387A">
                <w:rPr>
                  <w:rStyle w:val="Hyperlink"/>
                </w:rPr>
                <w:t>PDF</w:t>
              </w:r>
            </w:hyperlink>
            <w:r w:rsidR="00040CCB">
              <w:br/>
            </w:r>
            <w:r w:rsidR="00040CCB" w:rsidRPr="00040CCB">
              <w:t>courts.alaska.gov/shc/family/docs/shc-1063n.pdf</w:t>
            </w:r>
          </w:p>
          <w:p w14:paraId="10E13A4D" w14:textId="26AB34F6"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F17233">
            <w:pPr>
              <w:pStyle w:val="Body"/>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62AF7CFD" w:rsidR="00A7387A" w:rsidRPr="00040CCB" w:rsidRDefault="00A7387A" w:rsidP="00040CCB">
            <w:pPr>
              <w:pStyle w:val="ListParagraph"/>
              <w:ind w:left="405"/>
            </w:pPr>
            <w:r w:rsidRPr="00A7387A">
              <w:rPr>
                <w:b/>
              </w:rPr>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t xml:space="preserve"> </w:t>
            </w:r>
            <w:hyperlink r:id="rId21" w:history="1">
              <w:r w:rsidRPr="00040CCB">
                <w:rPr>
                  <w:rStyle w:val="Hyperlink"/>
                </w:rPr>
                <w:t>Word</w:t>
              </w:r>
            </w:hyperlink>
            <w:r w:rsidR="00693FBC">
              <w:t xml:space="preserve"> </w:t>
            </w:r>
            <w:r w:rsidR="00040CCB">
              <w:t>file</w:t>
            </w:r>
            <w:r w:rsidR="00040CCB">
              <w:br/>
            </w:r>
            <w:r w:rsidR="00040CCB" w:rsidRPr="00040CCB">
              <w:t>courts.alaska.gov/shc/family/docs/shc-1128.docx</w:t>
            </w:r>
            <w:r w:rsidR="00040CCB">
              <w:br/>
              <w:t>as</w:t>
            </w:r>
            <w:r w:rsidR="00693FBC">
              <w:t xml:space="preserve"> </w:t>
            </w:r>
            <w:r w:rsidR="00040CCB">
              <w:t>a</w:t>
            </w:r>
            <w:r w:rsidR="00693FBC">
              <w:t xml:space="preserve"> </w:t>
            </w:r>
            <w:hyperlink r:id="rId22" w:history="1">
              <w:r w:rsidR="00E92F4A">
                <w:rPr>
                  <w:rStyle w:val="Hyperlink"/>
                </w:rPr>
                <w:t>PDF</w:t>
              </w:r>
            </w:hyperlink>
            <w:r w:rsidR="00040CCB">
              <w:br/>
            </w:r>
            <w:r w:rsidR="00040CCB" w:rsidRPr="00040CCB">
              <w:t>courts.alaska.gov/shc/family/docs/shc-1128n.pdf</w:t>
            </w:r>
          </w:p>
          <w:p w14:paraId="41FAF6D9" w14:textId="16422F02" w:rsidR="00A7387A" w:rsidRPr="00A7387A" w:rsidRDefault="00A7387A" w:rsidP="00A7387A">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Pr>
                <w:b/>
              </w:rPr>
              <w:br/>
              <w:t>as</w:t>
            </w:r>
            <w:r w:rsidR="00693FBC">
              <w:rPr>
                <w:b/>
              </w:rPr>
              <w:t xml:space="preserve"> </w:t>
            </w:r>
            <w:r w:rsidR="001915E6">
              <w:rPr>
                <w:b/>
              </w:rPr>
              <w:t>a</w:t>
            </w:r>
            <w:r w:rsidR="00693FBC">
              <w:t xml:space="preserve"> </w:t>
            </w:r>
            <w:hyperlink r:id="rId23" w:history="1">
              <w:r w:rsidRPr="00A7387A">
                <w:rPr>
                  <w:rStyle w:val="Hyperlink"/>
                </w:rPr>
                <w:t>Word</w:t>
              </w:r>
            </w:hyperlink>
            <w:r w:rsidR="00693FBC">
              <w:t xml:space="preserve"> </w:t>
            </w:r>
            <w:r w:rsidR="00040CCB">
              <w:t>file</w:t>
            </w:r>
            <w:r w:rsidR="00040CCB">
              <w:br/>
            </w:r>
            <w:r w:rsidR="00040CCB" w:rsidRPr="00040CCB">
              <w:t>courts.alaska.gov/shc/family/docs/shc-1126.doc</w:t>
            </w:r>
            <w:r w:rsidR="00040CCB">
              <w:br/>
              <w:t>as</w:t>
            </w:r>
            <w:r w:rsidR="00693FBC">
              <w:t xml:space="preserve"> </w:t>
            </w:r>
            <w:r w:rsidR="00E92F4A">
              <w:t>a</w:t>
            </w:r>
            <w:r w:rsidR="00693FBC">
              <w:t xml:space="preserve"> </w:t>
            </w:r>
            <w:hyperlink r:id="rId24" w:history="1">
              <w:r w:rsidR="00E92F4A" w:rsidRPr="00E92F4A">
                <w:rPr>
                  <w:rStyle w:val="Hyperlink"/>
                </w:rPr>
                <w:t>PDF</w:t>
              </w:r>
            </w:hyperlink>
            <w:r w:rsidR="00040CCB">
              <w:br/>
            </w:r>
            <w:r w:rsidR="00040CCB" w:rsidRPr="00040CCB">
              <w:t>courts.alaska.gov/shc/family/docs/shc-1126n.pdf</w:t>
            </w:r>
          </w:p>
          <w:p w14:paraId="53DCC55D" w14:textId="045EB480"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04121B73" w:rsidR="00A7387A" w:rsidRDefault="00A7387A" w:rsidP="00A7387A">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hyperlink r:id="rId25" w:history="1">
              <w:r w:rsidRPr="00040CCB">
                <w:rPr>
                  <w:rStyle w:val="Hyperlink"/>
                  <w:b/>
                </w:rPr>
                <w:t>DR-301</w:t>
              </w:r>
            </w:hyperlink>
            <w:r w:rsidR="00693FBC">
              <w:t xml:space="preserve"> </w:t>
            </w:r>
            <w:r>
              <w:t>[Fill-In</w:t>
            </w:r>
            <w:r w:rsidR="00693FBC">
              <w:t xml:space="preserve"> </w:t>
            </w:r>
            <w:r>
              <w:t>PDF]</w:t>
            </w:r>
            <w:r w:rsidR="00040CCB">
              <w:br/>
            </w:r>
            <w:r w:rsidR="00040CCB" w:rsidRPr="00040CCB">
              <w:t>public.courts.alaska.gov/web/forms/docs/dr-301.pdf</w:t>
            </w:r>
          </w:p>
          <w:p w14:paraId="3DABA73D" w14:textId="45B3C0D7" w:rsidR="00A7387A" w:rsidRPr="00040CCB" w:rsidRDefault="00A7387A" w:rsidP="00040CCB">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hyperlink r:id="rId26" w:history="1">
              <w:r w:rsidRPr="00040CCB">
                <w:rPr>
                  <w:rStyle w:val="Hyperlink"/>
                  <w:b/>
                </w:rPr>
                <w:t>DR-305</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t>public.courts.alaska.gov/web/forms/docs/dr-30</w:t>
            </w:r>
            <w:r w:rsidR="00040CCB">
              <w:t>5</w:t>
            </w:r>
            <w:r w:rsidR="00040CCB" w:rsidRPr="00040CCB">
              <w:t>.pdf</w:t>
            </w:r>
          </w:p>
          <w:p w14:paraId="7D3BA27A" w14:textId="1BF9C0D3" w:rsidR="00A7387A" w:rsidRDefault="00A7387A" w:rsidP="00A7387A">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hyperlink r:id="rId27" w:history="1">
              <w:r w:rsidRPr="00040CCB">
                <w:rPr>
                  <w:rStyle w:val="Hyperlink"/>
                  <w:b/>
                </w:rPr>
                <w:t>DR-150</w:t>
              </w:r>
            </w:hyperlink>
            <w:r w:rsidR="00693FBC">
              <w:t xml:space="preserve"> </w:t>
            </w:r>
            <w:r>
              <w:t>[Fill-In</w:t>
            </w:r>
            <w:r w:rsidR="00693FBC">
              <w:t xml:space="preserve"> </w:t>
            </w:r>
            <w:r>
              <w:t>PDF]</w:t>
            </w:r>
            <w:r w:rsidR="00693FBC">
              <w:t xml:space="preserve"> </w:t>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693FBC">
              <w:t xml:space="preserve"> </w:t>
            </w:r>
            <w:r w:rsidR="00040CCB" w:rsidRPr="00040CCB">
              <w:t>public.courts.alaska.gov/web/forms/docs/dr-1</w:t>
            </w:r>
            <w:r w:rsidR="00040CCB">
              <w:t>50</w:t>
            </w:r>
            <w:r w:rsidR="00040CCB" w:rsidRPr="00040CCB">
              <w:t>.pdf</w:t>
            </w:r>
          </w:p>
          <w:p w14:paraId="73D521EC" w14:textId="1AB8BA04" w:rsidR="00A7387A" w:rsidRDefault="00A7387A" w:rsidP="00A7387A">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t>for</w:t>
            </w:r>
            <w:r w:rsidR="00693FBC">
              <w:t xml:space="preserve"> </w:t>
            </w:r>
            <w:r>
              <w:t>at</w:t>
            </w:r>
            <w:r w:rsidR="00693FBC">
              <w:t xml:space="preserve"> </w:t>
            </w:r>
            <w:r>
              <w:t>least</w:t>
            </w:r>
            <w:r w:rsidR="00693FBC">
              <w:t xml:space="preserve"> </w:t>
            </w:r>
            <w:r>
              <w:t>256</w:t>
            </w:r>
            <w:r w:rsidR="00693FBC">
              <w:t xml:space="preserve"> </w:t>
            </w:r>
            <w:r>
              <w:t>overnights/year)</w:t>
            </w:r>
          </w:p>
          <w:p w14:paraId="52834176" w14:textId="5767302C" w:rsidR="00A7387A" w:rsidRDefault="00A7387A" w:rsidP="006C6A9B">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8" w:history="1">
              <w:r w:rsidRPr="00040CCB">
                <w:rPr>
                  <w:rStyle w:val="Hyperlink"/>
                  <w:b/>
                </w:rPr>
                <w:t>DR-306</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2CAFF9CD" w:rsidR="00A7387A" w:rsidRDefault="00A7387A" w:rsidP="006C6A9B">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9" w:history="1">
              <w:r w:rsidRPr="00040CCB">
                <w:rPr>
                  <w:rStyle w:val="Hyperlink"/>
                  <w:b/>
                </w:rPr>
                <w:t>DR-307</w:t>
              </w:r>
            </w:hyperlink>
            <w:r w:rsidR="00693FBC">
              <w:t xml:space="preserve"> </w:t>
            </w:r>
            <w:r>
              <w:t>[Fill-In</w:t>
            </w:r>
            <w:r w:rsidR="00693FBC">
              <w:t xml:space="preserve"> </w:t>
            </w:r>
            <w:r>
              <w:t>PDF]</w:t>
            </w:r>
            <w:r w:rsidR="00693FBC">
              <w:t xml:space="preserve"> </w:t>
            </w:r>
            <w:r>
              <w:lastRenderedPageBreak/>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760F03F0" w:rsidR="00A7387A" w:rsidRDefault="00A7387A" w:rsidP="006C6A9B">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30" w:history="1">
              <w:r w:rsidRPr="00040CCB">
                <w:rPr>
                  <w:rStyle w:val="Hyperlink"/>
                  <w:b/>
                </w:rPr>
                <w:t>DR-308</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p>
          <w:p w14:paraId="1C4558DB" w14:textId="0B3BE1C8" w:rsidR="007A7855" w:rsidRDefault="00A7387A" w:rsidP="00F17233">
            <w:pPr>
              <w:pStyle w:val="Body"/>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p>
        </w:tc>
      </w:tr>
      <w:tr w:rsidR="004409C5" w14:paraId="71C32221" w14:textId="77777777" w:rsidTr="00DC1A96">
        <w:trPr>
          <w:jc w:val="center"/>
        </w:trPr>
        <w:tc>
          <w:tcPr>
            <w:tcW w:w="2880" w:type="dxa"/>
            <w:tcMar>
              <w:top w:w="360" w:type="dxa"/>
              <w:left w:w="115" w:type="dxa"/>
              <w:right w:w="115" w:type="dxa"/>
            </w:tcMar>
          </w:tcPr>
          <w:p w14:paraId="2C920F47" w14:textId="47D2F40C" w:rsidR="004409C5" w:rsidRDefault="007A7855"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F17233">
            <w:pPr>
              <w:pStyle w:val="Body"/>
            </w:pPr>
          </w:p>
        </w:tc>
      </w:tr>
      <w:tr w:rsidR="003F4F5B" w14:paraId="52F8F4F8" w14:textId="77777777" w:rsidTr="00360B18">
        <w:trPr>
          <w:jc w:val="center"/>
        </w:trPr>
        <w:tc>
          <w:tcPr>
            <w:tcW w:w="2880" w:type="dxa"/>
            <w:tcMar>
              <w:top w:w="360" w:type="dxa"/>
              <w:left w:w="115" w:type="dxa"/>
              <w:right w:w="115" w:type="dxa"/>
            </w:tcMar>
          </w:tcPr>
          <w:p w14:paraId="588CFB47" w14:textId="53995BE9" w:rsidR="003F4F5B" w:rsidRDefault="003F4F5B"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Pr>
                <w:shd w:val="clear" w:color="auto" w:fill="FFFFFF"/>
              </w:rPr>
              <w:t>user_need</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w:t>
            </w:r>
            <w:r w:rsidR="00693FBC">
              <w:rPr>
                <w:shd w:val="clear" w:color="auto" w:fill="FFFFFF"/>
              </w:rPr>
              <w:t xml:space="preserve"> </w:t>
            </w:r>
            <w:r>
              <w:rPr>
                <w:shd w:val="clear" w:color="auto" w:fill="FFFFFF"/>
              </w:rPr>
              <w:t>foreign</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order'</w:t>
            </w:r>
            <w:r w:rsidR="00693FBC">
              <w:t xml:space="preserve"> </w:t>
            </w:r>
            <w:r>
              <w:rPr>
                <w:shd w:val="clear" w:color="auto" w:fill="FFFFFF"/>
              </w:rPr>
              <w:t>%}</w:t>
            </w:r>
          </w:p>
        </w:tc>
        <w:tc>
          <w:tcPr>
            <w:tcW w:w="7612" w:type="dxa"/>
            <w:tcMar>
              <w:top w:w="432" w:type="dxa"/>
              <w:left w:w="115" w:type="dxa"/>
              <w:right w:w="115" w:type="dxa"/>
            </w:tcMar>
          </w:tcPr>
          <w:p w14:paraId="0E307F95" w14:textId="77777777" w:rsidR="003F4F5B" w:rsidRDefault="0033105A" w:rsidP="00F17233">
            <w:pPr>
              <w:pStyle w:val="Body"/>
            </w:pPr>
            <w:proofErr w:type="spellStart"/>
            <w:r w:rsidRPr="0033105A">
              <w:t>foreign_order_step</w:t>
            </w:r>
            <w:proofErr w:type="spellEnd"/>
            <w:r>
              <w:t xml:space="preserve"> in </w:t>
            </w:r>
            <w:r w:rsidRPr="0033105A">
              <w:t>aka2j_mod_cust_div_templates.yml</w:t>
            </w:r>
          </w:p>
          <w:p w14:paraId="3D7D82CF" w14:textId="77777777" w:rsidR="0033105A" w:rsidRDefault="0033105A" w:rsidP="00F17233">
            <w:pPr>
              <w:pStyle w:val="Body"/>
            </w:pPr>
            <w:proofErr w:type="spellStart"/>
            <w:r w:rsidRPr="0033105A">
              <w:t>ak_jurisdiction_step</w:t>
            </w:r>
            <w:proofErr w:type="spellEnd"/>
            <w:r>
              <w:t xml:space="preserve"> in </w:t>
            </w:r>
            <w:r w:rsidRPr="0033105A">
              <w:t>aka2j_templates.yml</w:t>
            </w:r>
          </w:p>
          <w:p w14:paraId="3390BEEA" w14:textId="29F78183" w:rsidR="0033105A" w:rsidRDefault="0033105A" w:rsidP="00F17233">
            <w:pPr>
              <w:pStyle w:val="Body"/>
            </w:pPr>
            <w:proofErr w:type="spellStart"/>
            <w:r w:rsidRPr="0033105A">
              <w:t>register_order_step</w:t>
            </w:r>
            <w:proofErr w:type="spellEnd"/>
            <w:r>
              <w:t xml:space="preserve"> in </w:t>
            </w:r>
            <w:r w:rsidRPr="0033105A">
              <w:t>aka2j_mod_cust_div_templates.yml</w:t>
            </w:r>
          </w:p>
        </w:tc>
      </w:tr>
      <w:tr w:rsidR="003F4F5B" w14:paraId="080525F0" w14:textId="77777777" w:rsidTr="00360B18">
        <w:trPr>
          <w:jc w:val="center"/>
        </w:trPr>
        <w:tc>
          <w:tcPr>
            <w:tcW w:w="2880" w:type="dxa"/>
            <w:tcMar>
              <w:top w:w="360" w:type="dxa"/>
              <w:left w:w="115" w:type="dxa"/>
              <w:right w:w="115" w:type="dxa"/>
            </w:tcMar>
          </w:tcPr>
          <w:p w14:paraId="33DA9F64" w14:textId="535DFD08" w:rsidR="003F4F5B" w:rsidRPr="00A50D37" w:rsidRDefault="003F4F5B" w:rsidP="00360B18">
            <w:pPr>
              <w:pStyle w:val="Heading2"/>
              <w:outlineLvl w:val="1"/>
              <w:rPr>
                <w:shd w:val="clear" w:color="auto" w:fill="FFFFFF"/>
              </w:rPr>
            </w:pPr>
            <w:r w:rsidRPr="00E468B3">
              <w:t>Step</w:t>
            </w:r>
            <w:r w:rsidR="00693FBC">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4</w:t>
            </w:r>
            <w:r w:rsidRPr="00A50D37">
              <w:rPr>
                <w:shd w:val="clear" w:color="auto" w:fill="FFFFFF"/>
              </w:rPr>
              <w:fldChar w:fldCharType="end"/>
            </w:r>
            <w:r w:rsidRPr="00E468B3">
              <w:t>:</w:t>
            </w:r>
            <w:r w:rsidR="00693FBC">
              <w:t xml:space="preserve"> </w:t>
            </w:r>
            <w:r>
              <w:t>A</w:t>
            </w:r>
            <w:r w:rsidRPr="00366A31">
              <w:t>sk</w:t>
            </w:r>
            <w:r w:rsidR="00693FBC">
              <w:t xml:space="preserve"> </w:t>
            </w:r>
            <w:r w:rsidRPr="00366A31">
              <w:t>the</w:t>
            </w:r>
            <w:r w:rsidR="00693FBC">
              <w:t xml:space="preserve"> </w:t>
            </w:r>
            <w:r w:rsidRPr="00366A31">
              <w:t>court</w:t>
            </w:r>
            <w:r w:rsidR="00693FBC">
              <w:t xml:space="preserve"> </w:t>
            </w:r>
            <w:r w:rsidRPr="00366A31">
              <w:t>to</w:t>
            </w:r>
            <w:r w:rsidR="00693FBC">
              <w:t xml:space="preserve"> </w:t>
            </w:r>
            <w:r w:rsidRPr="00366A31">
              <w:t>change</w:t>
            </w:r>
            <w:r w:rsidR="00693FBC">
              <w:t xml:space="preserve"> </w:t>
            </w:r>
            <w:r w:rsidRPr="00366A31">
              <w:t>your</w:t>
            </w:r>
            <w:r w:rsidR="00693FBC">
              <w:t xml:space="preserve"> </w:t>
            </w:r>
            <w:r w:rsidRPr="00366A31">
              <w:t>custody</w:t>
            </w:r>
            <w:r w:rsidR="00693FBC">
              <w:t xml:space="preserve"> </w:t>
            </w:r>
            <w:r w:rsidRPr="00366A31">
              <w:t>and</w:t>
            </w:r>
            <w:r w:rsidR="00693FBC">
              <w:t xml:space="preserve"> </w:t>
            </w:r>
            <w:r>
              <w:t>P</w:t>
            </w:r>
            <w:r w:rsidRPr="00366A31">
              <w:t>arenting</w:t>
            </w:r>
            <w:r w:rsidR="00693FBC">
              <w:t xml:space="preserve"> </w:t>
            </w:r>
            <w:r>
              <w:t>P</w:t>
            </w:r>
            <w:r w:rsidRPr="00366A31">
              <w:t>lan</w:t>
            </w:r>
            <w:r w:rsidR="00693FBC">
              <w:t xml:space="preserve"> </w:t>
            </w:r>
            <w:r w:rsidRPr="00366A31">
              <w:t>or</w:t>
            </w:r>
            <w:r w:rsidR="00693FBC">
              <w:t xml:space="preserve"> </w:t>
            </w:r>
            <w:r w:rsidRPr="00366A31">
              <w:t>child</w:t>
            </w:r>
            <w:r w:rsidR="00693FBC">
              <w:t xml:space="preserve"> </w:t>
            </w:r>
            <w:r w:rsidRPr="00366A31">
              <w:t>support</w:t>
            </w:r>
            <w:r w:rsidR="00693FBC">
              <w:t xml:space="preserve"> </w:t>
            </w:r>
            <w:r w:rsidRPr="00366A31">
              <w:t>order</w:t>
            </w:r>
            <w:r w:rsidR="00693FBC">
              <w:t xml:space="preserve"> </w:t>
            </w:r>
            <w:r w:rsidRPr="00366A31">
              <w:t>from</w:t>
            </w:r>
            <w:r w:rsidR="00693FBC">
              <w:t xml:space="preserve"> </w:t>
            </w:r>
            <w:r w:rsidRPr="00366A31">
              <w:t>another</w:t>
            </w:r>
            <w:r w:rsidR="00693FBC">
              <w:t xml:space="preserve"> </w:t>
            </w:r>
            <w:r w:rsidRPr="00366A31">
              <w:t>state</w:t>
            </w:r>
          </w:p>
        </w:tc>
        <w:tc>
          <w:tcPr>
            <w:tcW w:w="7612" w:type="dxa"/>
            <w:tcMar>
              <w:top w:w="432" w:type="dxa"/>
              <w:left w:w="115" w:type="dxa"/>
              <w:right w:w="115" w:type="dxa"/>
            </w:tcMar>
          </w:tcPr>
          <w:p w14:paraId="280BF85A" w14:textId="77777777" w:rsidR="00C04A71" w:rsidRDefault="00C04A71" w:rsidP="004B1D80">
            <w:pPr>
              <w:pStyle w:val="Body"/>
            </w:pPr>
            <w:r>
              <w:t>If do not have to change your parenting plan or custody order and you only need to change your child support order, contact the Alaska Child Support Enforcement Division. They may be able to help you change your order without going to court.</w:t>
            </w:r>
          </w:p>
          <w:p w14:paraId="6E436325" w14:textId="77777777" w:rsidR="00C04A71" w:rsidRDefault="00C04A71" w:rsidP="00C04A71">
            <w:pPr>
              <w:pStyle w:val="Body"/>
            </w:pPr>
            <w:r>
              <w:t>Alaska Child Support Enforcement Division (CSED)</w:t>
            </w:r>
          </w:p>
          <w:p w14:paraId="2A3F631A" w14:textId="77777777" w:rsidR="00C04A71" w:rsidRDefault="00C04A71" w:rsidP="00C04A71">
            <w:pPr>
              <w:pStyle w:val="ListParagraph"/>
              <w:numPr>
                <w:ilvl w:val="0"/>
                <w:numId w:val="1"/>
              </w:numPr>
              <w:ind w:left="405"/>
            </w:pPr>
            <w:r>
              <w:t>Customer Service Call Center:</w:t>
            </w:r>
            <w:r>
              <w:br/>
              <w:t>Monday – Thursday, 10:00 am -3:00 pm</w:t>
            </w:r>
          </w:p>
          <w:p w14:paraId="5CC99C35" w14:textId="77777777" w:rsidR="00C04A71" w:rsidRDefault="00C04A71" w:rsidP="00C04A71">
            <w:pPr>
              <w:pStyle w:val="ListPlevel2"/>
              <w:numPr>
                <w:ilvl w:val="1"/>
                <w:numId w:val="1"/>
              </w:numPr>
              <w:ind w:left="765"/>
            </w:pPr>
            <w:r>
              <w:rPr>
                <w:rFonts w:ascii="Segoe UI Symbol" w:hAnsi="Segoe UI Symbol" w:cs="Segoe UI Symbol"/>
              </w:rPr>
              <w:t>✆</w:t>
            </w:r>
            <w:r>
              <w:t xml:space="preserve"> Phone: (907) 269-6900, </w:t>
            </w:r>
          </w:p>
          <w:p w14:paraId="3D7A8D32" w14:textId="77777777" w:rsidR="00C04A71" w:rsidRDefault="00C04A71" w:rsidP="00C04A71">
            <w:pPr>
              <w:pStyle w:val="ListPlevel2"/>
              <w:numPr>
                <w:ilvl w:val="1"/>
                <w:numId w:val="1"/>
              </w:numPr>
              <w:ind w:left="765"/>
            </w:pPr>
            <w:r>
              <w:t>Toll Free (In-state): 800-478-3300</w:t>
            </w:r>
          </w:p>
          <w:p w14:paraId="21879F3E" w14:textId="77777777" w:rsidR="00C04A71" w:rsidRDefault="00C04A71" w:rsidP="00C04A71">
            <w:pPr>
              <w:pStyle w:val="ListParagraph"/>
              <w:numPr>
                <w:ilvl w:val="0"/>
                <w:numId w:val="1"/>
              </w:numPr>
              <w:ind w:left="405"/>
            </w:pPr>
            <w:r>
              <w:rPr>
                <w:rFonts w:ascii="Segoe UI Emoji" w:hAnsi="Segoe UI Emoji" w:cs="Segoe UI Emoji"/>
              </w:rPr>
              <w:t>⌨</w:t>
            </w:r>
            <w:r>
              <w:t xml:space="preserve"> Fax: (907) 787-3220</w:t>
            </w:r>
          </w:p>
          <w:p w14:paraId="6AF4CC76" w14:textId="77777777" w:rsidR="00C04A71" w:rsidRPr="00471406" w:rsidRDefault="00C04A71" w:rsidP="00C04A71">
            <w:pPr>
              <w:pStyle w:val="ListParagraph"/>
              <w:numPr>
                <w:ilvl w:val="0"/>
                <w:numId w:val="1"/>
              </w:numPr>
              <w:ind w:left="405"/>
            </w:pPr>
            <w:r>
              <w:t>Email: dor.cssd.customerservice.anchorage@alaska.gov</w:t>
            </w:r>
          </w:p>
          <w:p w14:paraId="65219C3D" w14:textId="300D3B12" w:rsidR="003F4F5B" w:rsidRDefault="003F4F5B" w:rsidP="00F17233">
            <w:pPr>
              <w:pStyle w:val="Body"/>
            </w:pPr>
            <w:r>
              <w:t>There</w:t>
            </w:r>
            <w:r w:rsidR="00693FBC">
              <w:t xml:space="preserve"> </w:t>
            </w:r>
            <w:r>
              <w:t>are</w:t>
            </w:r>
            <w:r w:rsidR="00693FBC">
              <w:t xml:space="preserve"> </w:t>
            </w:r>
            <w:r>
              <w:t>3</w:t>
            </w:r>
            <w:r w:rsidR="00693FBC">
              <w:t xml:space="preserve"> </w:t>
            </w:r>
            <w:r>
              <w:t>steps</w:t>
            </w:r>
            <w:r w:rsidR="00693FBC">
              <w:t xml:space="preserve"> </w:t>
            </w:r>
            <w:r>
              <w:t>to</w:t>
            </w:r>
            <w:r w:rsidR="00693FBC">
              <w:t xml:space="preserve"> </w:t>
            </w:r>
            <w:r>
              <w:t>ask</w:t>
            </w:r>
            <w:r w:rsidR="00693FBC">
              <w:t xml:space="preserve"> </w:t>
            </w:r>
            <w:r>
              <w:t>an</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a</w:t>
            </w:r>
            <w:r w:rsidR="00693FBC">
              <w:t xml:space="preserve"> </w:t>
            </w:r>
            <w:r>
              <w:t>custody</w:t>
            </w:r>
            <w:r w:rsidR="00693FBC">
              <w:t xml:space="preserve"> </w:t>
            </w:r>
            <w:r>
              <w:t>and</w:t>
            </w:r>
            <w:r w:rsidR="00693FBC">
              <w:t xml:space="preserve"> </w:t>
            </w:r>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r>
              <w:t>order</w:t>
            </w:r>
            <w:r w:rsidR="00693FBC">
              <w:t xml:space="preserve"> </w:t>
            </w:r>
            <w:r>
              <w:t>from</w:t>
            </w:r>
            <w:r w:rsidR="00693FBC">
              <w:t xml:space="preserve"> </w:t>
            </w:r>
            <w:r>
              <w:t>another</w:t>
            </w:r>
            <w:r w:rsidR="00693FBC">
              <w:t xml:space="preserve"> </w:t>
            </w:r>
            <w:r>
              <w:t>state:</w:t>
            </w:r>
          </w:p>
          <w:p w14:paraId="5573B2FD" w14:textId="7D2DC2A8" w:rsidR="003F4F5B" w:rsidRPr="006C1972" w:rsidRDefault="003F4F5B" w:rsidP="006C1972">
            <w:pPr>
              <w:pStyle w:val="ListParagraphNumbered"/>
              <w:ind w:left="434"/>
              <w:rPr>
                <w:b w:val="0"/>
                <w:bCs/>
              </w:rPr>
            </w:pPr>
            <w:r w:rsidRPr="006C1972">
              <w:rPr>
                <w:b w:val="0"/>
                <w:bCs/>
              </w:rPr>
              <w:t>Make</w:t>
            </w:r>
            <w:r w:rsidR="00693FBC" w:rsidRPr="006C1972">
              <w:rPr>
                <w:b w:val="0"/>
                <w:bCs/>
              </w:rPr>
              <w:t xml:space="preserve"> </w:t>
            </w:r>
            <w:r w:rsidRPr="006C1972">
              <w:rPr>
                <w:b w:val="0"/>
                <w:bCs/>
              </w:rPr>
              <w:t>sure</w:t>
            </w:r>
            <w:r w:rsidR="00693FBC" w:rsidRPr="006C1972">
              <w:rPr>
                <w:b w:val="0"/>
                <w:bCs/>
              </w:rPr>
              <w:t xml:space="preserve"> </w:t>
            </w:r>
            <w:r w:rsidRPr="006C1972">
              <w:rPr>
                <w:b w:val="0"/>
                <w:bCs/>
              </w:rPr>
              <w:t>the</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court</w:t>
            </w:r>
            <w:r w:rsidR="00693FBC" w:rsidRPr="006C1972">
              <w:rPr>
                <w:b w:val="0"/>
                <w:bCs/>
              </w:rPr>
              <w:t xml:space="preserve"> </w:t>
            </w:r>
            <w:r w:rsidRPr="006C1972">
              <w:rPr>
                <w:b w:val="0"/>
                <w:bCs/>
              </w:rPr>
              <w:t>has</w:t>
            </w:r>
            <w:r w:rsidR="00693FBC" w:rsidRPr="006C1972">
              <w:rPr>
                <w:b w:val="0"/>
                <w:bCs/>
              </w:rPr>
              <w:t xml:space="preserve"> </w:t>
            </w:r>
            <w:r w:rsidRPr="006C1972">
              <w:rPr>
                <w:b w:val="0"/>
                <w:bCs/>
              </w:rPr>
              <w:t>jurisdiction</w:t>
            </w:r>
            <w:r w:rsidR="00693FBC" w:rsidRPr="006C1972">
              <w:rPr>
                <w:b w:val="0"/>
                <w:bCs/>
              </w:rPr>
              <w:t xml:space="preserve"> </w:t>
            </w:r>
            <w:r w:rsidRPr="006C1972">
              <w:rPr>
                <w:b w:val="0"/>
                <w:bCs/>
              </w:rPr>
              <w:t>(authority)</w:t>
            </w:r>
            <w:r w:rsidR="00693FBC" w:rsidRPr="006C1972">
              <w:rPr>
                <w:b w:val="0"/>
                <w:bCs/>
              </w:rPr>
              <w:t xml:space="preserve"> </w:t>
            </w:r>
            <w:r w:rsidRPr="006C1972">
              <w:rPr>
                <w:b w:val="0"/>
                <w:bCs/>
              </w:rPr>
              <w:t>to</w:t>
            </w:r>
            <w:r w:rsidR="00693FBC" w:rsidRPr="006C1972">
              <w:rPr>
                <w:b w:val="0"/>
                <w:bCs/>
              </w:rPr>
              <w:t xml:space="preserve"> </w:t>
            </w:r>
            <w:r w:rsidRPr="006C1972">
              <w:rPr>
                <w:b w:val="0"/>
                <w:bCs/>
              </w:rPr>
              <w:t>change</w:t>
            </w:r>
            <w:r w:rsidR="00693FBC" w:rsidRPr="006C1972">
              <w:rPr>
                <w:b w:val="0"/>
                <w:bCs/>
              </w:rPr>
              <w:t xml:space="preserve"> </w:t>
            </w:r>
            <w:r w:rsidRPr="006C1972">
              <w:rPr>
                <w:b w:val="0"/>
                <w:bCs/>
              </w:rPr>
              <w:t>the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AKjurisdiction \h </w:instrText>
            </w:r>
            <w:r w:rsidR="006C1972" w:rsidRP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5</w:t>
            </w:r>
            <w:r w:rsidRPr="006C1972">
              <w:rPr>
                <w:b w:val="0"/>
                <w:bCs/>
              </w:rPr>
              <w:fldChar w:fldCharType="end"/>
            </w:r>
            <w:r w:rsidRPr="006C1972">
              <w:rPr>
                <w:b w:val="0"/>
                <w:bCs/>
              </w:rPr>
              <w:t>.</w:t>
            </w:r>
          </w:p>
          <w:p w14:paraId="52A68427" w14:textId="3D10BE49" w:rsidR="003F4F5B" w:rsidRPr="006C1972" w:rsidRDefault="003F4F5B" w:rsidP="006C1972">
            <w:pPr>
              <w:pStyle w:val="ListParagraphNumbered"/>
              <w:ind w:left="434"/>
              <w:rPr>
                <w:b w:val="0"/>
                <w:bCs/>
              </w:rPr>
            </w:pPr>
            <w:r w:rsidRPr="006C1972">
              <w:rPr>
                <w:b w:val="0"/>
                <w:bCs/>
              </w:rPr>
              <w:t>Register</w:t>
            </w:r>
            <w:r w:rsidR="00693FBC" w:rsidRPr="006C1972">
              <w:rPr>
                <w:b w:val="0"/>
                <w:bCs/>
              </w:rPr>
              <w:t xml:space="preserve"> </w:t>
            </w:r>
            <w:r w:rsidRPr="006C1972">
              <w:rPr>
                <w:b w:val="0"/>
                <w:bCs/>
              </w:rPr>
              <w:t>the</w:t>
            </w:r>
            <w:r w:rsidR="00693FBC" w:rsidRPr="006C1972">
              <w:rPr>
                <w:b w:val="0"/>
                <w:bCs/>
              </w:rPr>
              <w:t xml:space="preserve"> </w:t>
            </w:r>
            <w:r w:rsidRPr="006C1972">
              <w:rPr>
                <w:b w:val="0"/>
                <w:bCs/>
              </w:rPr>
              <w:t>out-of-state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in</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Register \h </w:instrText>
            </w:r>
            <w:r w:rsidR="006C1972" w:rsidRP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6</w:t>
            </w:r>
            <w:r w:rsidRPr="006C1972">
              <w:rPr>
                <w:b w:val="0"/>
                <w:bCs/>
              </w:rPr>
              <w:fldChar w:fldCharType="end"/>
            </w:r>
            <w:r w:rsidRPr="006C1972">
              <w:rPr>
                <w:b w:val="0"/>
                <w:bCs/>
              </w:rPr>
              <w:t>.</w:t>
            </w:r>
          </w:p>
          <w:p w14:paraId="5928A9C1" w14:textId="0CD8EBDE" w:rsidR="003F4F5B" w:rsidRDefault="003F4F5B" w:rsidP="006C1972">
            <w:pPr>
              <w:pStyle w:val="ListParagraphNumbered"/>
              <w:ind w:left="434"/>
            </w:pPr>
            <w:r w:rsidRPr="006C1972">
              <w:rPr>
                <w:b w:val="0"/>
                <w:bCs/>
              </w:rPr>
              <w:t>Ask</w:t>
            </w:r>
            <w:r w:rsidR="00693FBC" w:rsidRPr="006C1972">
              <w:rPr>
                <w:b w:val="0"/>
                <w:bCs/>
              </w:rPr>
              <w:t xml:space="preserve"> </w:t>
            </w:r>
            <w:r w:rsidRPr="006C1972">
              <w:rPr>
                <w:b w:val="0"/>
                <w:bCs/>
              </w:rPr>
              <w:t>the</w:t>
            </w:r>
            <w:r w:rsidR="00693FBC" w:rsidRPr="006C1972">
              <w:rPr>
                <w:b w:val="0"/>
                <w:bCs/>
              </w:rPr>
              <w:t xml:space="preserve"> </w:t>
            </w:r>
            <w:r w:rsidRPr="006C1972">
              <w:rPr>
                <w:b w:val="0"/>
                <w:bCs/>
              </w:rPr>
              <w:t>Alaska</w:t>
            </w:r>
            <w:r w:rsidR="00693FBC" w:rsidRPr="006C1972">
              <w:rPr>
                <w:b w:val="0"/>
                <w:bCs/>
              </w:rPr>
              <w:t xml:space="preserve"> </w:t>
            </w:r>
            <w:r w:rsidRPr="006C1972">
              <w:rPr>
                <w:b w:val="0"/>
                <w:bCs/>
              </w:rPr>
              <w:t>court</w:t>
            </w:r>
            <w:r w:rsidR="00693FBC" w:rsidRPr="006C1972">
              <w:rPr>
                <w:b w:val="0"/>
                <w:bCs/>
              </w:rPr>
              <w:t xml:space="preserve"> </w:t>
            </w:r>
            <w:r w:rsidRPr="006C1972">
              <w:rPr>
                <w:b w:val="0"/>
                <w:bCs/>
              </w:rPr>
              <w:t>to</w:t>
            </w:r>
            <w:r w:rsidR="00693FBC" w:rsidRPr="006C1972">
              <w:rPr>
                <w:b w:val="0"/>
                <w:bCs/>
              </w:rPr>
              <w:t xml:space="preserve"> </w:t>
            </w:r>
            <w:r w:rsidRPr="006C1972">
              <w:rPr>
                <w:b w:val="0"/>
                <w:bCs/>
              </w:rPr>
              <w:t>change</w:t>
            </w:r>
            <w:r w:rsidR="00693FBC" w:rsidRPr="006C1972">
              <w:rPr>
                <w:b w:val="0"/>
                <w:bCs/>
              </w:rPr>
              <w:t xml:space="preserve"> </w:t>
            </w:r>
            <w:r w:rsidRPr="006C1972">
              <w:rPr>
                <w:b w:val="0"/>
                <w:bCs/>
              </w:rPr>
              <w:t>the</w:t>
            </w:r>
            <w:r w:rsidR="00693FBC" w:rsidRPr="006C1972">
              <w:rPr>
                <w:b w:val="0"/>
                <w:bCs/>
              </w:rPr>
              <w:t xml:space="preserve"> </w:t>
            </w:r>
            <w:r w:rsidRPr="006C1972">
              <w:rPr>
                <w:b w:val="0"/>
                <w:bCs/>
              </w:rPr>
              <w:t>order</w:t>
            </w:r>
            <w:r w:rsidR="00693FBC" w:rsidRPr="006C1972">
              <w:rPr>
                <w:b w:val="0"/>
                <w:bCs/>
              </w:rPr>
              <w:t xml:space="preserve"> </w:t>
            </w:r>
            <w:r w:rsidRPr="006C1972">
              <w:rPr>
                <w:b w:val="0"/>
                <w:bCs/>
              </w:rPr>
              <w:t>by</w:t>
            </w:r>
            <w:r w:rsidR="00693FBC" w:rsidRPr="006C1972">
              <w:rPr>
                <w:b w:val="0"/>
                <w:bCs/>
              </w:rPr>
              <w:t xml:space="preserve"> </w:t>
            </w:r>
            <w:r w:rsidRPr="006C1972">
              <w:rPr>
                <w:b w:val="0"/>
                <w:bCs/>
              </w:rPr>
              <w:t>filing</w:t>
            </w:r>
            <w:r w:rsidR="00693FBC" w:rsidRPr="006C1972">
              <w:rPr>
                <w:b w:val="0"/>
                <w:bCs/>
              </w:rPr>
              <w:t xml:space="preserve"> </w:t>
            </w:r>
            <w:r w:rsidRPr="006C1972">
              <w:rPr>
                <w:b w:val="0"/>
                <w:bCs/>
              </w:rPr>
              <w:t>a</w:t>
            </w:r>
            <w:r w:rsidR="00693FBC" w:rsidRPr="006C1972">
              <w:rPr>
                <w:b w:val="0"/>
                <w:bCs/>
              </w:rPr>
              <w:t xml:space="preserve"> </w:t>
            </w:r>
            <w:r w:rsidRPr="006C1972">
              <w:rPr>
                <w:b w:val="0"/>
                <w:bCs/>
              </w:rPr>
              <w:t>Motion</w:t>
            </w:r>
            <w:r w:rsidR="00693FBC" w:rsidRPr="006C1972">
              <w:rPr>
                <w:b w:val="0"/>
                <w:bCs/>
              </w:rPr>
              <w:t xml:space="preserve"> </w:t>
            </w:r>
            <w:r w:rsidRPr="006C1972">
              <w:rPr>
                <w:b w:val="0"/>
                <w:bCs/>
              </w:rPr>
              <w:t>to</w:t>
            </w:r>
            <w:r w:rsidR="00693FBC" w:rsidRPr="006C1972">
              <w:rPr>
                <w:b w:val="0"/>
                <w:bCs/>
              </w:rPr>
              <w:t xml:space="preserve"> </w:t>
            </w:r>
            <w:r w:rsidRPr="006C1972">
              <w:rPr>
                <w:b w:val="0"/>
                <w:bCs/>
              </w:rPr>
              <w:t>Modify.</w:t>
            </w:r>
            <w:r w:rsidR="00693FBC" w:rsidRPr="006C1972">
              <w:rPr>
                <w:b w:val="0"/>
                <w:bCs/>
              </w:rPr>
              <w:t xml:space="preserve"> </w:t>
            </w:r>
            <w:r w:rsidRPr="006C1972">
              <w:rPr>
                <w:b w:val="0"/>
                <w:bCs/>
              </w:rPr>
              <w:t>See</w:t>
            </w:r>
            <w:r w:rsidR="00693FBC" w:rsidRPr="006C1972">
              <w:rPr>
                <w:b w:val="0"/>
                <w:bCs/>
              </w:rPr>
              <w:t xml:space="preserve"> </w:t>
            </w:r>
            <w:r w:rsidRPr="006C1972">
              <w:rPr>
                <w:b w:val="0"/>
                <w:bCs/>
              </w:rPr>
              <w:t>Step</w:t>
            </w:r>
            <w:r w:rsidR="00693FBC" w:rsidRPr="006C1972">
              <w:rPr>
                <w:b w:val="0"/>
                <w:bCs/>
              </w:rPr>
              <w:t xml:space="preserve"> </w:t>
            </w:r>
            <w:r w:rsidRPr="006C1972">
              <w:rPr>
                <w:b w:val="0"/>
                <w:bCs/>
              </w:rPr>
              <w:fldChar w:fldCharType="begin"/>
            </w:r>
            <w:r w:rsidRPr="006C1972">
              <w:rPr>
                <w:b w:val="0"/>
                <w:bCs/>
              </w:rPr>
              <w:instrText xml:space="preserve"> REF Modify \h </w:instrText>
            </w:r>
            <w:r w:rsidR="006C1972">
              <w:rPr>
                <w:b w:val="0"/>
                <w:bCs/>
              </w:rPr>
              <w:instrText xml:space="preserve"> \* MERGEFORMAT </w:instrText>
            </w:r>
            <w:r w:rsidRPr="006C1972">
              <w:rPr>
                <w:b w:val="0"/>
                <w:bCs/>
              </w:rPr>
            </w:r>
            <w:r w:rsidRPr="006C1972">
              <w:rPr>
                <w:b w:val="0"/>
                <w:bCs/>
              </w:rPr>
              <w:fldChar w:fldCharType="separate"/>
            </w:r>
            <w:r w:rsidR="00D3157D" w:rsidRPr="00D3157D">
              <w:rPr>
                <w:b w:val="0"/>
                <w:bCs/>
                <w:noProof/>
                <w:shd w:val="clear" w:color="auto" w:fill="FFFFFF"/>
              </w:rPr>
              <w:t>7</w:t>
            </w:r>
            <w:r w:rsidRPr="006C1972">
              <w:rPr>
                <w:b w:val="0"/>
                <w:bCs/>
              </w:rPr>
              <w:fldChar w:fldCharType="end"/>
            </w:r>
            <w:r>
              <w:t>.</w:t>
            </w:r>
          </w:p>
        </w:tc>
      </w:tr>
      <w:tr w:rsidR="003F4F5B" w14:paraId="06F635E0" w14:textId="77777777" w:rsidTr="00360B18">
        <w:trPr>
          <w:jc w:val="center"/>
        </w:trPr>
        <w:tc>
          <w:tcPr>
            <w:tcW w:w="2880" w:type="dxa"/>
            <w:tcMar>
              <w:top w:w="360" w:type="dxa"/>
              <w:left w:w="115" w:type="dxa"/>
              <w:right w:w="115" w:type="dxa"/>
            </w:tcMar>
          </w:tcPr>
          <w:p w14:paraId="488D0CFA" w14:textId="19D7ACE8" w:rsidR="003F4F5B"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bookmarkStart w:id="0"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5</w:t>
            </w:r>
            <w:r w:rsidRPr="00A50D37">
              <w:rPr>
                <w:shd w:val="clear" w:color="auto" w:fill="FFFFFF"/>
              </w:rPr>
              <w:fldChar w:fldCharType="end"/>
            </w:r>
            <w:bookmarkEnd w:id="0"/>
            <w:r w:rsidRPr="00A50D37">
              <w:rPr>
                <w:shd w:val="clear" w:color="auto" w:fill="FFFFFF"/>
              </w:rPr>
              <w:t>:</w:t>
            </w:r>
            <w:r w:rsidR="00693FBC">
              <w:rPr>
                <w:shd w:val="clear" w:color="auto" w:fill="FFFFFF"/>
              </w:rPr>
              <w:t xml:space="preserve"> </w:t>
            </w:r>
            <w:r>
              <w:t>M</w:t>
            </w:r>
            <w:r w:rsidRPr="00AF4DC6">
              <w:t>ake</w:t>
            </w:r>
            <w:r w:rsidR="00693FBC">
              <w:t xml:space="preserve"> </w:t>
            </w:r>
            <w:r w:rsidRPr="00AF4DC6">
              <w:t>sure</w:t>
            </w:r>
            <w:r w:rsidR="00693FBC">
              <w:t xml:space="preserve"> </w:t>
            </w:r>
            <w:r w:rsidRPr="00AF4DC6">
              <w:t>the</w:t>
            </w:r>
            <w:r w:rsidR="00693FBC">
              <w:t xml:space="preserve"> </w:t>
            </w:r>
            <w:r>
              <w:t>A</w:t>
            </w:r>
            <w:r w:rsidRPr="00AF4DC6">
              <w:t>laska</w:t>
            </w:r>
            <w:r w:rsidR="00693FBC">
              <w:t xml:space="preserve"> </w:t>
            </w:r>
            <w:r w:rsidRPr="00AF4DC6">
              <w:t>court</w:t>
            </w:r>
            <w:r w:rsidR="00693FBC">
              <w:t xml:space="preserve"> </w:t>
            </w:r>
            <w:r w:rsidRPr="00AF4DC6">
              <w:t>has</w:t>
            </w:r>
            <w:r w:rsidR="00693FBC">
              <w:t xml:space="preserve"> </w:t>
            </w:r>
            <w:r w:rsidRPr="00AF4DC6">
              <w:t>the</w:t>
            </w:r>
            <w:r w:rsidR="00693FBC">
              <w:t xml:space="preserve"> </w:t>
            </w:r>
            <w:r w:rsidRPr="00AF4DC6">
              <w:t>authority</w:t>
            </w:r>
            <w:r w:rsidR="00693FBC">
              <w:t xml:space="preserve"> </w:t>
            </w:r>
            <w:r w:rsidRPr="00AF4DC6">
              <w:t>to</w:t>
            </w:r>
            <w:r w:rsidR="00693FBC">
              <w:t xml:space="preserve"> </w:t>
            </w:r>
            <w:r w:rsidRPr="00AF4DC6">
              <w:t>change</w:t>
            </w:r>
            <w:r w:rsidR="00693FBC">
              <w:t xml:space="preserve"> </w:t>
            </w:r>
            <w:r w:rsidRPr="00AF4DC6">
              <w:t>the</w:t>
            </w:r>
            <w:r w:rsidR="00693FBC">
              <w:t xml:space="preserve"> </w:t>
            </w:r>
            <w:r w:rsidRPr="00AF4DC6">
              <w:t>order</w:t>
            </w:r>
          </w:p>
        </w:tc>
        <w:tc>
          <w:tcPr>
            <w:tcW w:w="7612" w:type="dxa"/>
            <w:tcMar>
              <w:top w:w="432" w:type="dxa"/>
              <w:left w:w="115" w:type="dxa"/>
              <w:right w:w="115" w:type="dxa"/>
            </w:tcMar>
          </w:tcPr>
          <w:p w14:paraId="6637B3C7" w14:textId="140B8881" w:rsidR="003F4F5B" w:rsidRPr="00366A31" w:rsidRDefault="003F4F5B" w:rsidP="003F4F5B">
            <w:pPr>
              <w:pStyle w:val="ListParagraph"/>
              <w:numPr>
                <w:ilvl w:val="0"/>
                <w:numId w:val="1"/>
              </w:numPr>
              <w:spacing w:before="240"/>
              <w:ind w:left="504"/>
            </w:pPr>
            <w:r w:rsidRPr="00366A31">
              <w:t>A</w:t>
            </w:r>
            <w:r w:rsidR="00693FBC">
              <w:t xml:space="preserve"> </w:t>
            </w:r>
            <w:r w:rsidRPr="00366A31">
              <w:t>court</w:t>
            </w:r>
            <w:r w:rsidR="00693FBC">
              <w:t xml:space="preserve"> </w:t>
            </w:r>
            <w:r w:rsidRPr="00366A31">
              <w:t>must</w:t>
            </w:r>
            <w:r w:rsidR="00693FBC">
              <w:t xml:space="preserve"> </w:t>
            </w:r>
            <w:r w:rsidRPr="00366A31">
              <w:t>have</w:t>
            </w:r>
            <w:r w:rsidR="00693FBC">
              <w:t xml:space="preserve"> </w:t>
            </w:r>
            <w:r w:rsidRPr="00366A31">
              <w:t>the</w:t>
            </w:r>
            <w:r w:rsidR="00693FBC">
              <w:t xml:space="preserve"> </w:t>
            </w:r>
            <w:r w:rsidRPr="00366A31">
              <w:t>authority</w:t>
            </w:r>
            <w:r w:rsidR="00693FBC">
              <w:t xml:space="preserve"> </w:t>
            </w:r>
            <w:r w:rsidRPr="00366A31">
              <w:t>called</w:t>
            </w:r>
            <w:r w:rsidR="00693FBC">
              <w:t xml:space="preserve"> </w:t>
            </w:r>
            <w:r w:rsidRPr="00366A31">
              <w:t>jurisdiction</w:t>
            </w:r>
            <w:r w:rsidR="00693FBC">
              <w:t xml:space="preserve"> </w:t>
            </w:r>
            <w:r w:rsidRPr="00366A31">
              <w:t>to</w:t>
            </w:r>
            <w:r w:rsidR="00693FBC">
              <w:t xml:space="preserve"> </w:t>
            </w:r>
            <w:r w:rsidRPr="00366A31">
              <w:t>issue</w:t>
            </w:r>
            <w:r w:rsidR="00693FBC">
              <w:t xml:space="preserve"> </w:t>
            </w:r>
            <w:r w:rsidRPr="00366A31">
              <w:t>an</w:t>
            </w:r>
            <w:r w:rsidR="00693FBC">
              <w:t xml:space="preserve"> </w:t>
            </w:r>
            <w:r w:rsidRPr="00366A31">
              <w:t>order</w:t>
            </w:r>
            <w:r w:rsidR="00693FBC">
              <w:t xml:space="preserve"> </w:t>
            </w:r>
            <w:r w:rsidRPr="00366A31">
              <w:t>about</w:t>
            </w:r>
            <w:r w:rsidR="00693FBC">
              <w:t xml:space="preserve"> </w:t>
            </w:r>
            <w:r w:rsidRPr="00366A31">
              <w:t>a</w:t>
            </w:r>
            <w:r w:rsidR="00693FBC">
              <w:t xml:space="preserve"> </w:t>
            </w:r>
            <w:r w:rsidRPr="00366A31">
              <w:t>custody</w:t>
            </w:r>
            <w:r w:rsidR="00693FBC">
              <w:t xml:space="preserve"> </w:t>
            </w:r>
            <w:r w:rsidRPr="00366A31">
              <w:t>or</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a</w:t>
            </w:r>
            <w:r w:rsidR="00693FBC">
              <w:t xml:space="preserve"> </w:t>
            </w:r>
            <w:r w:rsidRPr="00366A31">
              <w:t>child</w:t>
            </w:r>
            <w:r w:rsidR="00693FBC">
              <w:t xml:space="preserve"> </w:t>
            </w:r>
            <w:r w:rsidRPr="00366A31">
              <w:t>support</w:t>
            </w:r>
            <w:r w:rsidR="00693FBC">
              <w:t xml:space="preserve"> </w:t>
            </w:r>
            <w:r w:rsidRPr="00366A31">
              <w:t>order.</w:t>
            </w:r>
          </w:p>
          <w:p w14:paraId="01F8B4C9" w14:textId="6B01AE5C" w:rsidR="003F4F5B" w:rsidRPr="00366A31" w:rsidRDefault="003F4F5B" w:rsidP="003F4F5B">
            <w:pPr>
              <w:pStyle w:val="ListParagraph"/>
              <w:numPr>
                <w:ilvl w:val="0"/>
                <w:numId w:val="1"/>
              </w:numPr>
              <w:ind w:left="508"/>
            </w:pPr>
            <w:r w:rsidRPr="00366A31">
              <w:t>Generally,</w:t>
            </w:r>
            <w:r w:rsidR="00693FBC">
              <w:t xml:space="preserve"> </w:t>
            </w:r>
            <w:r w:rsidRPr="00366A31">
              <w:t>only</w:t>
            </w:r>
            <w:r w:rsidR="00693FBC">
              <w:t xml:space="preserve"> </w:t>
            </w:r>
            <w:r w:rsidRPr="00366A31">
              <w:t>the</w:t>
            </w:r>
            <w:r w:rsidR="00693FBC">
              <w:t xml:space="preserve"> </w:t>
            </w:r>
            <w:r w:rsidRPr="00366A31">
              <w:t>court</w:t>
            </w:r>
            <w:r w:rsidR="00693FBC">
              <w:t xml:space="preserve"> </w:t>
            </w:r>
            <w:r w:rsidRPr="00366A31">
              <w:t>in</w:t>
            </w:r>
            <w:r w:rsidR="00693FBC">
              <w:t xml:space="preserve"> </w:t>
            </w:r>
            <w:r w:rsidRPr="00366A31">
              <w:t>the</w:t>
            </w:r>
            <w:r w:rsidR="00693FBC">
              <w:t xml:space="preserve"> </w:t>
            </w:r>
            <w:r w:rsidRPr="00366A31">
              <w:t>state</w:t>
            </w:r>
            <w:r w:rsidR="00693FBC">
              <w:t xml:space="preserve"> </w:t>
            </w:r>
            <w:r w:rsidRPr="00366A31">
              <w:t>where</w:t>
            </w:r>
            <w:r w:rsidR="00693FBC">
              <w:t xml:space="preserve"> </w:t>
            </w:r>
            <w:r w:rsidRPr="00366A31">
              <w:t>the</w:t>
            </w:r>
            <w:r w:rsidR="00693FBC">
              <w:t xml:space="preserve"> </w:t>
            </w:r>
            <w:r w:rsidRPr="00366A31">
              <w:t>child</w:t>
            </w:r>
            <w:r w:rsidR="00693FBC">
              <w:t xml:space="preserve"> </w:t>
            </w:r>
            <w:r w:rsidRPr="00366A31">
              <w:t>has</w:t>
            </w:r>
            <w:r w:rsidR="00693FBC">
              <w:t xml:space="preserve"> </w:t>
            </w:r>
            <w:r w:rsidRPr="00366A31">
              <w:t>lived</w:t>
            </w:r>
            <w:r w:rsidR="00693FBC">
              <w:t xml:space="preserve"> </w:t>
            </w:r>
            <w:r w:rsidRPr="00366A31">
              <w:t>for</w:t>
            </w:r>
            <w:r w:rsidR="00693FBC">
              <w:t xml:space="preserve"> </w:t>
            </w:r>
            <w:r w:rsidRPr="00366A31">
              <w:t>the</w:t>
            </w:r>
            <w:r w:rsidR="00693FBC">
              <w:t xml:space="preserve"> </w:t>
            </w:r>
            <w:r w:rsidRPr="00366A31">
              <w:t>last</w:t>
            </w:r>
            <w:r w:rsidR="00693FBC">
              <w:t xml:space="preserve"> </w:t>
            </w:r>
            <w:r w:rsidRPr="00366A31">
              <w:t>6</w:t>
            </w:r>
            <w:r w:rsidR="00693FBC">
              <w:t xml:space="preserve"> </w:t>
            </w:r>
            <w:r w:rsidRPr="00366A31">
              <w:t>months</w:t>
            </w:r>
            <w:r w:rsidR="00693FBC">
              <w:t xml:space="preserve"> </w:t>
            </w:r>
            <w:r w:rsidRPr="00366A31">
              <w:t>can</w:t>
            </w:r>
            <w:r w:rsidR="00693FBC">
              <w:t xml:space="preserve"> </w:t>
            </w:r>
            <w:r w:rsidRPr="00366A31">
              <w:t>make</w:t>
            </w:r>
            <w:r w:rsidR="00693FBC">
              <w:t xml:space="preserve"> </w:t>
            </w:r>
            <w:r w:rsidRPr="00366A31">
              <w:t>decisions,</w:t>
            </w:r>
            <w:r w:rsidR="00693FBC">
              <w:t xml:space="preserve"> </w:t>
            </w:r>
            <w:r w:rsidRPr="00366A31">
              <w:t>enter</w:t>
            </w:r>
            <w:r w:rsidR="00693FBC">
              <w:t xml:space="preserve"> </w:t>
            </w:r>
            <w:r w:rsidRPr="00366A31">
              <w:t>a</w:t>
            </w:r>
            <w:r w:rsidR="00693FBC">
              <w:t xml:space="preserve"> </w:t>
            </w:r>
            <w:r w:rsidRPr="00366A31">
              <w:t>parenting</w:t>
            </w:r>
            <w:r w:rsidR="00693FBC">
              <w:t xml:space="preserve"> </w:t>
            </w:r>
            <w:r w:rsidRPr="00366A31">
              <w:t>plan,</w:t>
            </w:r>
            <w:r w:rsidR="00693FBC">
              <w:t xml:space="preserve"> </w:t>
            </w:r>
            <w:r w:rsidRPr="00366A31">
              <w:t>or</w:t>
            </w:r>
            <w:r w:rsidR="00693FBC">
              <w:t xml:space="preserve"> </w:t>
            </w:r>
            <w:r w:rsidRPr="00366A31">
              <w:t>order</w:t>
            </w:r>
            <w:r w:rsidR="00693FBC">
              <w:t xml:space="preserve"> </w:t>
            </w:r>
            <w:r w:rsidRPr="00366A31">
              <w:t>child</w:t>
            </w:r>
            <w:r w:rsidR="00693FBC">
              <w:t xml:space="preserve"> </w:t>
            </w:r>
            <w:r w:rsidRPr="00366A31">
              <w:t>support.</w:t>
            </w:r>
            <w:r w:rsidR="00693FBC">
              <w:t xml:space="preserve"> </w:t>
            </w:r>
            <w:r w:rsidRPr="00366A31">
              <w:t>This</w:t>
            </w:r>
            <w:r w:rsidR="00693FBC">
              <w:t xml:space="preserve"> </w:t>
            </w:r>
            <w:r w:rsidRPr="00366A31">
              <w:t>is</w:t>
            </w:r>
            <w:r w:rsidR="00693FBC">
              <w:t xml:space="preserve"> </w:t>
            </w:r>
            <w:r w:rsidRPr="00366A31">
              <w:t>called</w:t>
            </w:r>
            <w:r w:rsidR="00693FBC">
              <w:t xml:space="preserve"> </w:t>
            </w:r>
            <w:r w:rsidRPr="00366A31">
              <w:t>the</w:t>
            </w:r>
            <w:r w:rsidR="00693FBC">
              <w:t xml:space="preserve"> </w:t>
            </w:r>
            <w:r w:rsidRPr="00366A31">
              <w:t>child’s</w:t>
            </w:r>
            <w:r w:rsidR="00693FBC">
              <w:t xml:space="preserve"> </w:t>
            </w:r>
            <w:r w:rsidRPr="00366A31">
              <w:t>"home</w:t>
            </w:r>
            <w:r w:rsidR="00693FBC">
              <w:t xml:space="preserve"> </w:t>
            </w:r>
            <w:r w:rsidRPr="00366A31">
              <w:t>state."</w:t>
            </w:r>
          </w:p>
          <w:p w14:paraId="3D3C2E2E" w14:textId="0F6DFEA2" w:rsidR="003F4F5B" w:rsidRDefault="003F4F5B" w:rsidP="003F4F5B">
            <w:pPr>
              <w:pStyle w:val="ListParagraph"/>
              <w:numPr>
                <w:ilvl w:val="0"/>
                <w:numId w:val="1"/>
              </w:numPr>
              <w:ind w:left="508"/>
            </w:pPr>
            <w:r w:rsidRPr="00366A31">
              <w:t>Jurisdiction</w:t>
            </w:r>
            <w:r w:rsidR="00693FBC">
              <w:t xml:space="preserve"> </w:t>
            </w:r>
            <w:r w:rsidRPr="00366A31">
              <w:t>can</w:t>
            </w:r>
            <w:r w:rsidR="00693FBC">
              <w:t xml:space="preserve"> </w:t>
            </w:r>
            <w:r w:rsidRPr="00366A31">
              <w:t>be</w:t>
            </w:r>
            <w:r w:rsidR="00693FBC">
              <w:t xml:space="preserve"> </w:t>
            </w:r>
            <w:r w:rsidRPr="00366A31">
              <w:t>very</w:t>
            </w:r>
            <w:r w:rsidR="00693FBC">
              <w:t xml:space="preserve"> </w:t>
            </w:r>
            <w:r w:rsidRPr="00366A31">
              <w:t>complicated</w:t>
            </w:r>
            <w:r w:rsidR="00DB59F3">
              <w:t>.</w:t>
            </w:r>
            <w:r w:rsidR="00693FBC">
              <w:t xml:space="preserve"> </w:t>
            </w:r>
            <w:r w:rsidRPr="00366A31">
              <w:t>For</w:t>
            </w:r>
            <w:r w:rsidR="00693FBC">
              <w:t xml:space="preserve"> </w:t>
            </w:r>
            <w:r w:rsidRPr="00366A31">
              <w:t>example,</w:t>
            </w:r>
            <w:r w:rsidR="00693FBC">
              <w:t xml:space="preserve"> </w:t>
            </w:r>
            <w:r w:rsidRPr="00366A31">
              <w:t>if</w:t>
            </w:r>
            <w:r w:rsidR="00693FBC">
              <w:t xml:space="preserve"> </w:t>
            </w:r>
            <w:r w:rsidRPr="00366A31">
              <w:t>a</w:t>
            </w:r>
            <w:r w:rsidR="00693FBC">
              <w:t xml:space="preserve"> </w:t>
            </w:r>
            <w:r w:rsidRPr="00366A31">
              <w:t>baby</w:t>
            </w:r>
            <w:r w:rsidR="00693FBC">
              <w:t xml:space="preserve"> </w:t>
            </w:r>
            <w:r w:rsidRPr="00366A31">
              <w:t>is</w:t>
            </w:r>
            <w:r w:rsidR="00693FBC">
              <w:t xml:space="preserve"> </w:t>
            </w:r>
            <w:r w:rsidRPr="00366A31">
              <w:t>less</w:t>
            </w:r>
            <w:r w:rsidR="00693FBC">
              <w:t xml:space="preserve"> </w:t>
            </w:r>
            <w:r w:rsidRPr="00366A31">
              <w:t>than</w:t>
            </w:r>
            <w:r w:rsidR="00693FBC">
              <w:t xml:space="preserve"> </w:t>
            </w:r>
            <w:r w:rsidRPr="00366A31">
              <w:t>6</w:t>
            </w:r>
            <w:r w:rsidR="00693FBC">
              <w:t xml:space="preserve"> </w:t>
            </w:r>
            <w:r w:rsidRPr="00366A31">
              <w:t>months</w:t>
            </w:r>
            <w:r w:rsidR="00693FBC">
              <w:t xml:space="preserve"> </w:t>
            </w:r>
            <w:r w:rsidRPr="00366A31">
              <w:t>old</w:t>
            </w:r>
            <w:r w:rsidR="00693FBC">
              <w:t xml:space="preserve"> </w:t>
            </w:r>
            <w:r w:rsidRPr="00366A31">
              <w:t>and</w:t>
            </w:r>
            <w:r w:rsidR="00693FBC">
              <w:t xml:space="preserve"> </w:t>
            </w:r>
            <w:r w:rsidRPr="00366A31">
              <w:t>has</w:t>
            </w:r>
            <w:r w:rsidR="00693FBC">
              <w:t xml:space="preserve"> </w:t>
            </w:r>
            <w:r w:rsidRPr="00366A31">
              <w:t>moved</w:t>
            </w:r>
            <w:r w:rsidR="00693FBC">
              <w:t xml:space="preserve"> </w:t>
            </w:r>
            <w:r w:rsidRPr="00366A31">
              <w:t>between</w:t>
            </w:r>
            <w:r w:rsidR="00693FBC">
              <w:t xml:space="preserve"> </w:t>
            </w:r>
            <w:r w:rsidRPr="00366A31">
              <w:t>states,</w:t>
            </w:r>
            <w:r w:rsidR="00693FBC">
              <w:t xml:space="preserve"> </w:t>
            </w:r>
            <w:r w:rsidRPr="00366A31">
              <w:t>there</w:t>
            </w:r>
            <w:r w:rsidR="00693FBC">
              <w:t xml:space="preserve"> </w:t>
            </w:r>
            <w:r w:rsidRPr="00366A31">
              <w:t>may</w:t>
            </w:r>
            <w:r w:rsidR="00693FBC">
              <w:t xml:space="preserve"> </w:t>
            </w:r>
            <w:r w:rsidRPr="00366A31">
              <w:t>not</w:t>
            </w:r>
            <w:r w:rsidR="00693FBC">
              <w:t xml:space="preserve"> </w:t>
            </w:r>
            <w:r w:rsidRPr="00366A31">
              <w:t>be</w:t>
            </w:r>
            <w:r w:rsidR="00693FBC">
              <w:t xml:space="preserve"> </w:t>
            </w:r>
            <w:r w:rsidRPr="00366A31">
              <w:t>a</w:t>
            </w:r>
            <w:r w:rsidR="00693FBC">
              <w:t xml:space="preserve"> </w:t>
            </w:r>
            <w:r w:rsidRPr="00366A31">
              <w:t>“home</w:t>
            </w:r>
            <w:r w:rsidR="00693FBC">
              <w:t xml:space="preserve"> </w:t>
            </w:r>
            <w:r w:rsidRPr="00366A31">
              <w:t>state.”</w:t>
            </w:r>
            <w:r w:rsidR="00693FBC">
              <w:t xml:space="preserve"> </w:t>
            </w:r>
            <w:r w:rsidRPr="00366A31">
              <w:t>This</w:t>
            </w:r>
            <w:r w:rsidR="00693FBC">
              <w:t xml:space="preserve"> </w:t>
            </w:r>
            <w:r w:rsidRPr="00366A31">
              <w:t>is</w:t>
            </w:r>
            <w:r w:rsidR="00693FBC">
              <w:t xml:space="preserve"> </w:t>
            </w:r>
            <w:r w:rsidRPr="00366A31">
              <w:t>one</w:t>
            </w:r>
            <w:r w:rsidR="00693FBC">
              <w:t xml:space="preserve"> </w:t>
            </w:r>
            <w:r w:rsidRPr="00366A31">
              <w:t>example</w:t>
            </w:r>
            <w:r w:rsidR="00693FBC">
              <w:t xml:space="preserve"> </w:t>
            </w:r>
            <w:r w:rsidRPr="00366A31">
              <w:t>of</w:t>
            </w:r>
            <w:r w:rsidR="00693FBC">
              <w:t xml:space="preserve"> </w:t>
            </w:r>
            <w:r w:rsidRPr="00366A31">
              <w:t>an</w:t>
            </w:r>
            <w:r w:rsidR="00693FBC">
              <w:t xml:space="preserve"> </w:t>
            </w:r>
            <w:r w:rsidRPr="00366A31">
              <w:t>exception</w:t>
            </w:r>
            <w:r w:rsidR="00693FBC">
              <w:t xml:space="preserve"> </w:t>
            </w:r>
            <w:r w:rsidRPr="00366A31">
              <w:t>when</w:t>
            </w:r>
            <w:r w:rsidR="00693FBC">
              <w:t xml:space="preserve"> </w:t>
            </w:r>
            <w:r w:rsidRPr="00366A31">
              <w:t>the</w:t>
            </w:r>
            <w:r w:rsidR="00693FBC">
              <w:t xml:space="preserve"> </w:t>
            </w:r>
            <w:r w:rsidRPr="00366A31">
              <w:t>Alaska</w:t>
            </w:r>
            <w:r w:rsidR="00693FBC">
              <w:t xml:space="preserve"> </w:t>
            </w:r>
            <w:r w:rsidRPr="00366A31">
              <w:t>court</w:t>
            </w:r>
            <w:r w:rsidR="00693FBC">
              <w:t xml:space="preserve"> </w:t>
            </w:r>
            <w:r w:rsidRPr="00366A31">
              <w:t>may</w:t>
            </w:r>
            <w:r w:rsidR="00693FBC">
              <w:t xml:space="preserve"> </w:t>
            </w:r>
            <w:r w:rsidRPr="00366A31">
              <w:t>be</w:t>
            </w:r>
            <w:r w:rsidR="00693FBC">
              <w:t xml:space="preserve"> </w:t>
            </w:r>
            <w:r w:rsidRPr="00366A31">
              <w:t>able</w:t>
            </w:r>
            <w:r w:rsidR="00693FBC">
              <w:t xml:space="preserve"> </w:t>
            </w:r>
            <w:r w:rsidRPr="00366A31">
              <w:t>to</w:t>
            </w:r>
            <w:r w:rsidR="00693FBC">
              <w:t xml:space="preserve"> </w:t>
            </w:r>
            <w:r w:rsidRPr="00366A31">
              <w:t>decide</w:t>
            </w:r>
            <w:r w:rsidR="00693FBC">
              <w:t xml:space="preserve"> </w:t>
            </w:r>
            <w:r w:rsidRPr="00366A31">
              <w:t>issues</w:t>
            </w:r>
            <w:r w:rsidR="00693FBC">
              <w:t xml:space="preserve"> </w:t>
            </w:r>
            <w:r w:rsidRPr="00366A31">
              <w:t>about</w:t>
            </w:r>
            <w:r w:rsidR="00693FBC">
              <w:t xml:space="preserve"> </w:t>
            </w:r>
            <w:r w:rsidRPr="00366A31">
              <w:t>a</w:t>
            </w:r>
            <w:r w:rsidR="00693FBC">
              <w:t xml:space="preserve"> </w:t>
            </w:r>
            <w:r w:rsidRPr="00366A31">
              <w:t>child</w:t>
            </w:r>
            <w:r w:rsidR="00693FBC">
              <w:t xml:space="preserve"> </w:t>
            </w:r>
            <w:r w:rsidRPr="00366A31">
              <w:t>that</w:t>
            </w:r>
            <w:r w:rsidR="00693FBC">
              <w:t xml:space="preserve"> </w:t>
            </w:r>
            <w:r w:rsidRPr="00366A31">
              <w:t>hasn’t</w:t>
            </w:r>
            <w:r w:rsidR="00693FBC">
              <w:t xml:space="preserve"> </w:t>
            </w:r>
            <w:r w:rsidRPr="00366A31">
              <w:t>lived</w:t>
            </w:r>
            <w:r w:rsidR="00693FBC">
              <w:t xml:space="preserve"> </w:t>
            </w:r>
            <w:r w:rsidRPr="00366A31">
              <w:t>here</w:t>
            </w:r>
            <w:r w:rsidR="00693FBC">
              <w:t xml:space="preserve"> </w:t>
            </w:r>
            <w:r w:rsidRPr="00366A31">
              <w:t>for</w:t>
            </w:r>
            <w:r w:rsidR="00693FBC">
              <w:t xml:space="preserve"> </w:t>
            </w:r>
            <w:r w:rsidRPr="00366A31">
              <w:t>6</w:t>
            </w:r>
            <w:r w:rsidR="00693FBC">
              <w:t xml:space="preserve"> </w:t>
            </w:r>
            <w:r w:rsidRPr="00366A31">
              <w:t>months</w:t>
            </w:r>
            <w:r w:rsidR="00DB59F3">
              <w:t>.</w:t>
            </w:r>
            <w:r w:rsidR="00693FBC">
              <w:t xml:space="preserve"> </w:t>
            </w:r>
            <w:hyperlink r:id="rId31" w:history="1">
              <w:r w:rsidRPr="007562A7">
                <w:rPr>
                  <w:rStyle w:val="Hyperlink"/>
                </w:rPr>
                <w:t>Talking</w:t>
              </w:r>
              <w:r w:rsidR="00693FBC">
                <w:rPr>
                  <w:rStyle w:val="Hyperlink"/>
                </w:rPr>
                <w:t xml:space="preserve"> </w:t>
              </w:r>
              <w:r w:rsidRPr="007562A7">
                <w:rPr>
                  <w:rStyle w:val="Hyperlink"/>
                </w:rPr>
                <w:t>to</w:t>
              </w:r>
              <w:r w:rsidR="00693FBC">
                <w:rPr>
                  <w:rStyle w:val="Hyperlink"/>
                </w:rPr>
                <w:t xml:space="preserve"> </w:t>
              </w:r>
              <w:r w:rsidRPr="007562A7">
                <w:rPr>
                  <w:rStyle w:val="Hyperlink"/>
                </w:rPr>
                <w:t>a</w:t>
              </w:r>
              <w:r w:rsidR="00693FBC">
                <w:rPr>
                  <w:rStyle w:val="Hyperlink"/>
                </w:rPr>
                <w:t xml:space="preserve"> </w:t>
              </w:r>
              <w:r w:rsidRPr="007562A7">
                <w:rPr>
                  <w:rStyle w:val="Hyperlink"/>
                </w:rPr>
                <w:t>lawyer</w:t>
              </w:r>
            </w:hyperlink>
            <w:r w:rsidR="00693FBC">
              <w:t xml:space="preserve"> </w:t>
            </w:r>
            <w:r w:rsidRPr="00366A31">
              <w:t>can</w:t>
            </w:r>
            <w:r w:rsidR="00693FBC">
              <w:t xml:space="preserve"> </w:t>
            </w:r>
            <w:r w:rsidRPr="00366A31">
              <w:t>help</w:t>
            </w:r>
            <w:r w:rsidR="00693FBC">
              <w:t xml:space="preserve"> </w:t>
            </w:r>
            <w:r w:rsidRPr="00366A31">
              <w:t>you</w:t>
            </w:r>
            <w:r w:rsidR="00693FBC">
              <w:t xml:space="preserve"> </w:t>
            </w:r>
            <w:r w:rsidRPr="00366A31">
              <w:t>decide</w:t>
            </w:r>
            <w:r w:rsidR="00693FBC">
              <w:t xml:space="preserve"> </w:t>
            </w:r>
            <w:r w:rsidRPr="00366A31">
              <w:t>which</w:t>
            </w:r>
            <w:r w:rsidR="00693FBC">
              <w:t xml:space="preserve"> </w:t>
            </w:r>
            <w:r w:rsidRPr="00366A31">
              <w:t>is</w:t>
            </w:r>
            <w:r w:rsidR="00693FBC">
              <w:t xml:space="preserve"> </w:t>
            </w:r>
            <w:r w:rsidRPr="00366A31">
              <w:t>the</w:t>
            </w:r>
            <w:r w:rsidR="00693FBC">
              <w:t xml:space="preserve"> </w:t>
            </w:r>
            <w:r w:rsidRPr="00366A31">
              <w:t>best</w:t>
            </w:r>
            <w:r w:rsidR="00693FBC">
              <w:t xml:space="preserve"> </w:t>
            </w:r>
            <w:r w:rsidRPr="00366A31">
              <w:t>state</w:t>
            </w:r>
            <w:r w:rsidR="00693FBC">
              <w:t xml:space="preserve"> </w:t>
            </w:r>
            <w:r w:rsidRPr="00366A31">
              <w:t>for</w:t>
            </w:r>
            <w:r w:rsidR="00693FBC">
              <w:t xml:space="preserve"> </w:t>
            </w:r>
            <w:r w:rsidRPr="00366A31">
              <w:t>your</w:t>
            </w:r>
            <w:r w:rsidR="00693FBC">
              <w:t xml:space="preserve"> </w:t>
            </w:r>
            <w:r w:rsidRPr="00366A31">
              <w:t>case.</w:t>
            </w:r>
          </w:p>
          <w:p w14:paraId="48C4662A" w14:textId="47F51A5F" w:rsidR="003F4F5B" w:rsidRPr="008376C2" w:rsidRDefault="003F4F5B" w:rsidP="00360B18">
            <w:pPr>
              <w:pStyle w:val="Heading3"/>
              <w:outlineLvl w:val="2"/>
            </w:pPr>
            <w:r>
              <w:t>Link</w:t>
            </w:r>
            <w:r w:rsidR="00693FBC">
              <w:t xml:space="preserve"> </w:t>
            </w:r>
            <w:r>
              <w:t>in</w:t>
            </w:r>
            <w:r w:rsidR="00693FBC">
              <w:t xml:space="preserve"> </w:t>
            </w:r>
            <w:r>
              <w:t>this</w:t>
            </w:r>
            <w:r w:rsidR="00693FBC">
              <w:t xml:space="preserve"> </w:t>
            </w:r>
            <w:r>
              <w:t>step</w:t>
            </w:r>
          </w:p>
          <w:p w14:paraId="319046BB" w14:textId="148A5664" w:rsidR="003F4F5B" w:rsidRDefault="003F4F5B" w:rsidP="00F17233">
            <w:pPr>
              <w:pStyle w:val="Body"/>
            </w:pPr>
            <w:r>
              <w:rPr>
                <w:b/>
              </w:rPr>
              <w:t>Talking</w:t>
            </w:r>
            <w:r w:rsidR="00693FBC">
              <w:rPr>
                <w:b/>
              </w:rPr>
              <w:t xml:space="preserve"> </w:t>
            </w:r>
            <w:r>
              <w:rPr>
                <w:b/>
              </w:rPr>
              <w:t>to</w:t>
            </w:r>
            <w:r w:rsidR="00693FBC">
              <w:rPr>
                <w:b/>
              </w:rPr>
              <w:t xml:space="preserve"> </w:t>
            </w:r>
            <w:r>
              <w:rPr>
                <w:b/>
              </w:rPr>
              <w:t>a</w:t>
            </w:r>
            <w:r w:rsidR="00693FBC">
              <w:rPr>
                <w:b/>
              </w:rPr>
              <w:t xml:space="preserve"> </w:t>
            </w:r>
            <w:r>
              <w:rPr>
                <w:b/>
              </w:rPr>
              <w:t>l</w:t>
            </w:r>
            <w:r w:rsidRPr="00C75AF0">
              <w:rPr>
                <w:b/>
              </w:rPr>
              <w:t>awyer</w:t>
            </w:r>
            <w:r w:rsidRPr="008F1485">
              <w:br/>
            </w:r>
            <w:r w:rsidRPr="00F17233">
              <w:t>courts.alaska.gov/shc/shclawyer.htm</w:t>
            </w:r>
          </w:p>
        </w:tc>
      </w:tr>
      <w:tr w:rsidR="003F4F5B" w14:paraId="0828CF10" w14:textId="77777777" w:rsidTr="00360B18">
        <w:trPr>
          <w:jc w:val="center"/>
        </w:trPr>
        <w:tc>
          <w:tcPr>
            <w:tcW w:w="2880" w:type="dxa"/>
            <w:tcMar>
              <w:top w:w="360" w:type="dxa"/>
              <w:left w:w="115" w:type="dxa"/>
              <w:right w:w="115" w:type="dxa"/>
            </w:tcMar>
          </w:tcPr>
          <w:p w14:paraId="2E7D7FDC" w14:textId="5D61569A" w:rsidR="003F4F5B" w:rsidRPr="00A50D37"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1"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6</w:t>
            </w:r>
            <w:r w:rsidRPr="00A50D37">
              <w:rPr>
                <w:shd w:val="clear" w:color="auto" w:fill="FFFFFF"/>
              </w:rPr>
              <w:fldChar w:fldCharType="end"/>
            </w:r>
            <w:bookmarkEnd w:id="1"/>
            <w:r w:rsidRPr="00A50D37">
              <w:rPr>
                <w:shd w:val="clear" w:color="auto" w:fill="FFFFFF"/>
              </w:rPr>
              <w:t>:</w:t>
            </w:r>
            <w:r w:rsidR="00693FBC">
              <w:rPr>
                <w:shd w:val="clear" w:color="auto" w:fill="FFFFFF"/>
              </w:rPr>
              <w:t xml:space="preserve"> </w:t>
            </w:r>
            <w:r w:rsidRPr="00371223">
              <w:rPr>
                <w:shd w:val="clear" w:color="auto" w:fill="FFFFFF"/>
              </w:rPr>
              <w:t>Register</w:t>
            </w:r>
            <w:r w:rsidR="00693FBC">
              <w:rPr>
                <w:shd w:val="clear" w:color="auto" w:fill="FFFFFF"/>
              </w:rPr>
              <w:t xml:space="preserve"> </w:t>
            </w:r>
            <w:r w:rsidRPr="00371223">
              <w:rPr>
                <w:shd w:val="clear" w:color="auto" w:fill="FFFFFF"/>
              </w:rPr>
              <w:t>the</w:t>
            </w:r>
            <w:r w:rsidR="00693FBC">
              <w:rPr>
                <w:shd w:val="clear" w:color="auto" w:fill="FFFFFF"/>
              </w:rPr>
              <w:t xml:space="preserve"> </w:t>
            </w:r>
            <w:r>
              <w:rPr>
                <w:shd w:val="clear" w:color="auto" w:fill="FFFFFF"/>
              </w:rPr>
              <w:t>o</w:t>
            </w:r>
            <w:r w:rsidRPr="00371223">
              <w:rPr>
                <w:shd w:val="clear" w:color="auto" w:fill="FFFFFF"/>
              </w:rPr>
              <w:t>ut-of-</w:t>
            </w:r>
            <w:r>
              <w:rPr>
                <w:shd w:val="clear" w:color="auto" w:fill="FFFFFF"/>
              </w:rPr>
              <w:t>s</w:t>
            </w:r>
            <w:r w:rsidRPr="00371223">
              <w:rPr>
                <w:shd w:val="clear" w:color="auto" w:fill="FFFFFF"/>
              </w:rPr>
              <w:t>tate</w:t>
            </w:r>
            <w:r w:rsidR="00693FBC">
              <w:rPr>
                <w:shd w:val="clear" w:color="auto" w:fill="FFFFFF"/>
              </w:rPr>
              <w:t xml:space="preserv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1F9ED837" w14:textId="7EAFB560" w:rsidR="003F4F5B" w:rsidRDefault="003F4F5B" w:rsidP="00360B18">
            <w:pPr>
              <w:pStyle w:val="Heading3"/>
              <w:spacing w:before="240"/>
              <w:outlineLvl w:val="2"/>
            </w:pPr>
            <w:r>
              <w:t>Submit</w:t>
            </w:r>
            <w:r w:rsidR="00693FBC">
              <w:t xml:space="preserve"> </w:t>
            </w:r>
            <w:r>
              <w:t>the</w:t>
            </w:r>
            <w:r w:rsidR="00693FBC">
              <w:t xml:space="preserve"> </w:t>
            </w:r>
            <w:r>
              <w:t>following</w:t>
            </w:r>
            <w:r w:rsidR="00693FBC">
              <w:t xml:space="preserve"> </w:t>
            </w:r>
            <w:r>
              <w:t>packet</w:t>
            </w:r>
            <w:r w:rsidR="00693FBC">
              <w:t xml:space="preserve"> </w:t>
            </w:r>
            <w:r>
              <w:t>to</w:t>
            </w:r>
            <w:r w:rsidR="00693FBC">
              <w:t xml:space="preserve"> </w:t>
            </w:r>
            <w:r>
              <w:t>the</w:t>
            </w:r>
            <w:r w:rsidR="00693FBC">
              <w:t xml:space="preserve"> </w:t>
            </w:r>
            <w:r>
              <w:t>Alaska</w:t>
            </w:r>
            <w:r w:rsidR="00693FBC">
              <w:t xml:space="preserve"> </w:t>
            </w:r>
            <w:r>
              <w:t>court</w:t>
            </w:r>
          </w:p>
          <w:p w14:paraId="2BD97FC9" w14:textId="1353D321" w:rsidR="003F4F5B" w:rsidRDefault="003F4F5B" w:rsidP="00A10113">
            <w:pPr>
              <w:pStyle w:val="Body"/>
              <w:numPr>
                <w:ilvl w:val="0"/>
                <w:numId w:val="9"/>
              </w:numPr>
              <w:ind w:left="510"/>
            </w:pPr>
            <w:r w:rsidRPr="00544861">
              <w:t>1</w:t>
            </w:r>
            <w:r w:rsidR="00693FBC">
              <w:t xml:space="preserve"> </w:t>
            </w:r>
            <w:r w:rsidRPr="00544861">
              <w:rPr>
                <w:b/>
              </w:rPr>
              <w:t>certified</w:t>
            </w:r>
            <w:r w:rsidR="00693FBC">
              <w:t xml:space="preserve"> </w:t>
            </w:r>
            <w:r>
              <w:t>copy</w:t>
            </w:r>
            <w:r w:rsidR="00693FBC">
              <w:t xml:space="preserve"> </w:t>
            </w:r>
            <w:r>
              <w:t>of</w:t>
            </w:r>
            <w:r w:rsidR="00693FBC">
              <w:t xml:space="preserve"> </w:t>
            </w:r>
            <w:r>
              <w:t>the</w:t>
            </w:r>
            <w:r w:rsidR="00693FBC">
              <w:t xml:space="preserve"> </w:t>
            </w:r>
            <w:r>
              <w:t>original</w:t>
            </w:r>
            <w:r w:rsidR="00693FBC">
              <w:t xml:space="preserve"> </w:t>
            </w:r>
            <w:r>
              <w:t>order.</w:t>
            </w:r>
          </w:p>
          <w:p w14:paraId="520818A3" w14:textId="295105B5" w:rsidR="003F4F5B" w:rsidRDefault="003F4F5B" w:rsidP="00A10113">
            <w:pPr>
              <w:pStyle w:val="Body"/>
              <w:numPr>
                <w:ilvl w:val="0"/>
                <w:numId w:val="9"/>
              </w:numPr>
              <w:ind w:left="510"/>
            </w:pPr>
            <w:r>
              <w:t>1</w:t>
            </w:r>
            <w:r w:rsidR="00693FBC">
              <w:t xml:space="preserve"> </w:t>
            </w:r>
            <w:r w:rsidRPr="00544861">
              <w:rPr>
                <w:b/>
              </w:rPr>
              <w:t>photocopy</w:t>
            </w:r>
            <w:r w:rsidR="00693FBC">
              <w:t xml:space="preserve"> </w:t>
            </w:r>
            <w:r>
              <w:t>of</w:t>
            </w:r>
            <w:r w:rsidR="00693FBC">
              <w:t xml:space="preserve"> </w:t>
            </w:r>
            <w:r>
              <w:t>the</w:t>
            </w:r>
            <w:r w:rsidR="00693FBC">
              <w:t xml:space="preserve"> </w:t>
            </w:r>
            <w:r>
              <w:t>certified</w:t>
            </w:r>
            <w:r w:rsidR="00693FBC">
              <w:t xml:space="preserve"> </w:t>
            </w:r>
            <w:r>
              <w:t>original</w:t>
            </w:r>
            <w:r w:rsidR="00693FBC">
              <w:t xml:space="preserve"> </w:t>
            </w:r>
            <w:r>
              <w:t>order.</w:t>
            </w:r>
          </w:p>
          <w:p w14:paraId="1BA5FE28" w14:textId="09CE43A1" w:rsidR="003F4F5B" w:rsidRDefault="003F4F5B" w:rsidP="00A10113">
            <w:pPr>
              <w:pStyle w:val="Body"/>
              <w:numPr>
                <w:ilvl w:val="0"/>
                <w:numId w:val="9"/>
              </w:numPr>
              <w:ind w:left="510"/>
            </w:pPr>
            <w:r w:rsidRPr="002042E8">
              <w:rPr>
                <w:b/>
                <w:bCs/>
              </w:rPr>
              <w:t>Case</w:t>
            </w:r>
            <w:r w:rsidR="00693FBC">
              <w:rPr>
                <w:b/>
                <w:bCs/>
              </w:rPr>
              <w:t xml:space="preserve"> </w:t>
            </w:r>
            <w:r w:rsidRPr="002042E8">
              <w:rPr>
                <w:b/>
                <w:bCs/>
              </w:rPr>
              <w:t>description</w:t>
            </w:r>
            <w:r w:rsidR="00693FBC">
              <w:rPr>
                <w:b/>
                <w:bCs/>
              </w:rPr>
              <w:t xml:space="preserve"> </w:t>
            </w:r>
            <w:r w:rsidRPr="002042E8">
              <w:rPr>
                <w:b/>
                <w:bCs/>
              </w:rPr>
              <w:t>form</w:t>
            </w:r>
            <w:r>
              <w:t>,</w:t>
            </w:r>
            <w:r w:rsidR="00693FBC">
              <w:t xml:space="preserve"> </w:t>
            </w:r>
            <w:hyperlink r:id="rId32" w:history="1">
              <w:r w:rsidRPr="002042E8">
                <w:rPr>
                  <w:rStyle w:val="Hyperlink"/>
                </w:rPr>
                <w:t>CIV-125S</w:t>
              </w:r>
            </w:hyperlink>
            <w:r>
              <w:br/>
              <w:t>public.courts.alaska.gov/web/forms/docs/civ-125s.pdf</w:t>
            </w:r>
          </w:p>
          <w:p w14:paraId="4A140F4F" w14:textId="38EB9BDE" w:rsidR="003F4F5B" w:rsidRDefault="003F4F5B" w:rsidP="00360B18">
            <w:pPr>
              <w:pStyle w:val="Heading4"/>
              <w:spacing w:before="240"/>
              <w:outlineLvl w:val="3"/>
            </w:pPr>
            <w:r>
              <w:t>For</w:t>
            </w:r>
            <w:r w:rsidR="00693FBC">
              <w:t xml:space="preserve"> </w:t>
            </w:r>
            <w:r>
              <w:t>Custody</w:t>
            </w:r>
          </w:p>
          <w:p w14:paraId="7E9C2E2D" w14:textId="4905227F" w:rsidR="003F4F5B" w:rsidRPr="00153C4E" w:rsidRDefault="003F4F5B" w:rsidP="00360B18">
            <w:pPr>
              <w:pStyle w:val="ListParagraph"/>
              <w:numPr>
                <w:ilvl w:val="1"/>
                <w:numId w:val="1"/>
              </w:numPr>
              <w:ind w:left="780"/>
              <w:rPr>
                <w:b/>
                <w:color w:val="000000"/>
              </w:rPr>
            </w:pPr>
            <w:r w:rsidRPr="00371223">
              <w:rPr>
                <w:b/>
              </w:rPr>
              <w:t>Request</w:t>
            </w:r>
            <w:r w:rsidR="00693FBC">
              <w:rPr>
                <w:b/>
              </w:rPr>
              <w:t xml:space="preserve"> </w:t>
            </w:r>
            <w:r w:rsidRPr="00371223">
              <w:rPr>
                <w:b/>
              </w:rPr>
              <w:t>to</w:t>
            </w:r>
            <w:r w:rsidR="00693FBC">
              <w:rPr>
                <w:b/>
              </w:rPr>
              <w:t xml:space="preserve"> </w:t>
            </w:r>
            <w:r w:rsidRPr="00153C4E">
              <w:rPr>
                <w:b/>
                <w:color w:val="000000"/>
              </w:rPr>
              <w:t>Register</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33" w:history="1">
              <w:r w:rsidRPr="00153C4E">
                <w:rPr>
                  <w:rStyle w:val="Hyperlink"/>
                </w:rPr>
                <w:t>DR-482</w:t>
              </w:r>
            </w:hyperlink>
            <w:r w:rsidR="00693FBC">
              <w:rPr>
                <w:b/>
                <w:color w:val="000000"/>
              </w:rPr>
              <w:t xml:space="preserve"> </w:t>
            </w:r>
            <w:r w:rsidRPr="007202E2">
              <w:rPr>
                <w:color w:val="000000"/>
              </w:rPr>
              <w:t>[Fill-In</w:t>
            </w:r>
            <w:r w:rsidR="00693FBC">
              <w:rPr>
                <w:color w:val="000000"/>
              </w:rPr>
              <w:t xml:space="preserve"> </w:t>
            </w:r>
            <w:r w:rsidRPr="007202E2">
              <w:rPr>
                <w:color w:val="000000"/>
              </w:rPr>
              <w:t>PDF]</w:t>
            </w:r>
            <w:r w:rsidRPr="007202E2">
              <w:rPr>
                <w:color w:val="000000"/>
              </w:rPr>
              <w:br/>
              <w:t>public.courts.alaska.gov/web/forms/docs/dr-482.pdf</w:t>
            </w:r>
          </w:p>
          <w:p w14:paraId="48A46471" w14:textId="65094604" w:rsidR="003F4F5B" w:rsidRDefault="003F4F5B" w:rsidP="00360B18">
            <w:pPr>
              <w:pStyle w:val="ListParagraph"/>
              <w:numPr>
                <w:ilvl w:val="1"/>
                <w:numId w:val="1"/>
              </w:numPr>
              <w:ind w:left="780"/>
            </w:pPr>
            <w:r w:rsidRPr="00153C4E">
              <w:rPr>
                <w:b/>
                <w:color w:val="000000"/>
              </w:rPr>
              <w:t>Notice</w:t>
            </w:r>
            <w:r w:rsidR="00693FBC">
              <w:rPr>
                <w:b/>
                <w:color w:val="000000"/>
              </w:rPr>
              <w:t xml:space="preserve"> </w:t>
            </w:r>
            <w:r w:rsidRPr="00153C4E">
              <w:rPr>
                <w:b/>
                <w:color w:val="000000"/>
              </w:rPr>
              <w:t>of</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of</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34" w:history="1">
              <w:r w:rsidRPr="00153C4E">
                <w:rPr>
                  <w:rStyle w:val="Hyperlink"/>
                </w:rPr>
                <w:t>DR-483</w:t>
              </w:r>
            </w:hyperlink>
            <w:r w:rsidR="00693FBC">
              <w:t xml:space="preserve"> </w:t>
            </w:r>
            <w:r>
              <w:t>[Fill-In</w:t>
            </w:r>
            <w:r w:rsidR="00693FBC">
              <w:t xml:space="preserve"> </w:t>
            </w:r>
            <w:r>
              <w:t>PDF]</w:t>
            </w:r>
            <w:r w:rsidR="00693FBC">
              <w:t xml:space="preserve"> </w:t>
            </w:r>
            <w:r>
              <w:br/>
            </w:r>
            <w:r w:rsidRPr="007202E2">
              <w:t>public.courts.alaska.gov/web/forms/docs/dr-482.pdf</w:t>
            </w:r>
            <w:r>
              <w:br/>
              <w:t>(Completed</w:t>
            </w:r>
            <w:r w:rsidR="00693FBC">
              <w:t xml:space="preserve"> </w:t>
            </w:r>
            <w:r>
              <w:t>except</w:t>
            </w:r>
            <w:r w:rsidR="00693FBC">
              <w:t xml:space="preserve"> </w:t>
            </w:r>
            <w:r>
              <w:t>for</w:t>
            </w:r>
            <w:r w:rsidR="00693FBC">
              <w:t xml:space="preserve"> </w:t>
            </w:r>
            <w:r>
              <w:t>the</w:t>
            </w:r>
            <w:r w:rsidR="00693FBC">
              <w:t xml:space="preserve"> </w:t>
            </w:r>
            <w:r>
              <w:t>date</w:t>
            </w:r>
            <w:r w:rsidR="00693FBC">
              <w:t xml:space="preserve"> </w:t>
            </w:r>
            <w:r>
              <w:t>and</w:t>
            </w:r>
            <w:r w:rsidR="00693FBC">
              <w:t xml:space="preserve"> </w:t>
            </w:r>
            <w:r>
              <w:t>clerk's</w:t>
            </w:r>
            <w:r w:rsidR="00693FBC">
              <w:t xml:space="preserve"> </w:t>
            </w:r>
            <w:r>
              <w:t>signature)</w:t>
            </w:r>
          </w:p>
          <w:p w14:paraId="62103A16" w14:textId="55BDA383" w:rsidR="003F4F5B" w:rsidRPr="00D4324B" w:rsidRDefault="003F4F5B" w:rsidP="007F7CA4">
            <w:pPr>
              <w:pStyle w:val="ListParagraph"/>
              <w:numPr>
                <w:ilvl w:val="1"/>
                <w:numId w:val="1"/>
              </w:numPr>
              <w:ind w:left="780"/>
              <w:rPr>
                <w:color w:val="000000"/>
              </w:rPr>
            </w:pPr>
            <w:r w:rsidRPr="00153C4E">
              <w:rPr>
                <w:b/>
              </w:rPr>
              <w:t>Affidavit</w:t>
            </w:r>
            <w:r w:rsidR="00693FBC">
              <w:rPr>
                <w:b/>
              </w:rPr>
              <w:t xml:space="preserve"> </w:t>
            </w:r>
            <w:r w:rsidRPr="00153C4E">
              <w:rPr>
                <w:b/>
              </w:rPr>
              <w:t>for</w:t>
            </w:r>
            <w:r w:rsidR="00693FBC">
              <w:rPr>
                <w:b/>
              </w:rPr>
              <w:t xml:space="preserve"> </w:t>
            </w:r>
            <w:r w:rsidRPr="00153C4E">
              <w:rPr>
                <w:b/>
              </w:rPr>
              <w:t>Child</w:t>
            </w:r>
            <w:r w:rsidR="00693FBC">
              <w:rPr>
                <w:b/>
              </w:rPr>
              <w:t xml:space="preserve"> </w:t>
            </w:r>
            <w:r w:rsidRPr="00153C4E">
              <w:rPr>
                <w:b/>
                <w:color w:val="000000"/>
              </w:rPr>
              <w:t>Custody</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SHC-1510</w:t>
            </w:r>
            <w:r w:rsidR="00693FBC">
              <w:rPr>
                <w:b/>
                <w:color w:val="000000"/>
              </w:rPr>
              <w:t xml:space="preserve"> </w:t>
            </w:r>
            <w:r>
              <w:rPr>
                <w:b/>
                <w:color w:val="000000"/>
              </w:rPr>
              <w:br/>
            </w:r>
            <w:r w:rsidRPr="007202E2">
              <w:rPr>
                <w:color w:val="000000"/>
              </w:rPr>
              <w:t>as</w:t>
            </w:r>
            <w:r w:rsidR="00693FBC">
              <w:rPr>
                <w:color w:val="000000"/>
              </w:rPr>
              <w:t xml:space="preserve"> </w:t>
            </w:r>
            <w:r w:rsidRPr="007202E2">
              <w:rPr>
                <w:color w:val="000000"/>
              </w:rPr>
              <w:t>a</w:t>
            </w:r>
            <w:r w:rsidR="00693FBC">
              <w:rPr>
                <w:b/>
                <w:color w:val="000000"/>
              </w:rPr>
              <w:t xml:space="preserve"> </w:t>
            </w:r>
            <w:hyperlink r:id="rId35" w:history="1">
              <w:r w:rsidRPr="007202E2">
                <w:rPr>
                  <w:rStyle w:val="Hyperlink"/>
                </w:rPr>
                <w:t>Word</w:t>
              </w:r>
              <w:r w:rsidR="00693FBC">
                <w:rPr>
                  <w:rStyle w:val="Hyperlink"/>
                </w:rPr>
                <w:t xml:space="preserve"> </w:t>
              </w:r>
              <w:r w:rsidRPr="007202E2">
                <w:rPr>
                  <w:rStyle w:val="Hyperlink"/>
                </w:rPr>
                <w:t>file</w:t>
              </w:r>
            </w:hyperlink>
            <w:r>
              <w:rPr>
                <w:color w:val="000000"/>
              </w:rPr>
              <w:br/>
            </w:r>
            <w:r w:rsidRPr="007202E2">
              <w:rPr>
                <w:color w:val="000000"/>
              </w:rPr>
              <w:t>courts.alaska.gov/shc/family/docs/shc-1510.doc</w:t>
            </w:r>
            <w:r>
              <w:rPr>
                <w:color w:val="000000"/>
              </w:rPr>
              <w:br/>
              <w:t>as</w:t>
            </w:r>
            <w:r w:rsidR="00693FBC">
              <w:rPr>
                <w:color w:val="000000"/>
              </w:rPr>
              <w:t xml:space="preserve"> </w:t>
            </w:r>
            <w:r>
              <w:rPr>
                <w:color w:val="000000"/>
              </w:rPr>
              <w:t>a</w:t>
            </w:r>
            <w:r w:rsidR="00693FBC">
              <w:rPr>
                <w:color w:val="000000"/>
              </w:rPr>
              <w:t xml:space="preserve"> </w:t>
            </w:r>
            <w:hyperlink r:id="rId36" w:history="1">
              <w:r w:rsidRPr="00D4324B">
                <w:rPr>
                  <w:rStyle w:val="Hyperlink"/>
                </w:rPr>
                <w:t>PDF</w:t>
              </w:r>
            </w:hyperlink>
            <w:r>
              <w:rPr>
                <w:color w:val="000000"/>
              </w:rPr>
              <w:br/>
            </w:r>
            <w:r w:rsidRPr="00D4324B">
              <w:rPr>
                <w:color w:val="000000"/>
              </w:rPr>
              <w:t>courts.alaska.gov/shc/family/docs/shc-1510n.pdf</w:t>
            </w:r>
          </w:p>
          <w:p w14:paraId="23914EC3" w14:textId="6736B2A7" w:rsidR="003F4F5B" w:rsidRPr="00153C4E" w:rsidRDefault="003F4F5B" w:rsidP="00360B18">
            <w:pPr>
              <w:pStyle w:val="ListParagraph"/>
              <w:numPr>
                <w:ilvl w:val="1"/>
                <w:numId w:val="1"/>
              </w:numPr>
              <w:ind w:left="780"/>
              <w:rPr>
                <w:b/>
                <w:color w:val="000000"/>
              </w:rPr>
            </w:pPr>
            <w:r w:rsidRPr="00153C4E">
              <w:rPr>
                <w:b/>
                <w:color w:val="000000"/>
              </w:rPr>
              <w:t>Request</w:t>
            </w:r>
            <w:r w:rsidR="00693FBC">
              <w:rPr>
                <w:b/>
                <w:color w:val="000000"/>
              </w:rPr>
              <w:t xml:space="preserve"> </w:t>
            </w:r>
            <w:r w:rsidRPr="00153C4E">
              <w:rPr>
                <w:b/>
                <w:color w:val="000000"/>
              </w:rPr>
              <w:t>for</w:t>
            </w:r>
            <w:r w:rsidR="00693FBC">
              <w:rPr>
                <w:b/>
                <w:color w:val="000000"/>
              </w:rPr>
              <w:t xml:space="preserve"> </w:t>
            </w:r>
            <w:r w:rsidRPr="00153C4E">
              <w:rPr>
                <w:b/>
                <w:color w:val="000000"/>
              </w:rPr>
              <w:t>Hearing</w:t>
            </w:r>
            <w:r w:rsidR="00693FBC">
              <w:rPr>
                <w:b/>
                <w:color w:val="000000"/>
              </w:rPr>
              <w:t xml:space="preserve"> </w:t>
            </w:r>
            <w:r w:rsidRPr="00153C4E">
              <w:rPr>
                <w:b/>
                <w:color w:val="000000"/>
              </w:rPr>
              <w:t>on</w:t>
            </w:r>
            <w:r w:rsidR="00693FBC">
              <w:rPr>
                <w:b/>
                <w:color w:val="000000"/>
              </w:rPr>
              <w:t xml:space="preserve"> </w:t>
            </w:r>
            <w:r w:rsidRPr="00153C4E">
              <w:rPr>
                <w:b/>
                <w:color w:val="000000"/>
              </w:rPr>
              <w:t>Registered</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hyperlink r:id="rId37" w:history="1">
              <w:r w:rsidRPr="00D4324B">
                <w:rPr>
                  <w:rStyle w:val="Hyperlink"/>
                </w:rPr>
                <w:t>DR-484</w:t>
              </w:r>
            </w:hyperlink>
            <w:r w:rsidR="00693FBC">
              <w:rPr>
                <w:color w:val="000000"/>
              </w:rPr>
              <w:t xml:space="preserve"> </w:t>
            </w:r>
            <w:r w:rsidRPr="00153C4E">
              <w:rPr>
                <w:color w:val="000000"/>
              </w:rPr>
              <w:t>[Fill-In</w:t>
            </w:r>
            <w:r w:rsidR="00693FBC">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lastRenderedPageBreak/>
              <w:t>(Only</w:t>
            </w:r>
            <w:r w:rsidR="00693FBC">
              <w:rPr>
                <w:color w:val="000000"/>
              </w:rPr>
              <w:t xml:space="preserve"> </w:t>
            </w:r>
            <w:r w:rsidRPr="00153C4E">
              <w:rPr>
                <w:color w:val="000000"/>
              </w:rPr>
              <w:t>fill</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Petitioner's</w:t>
            </w:r>
            <w:r w:rsidR="00693FBC">
              <w:rPr>
                <w:color w:val="000000"/>
              </w:rPr>
              <w:t xml:space="preserve"> </w:t>
            </w:r>
            <w:r w:rsidRPr="00153C4E">
              <w:rPr>
                <w:color w:val="000000"/>
              </w:rPr>
              <w:t>and</w:t>
            </w:r>
            <w:r w:rsidR="00693FBC">
              <w:rPr>
                <w:color w:val="000000"/>
              </w:rPr>
              <w:t xml:space="preserve"> </w:t>
            </w:r>
            <w:r w:rsidRPr="00153C4E">
              <w:rPr>
                <w:color w:val="000000"/>
              </w:rPr>
              <w:t>Respondent's</w:t>
            </w:r>
            <w:r w:rsidR="00693FBC">
              <w:rPr>
                <w:color w:val="000000"/>
              </w:rPr>
              <w:t xml:space="preserve"> </w:t>
            </w:r>
            <w:r w:rsidRPr="00153C4E">
              <w:rPr>
                <w:color w:val="000000"/>
              </w:rPr>
              <w:t>names</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caption</w:t>
            </w:r>
            <w:r w:rsidR="00693FBC">
              <w:rPr>
                <w:color w:val="000000"/>
              </w:rPr>
              <w:t xml:space="preserve"> </w:t>
            </w:r>
            <w:r w:rsidRPr="00153C4E">
              <w:rPr>
                <w:color w:val="000000"/>
              </w:rPr>
              <w:t>at</w:t>
            </w:r>
            <w:r w:rsidR="00693FBC">
              <w:rPr>
                <w:color w:val="000000"/>
              </w:rPr>
              <w:t xml:space="preserve"> </w:t>
            </w:r>
            <w:r w:rsidRPr="00153C4E">
              <w:rPr>
                <w:color w:val="000000"/>
              </w:rPr>
              <w:t>the</w:t>
            </w:r>
            <w:r w:rsidR="00693FBC">
              <w:rPr>
                <w:color w:val="000000"/>
              </w:rPr>
              <w:t xml:space="preserve"> </w:t>
            </w:r>
            <w:r w:rsidRPr="00153C4E">
              <w:rPr>
                <w:color w:val="000000"/>
              </w:rPr>
              <w:t>top</w:t>
            </w:r>
            <w:r w:rsidR="00693FBC">
              <w:rPr>
                <w:color w:val="000000"/>
              </w:rPr>
              <w:t xml:space="preserve"> </w:t>
            </w:r>
            <w:r w:rsidRPr="00153C4E">
              <w:rPr>
                <w:color w:val="000000"/>
              </w:rPr>
              <w:t>left</w:t>
            </w:r>
            <w:r w:rsidR="00693FBC">
              <w:rPr>
                <w:color w:val="000000"/>
              </w:rPr>
              <w:t xml:space="preserve"> </w:t>
            </w:r>
            <w:r w:rsidRPr="00153C4E">
              <w:rPr>
                <w:color w:val="000000"/>
              </w:rPr>
              <w:t>and</w:t>
            </w:r>
            <w:r w:rsidR="00693FBC">
              <w:rPr>
                <w:color w:val="000000"/>
              </w:rPr>
              <w:t xml:space="preserve"> </w:t>
            </w:r>
            <w:r w:rsidRPr="00153C4E">
              <w:rPr>
                <w:color w:val="000000"/>
              </w:rPr>
              <w:t>leave</w:t>
            </w:r>
            <w:r w:rsidR="00693FBC">
              <w:rPr>
                <w:color w:val="000000"/>
              </w:rPr>
              <w:t xml:space="preserve"> </w:t>
            </w:r>
            <w:r w:rsidRPr="00153C4E">
              <w:rPr>
                <w:color w:val="000000"/>
              </w:rPr>
              <w:t>the</w:t>
            </w:r>
            <w:r w:rsidR="00693FBC">
              <w:rPr>
                <w:color w:val="000000"/>
              </w:rPr>
              <w:t xml:space="preserve"> </w:t>
            </w:r>
            <w:r w:rsidRPr="00153C4E">
              <w:rPr>
                <w:color w:val="000000"/>
              </w:rPr>
              <w:t>rest</w:t>
            </w:r>
            <w:r w:rsidR="00693FBC">
              <w:rPr>
                <w:color w:val="000000"/>
              </w:rPr>
              <w:t xml:space="preserve"> </w:t>
            </w:r>
            <w:r w:rsidRPr="00153C4E">
              <w:rPr>
                <w:color w:val="000000"/>
              </w:rPr>
              <w:t>blank)</w:t>
            </w:r>
          </w:p>
          <w:p w14:paraId="1887507B" w14:textId="3870973F" w:rsidR="003F4F5B" w:rsidRDefault="003F4F5B" w:rsidP="00360B18">
            <w:pPr>
              <w:pStyle w:val="ListParagraph"/>
              <w:numPr>
                <w:ilvl w:val="1"/>
                <w:numId w:val="1"/>
              </w:numPr>
              <w:ind w:left="780"/>
            </w:pPr>
            <w:r w:rsidRPr="00153C4E">
              <w:rPr>
                <w:b/>
                <w:color w:val="000000"/>
              </w:rPr>
              <w:t>Confirmation</w:t>
            </w:r>
            <w:r w:rsidR="00693FBC">
              <w:rPr>
                <w:b/>
                <w:color w:val="000000"/>
              </w:rPr>
              <w:t xml:space="preserve"> </w:t>
            </w:r>
            <w:r w:rsidRPr="00153C4E">
              <w:rPr>
                <w:b/>
                <w:color w:val="000000"/>
              </w:rPr>
              <w:t>of</w:t>
            </w:r>
            <w:r w:rsidR="00693FBC">
              <w:rPr>
                <w:b/>
                <w:color w:val="000000"/>
              </w:rPr>
              <w:t xml:space="preserve"> </w:t>
            </w:r>
            <w:r w:rsidRPr="00153C4E">
              <w:rPr>
                <w:b/>
                <w:color w:val="000000"/>
              </w:rPr>
              <w:t>Registered</w:t>
            </w:r>
            <w:r w:rsidR="00693FBC">
              <w:t xml:space="preserve"> </w:t>
            </w:r>
            <w:r w:rsidRPr="00153C4E">
              <w:rPr>
                <w:b/>
              </w:rPr>
              <w:t>Child</w:t>
            </w:r>
            <w:r w:rsidR="00693FBC">
              <w:rPr>
                <w:b/>
              </w:rPr>
              <w:t xml:space="preserve"> </w:t>
            </w:r>
            <w:r w:rsidRPr="00153C4E">
              <w:rPr>
                <w:b/>
              </w:rPr>
              <w:t>Custody</w:t>
            </w:r>
            <w:r w:rsidR="00693FBC">
              <w:rPr>
                <w:b/>
              </w:rPr>
              <w:t xml:space="preserve"> </w:t>
            </w:r>
            <w:r w:rsidRPr="00153C4E">
              <w:rPr>
                <w:b/>
              </w:rPr>
              <w:t>Order</w:t>
            </w:r>
            <w:r>
              <w:t>,</w:t>
            </w:r>
            <w:r w:rsidR="00693FBC">
              <w:t xml:space="preserve"> </w:t>
            </w:r>
            <w:hyperlink r:id="rId38" w:history="1">
              <w:r w:rsidRPr="00FF6116">
                <w:rPr>
                  <w:rStyle w:val="Hyperlink"/>
                </w:rPr>
                <w:t>DR-485</w:t>
              </w:r>
            </w:hyperlink>
            <w:r w:rsidR="00693FBC">
              <w:t xml:space="preserve"> </w:t>
            </w:r>
            <w:r>
              <w:t>[Fill-In</w:t>
            </w:r>
            <w:r w:rsidR="00693FBC">
              <w:t xml:space="preserve"> </w:t>
            </w:r>
            <w:r>
              <w:t>PDF]</w:t>
            </w:r>
            <w:r>
              <w:br/>
            </w:r>
            <w:r w:rsidRPr="00FF6116">
              <w:t>public.courts.alaska.gov/web/forms/docs/dr-485.pdf</w:t>
            </w:r>
            <w:r>
              <w:br/>
              <w:t>(Only</w:t>
            </w:r>
            <w:r w:rsidR="00693FBC">
              <w:t xml:space="preserve"> </w:t>
            </w:r>
            <w:r>
              <w:t>fill</w:t>
            </w:r>
            <w:r w:rsidR="00693FBC">
              <w:t xml:space="preserve"> </w:t>
            </w:r>
            <w:r>
              <w:t>in</w:t>
            </w:r>
            <w:r w:rsidR="00693FBC">
              <w:t xml:space="preserve"> </w:t>
            </w:r>
            <w:r>
              <w:t>the</w:t>
            </w:r>
            <w:r w:rsidR="00693FBC">
              <w:t xml:space="preserve"> </w:t>
            </w:r>
            <w:r>
              <w:t>Petitioner's</w:t>
            </w:r>
            <w:r w:rsidR="00693FBC">
              <w:t xml:space="preserve"> </w:t>
            </w:r>
            <w:r>
              <w:t>and</w:t>
            </w:r>
            <w:r w:rsidR="00693FBC">
              <w:t xml:space="preserve"> </w:t>
            </w:r>
            <w:r>
              <w:t>Respondent's</w:t>
            </w:r>
            <w:r w:rsidR="00693FBC">
              <w:t xml:space="preserve"> </w:t>
            </w:r>
            <w:r>
              <w:t>names</w:t>
            </w:r>
            <w:r w:rsidR="00693FBC">
              <w:t xml:space="preserve"> </w:t>
            </w:r>
            <w:r>
              <w:t>in</w:t>
            </w:r>
            <w:r w:rsidR="00693FBC">
              <w:t xml:space="preserve"> </w:t>
            </w:r>
            <w:r>
              <w:t>the</w:t>
            </w:r>
            <w:r w:rsidR="00693FBC">
              <w:t xml:space="preserve"> </w:t>
            </w:r>
            <w:r>
              <w:t>caption</w:t>
            </w:r>
            <w:r w:rsidR="00693FBC">
              <w:t xml:space="preserve"> </w:t>
            </w:r>
            <w:r>
              <w:t>at</w:t>
            </w:r>
            <w:r w:rsidR="00693FBC">
              <w:t xml:space="preserve"> </w:t>
            </w:r>
            <w:r>
              <w:t>the</w:t>
            </w:r>
            <w:r w:rsidR="00693FBC">
              <w:t xml:space="preserve"> </w:t>
            </w:r>
            <w:r>
              <w:t>top</w:t>
            </w:r>
            <w:r w:rsidR="00693FBC">
              <w:t xml:space="preserve"> </w:t>
            </w:r>
            <w:r>
              <w:t>left</w:t>
            </w:r>
            <w:r w:rsidR="00693FBC">
              <w:t xml:space="preserve"> </w:t>
            </w:r>
            <w:r>
              <w:t>and</w:t>
            </w:r>
            <w:r w:rsidR="00693FBC">
              <w:t xml:space="preserve"> </w:t>
            </w:r>
            <w:r>
              <w:t>leave</w:t>
            </w:r>
            <w:r w:rsidR="00693FBC">
              <w:t xml:space="preserve"> </w:t>
            </w:r>
            <w:r>
              <w:t>the</w:t>
            </w:r>
            <w:r w:rsidR="00693FBC">
              <w:t xml:space="preserve"> </w:t>
            </w:r>
            <w:r>
              <w:t>rest</w:t>
            </w:r>
            <w:r w:rsidR="00693FBC">
              <w:t xml:space="preserve"> </w:t>
            </w:r>
            <w:r>
              <w:t>blank)</w:t>
            </w:r>
          </w:p>
          <w:p w14:paraId="1A2736A8" w14:textId="5C3A8FD6" w:rsidR="003F4F5B" w:rsidRDefault="003F4F5B" w:rsidP="00360B18">
            <w:pPr>
              <w:pStyle w:val="Heading4"/>
              <w:spacing w:before="240"/>
              <w:outlineLvl w:val="3"/>
            </w:pPr>
            <w:r>
              <w:t>For</w:t>
            </w:r>
            <w:r w:rsidR="00693FBC">
              <w:t xml:space="preserve"> </w:t>
            </w:r>
            <w:r>
              <w:t>Child</w:t>
            </w:r>
            <w:r w:rsidR="00693FBC">
              <w:t xml:space="preserve"> </w:t>
            </w:r>
            <w:r>
              <w:t>Support</w:t>
            </w:r>
          </w:p>
          <w:p w14:paraId="6D6898CE" w14:textId="526718EA" w:rsidR="003F4F5B" w:rsidRPr="00544861" w:rsidRDefault="003F4F5B" w:rsidP="00360B18">
            <w:pPr>
              <w:pStyle w:val="ListParagraph"/>
              <w:numPr>
                <w:ilvl w:val="1"/>
                <w:numId w:val="1"/>
              </w:numPr>
              <w:ind w:left="780"/>
            </w:pPr>
            <w:r w:rsidRPr="00544861">
              <w:rPr>
                <w:b/>
              </w:rPr>
              <w:t>Instructions</w:t>
            </w:r>
            <w:r w:rsidR="00693FBC">
              <w:rPr>
                <w:b/>
              </w:rPr>
              <w:t xml:space="preserve"> </w:t>
            </w:r>
            <w:r w:rsidRPr="00544861">
              <w:rPr>
                <w:b/>
              </w:rPr>
              <w:t>–</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Issued</w:t>
            </w:r>
            <w:r w:rsidR="00693FBC">
              <w:rPr>
                <w:b/>
              </w:rPr>
              <w:t xml:space="preserve"> </w:t>
            </w:r>
            <w:r w:rsidRPr="00544861">
              <w:rPr>
                <w:b/>
              </w:rPr>
              <w:t>by</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39" w:history="1">
              <w:r w:rsidRPr="00DC144D">
                <w:rPr>
                  <w:rStyle w:val="Hyperlink"/>
                </w:rPr>
                <w:t>DR-341</w:t>
              </w:r>
            </w:hyperlink>
            <w:r w:rsidR="00693FBC">
              <w:rPr>
                <w:b/>
              </w:rPr>
              <w:t xml:space="preserve"> </w:t>
            </w:r>
            <w:r w:rsidRPr="00544861">
              <w:t>[Fill-In</w:t>
            </w:r>
            <w:r w:rsidR="00693FBC">
              <w:t xml:space="preserve"> </w:t>
            </w:r>
            <w:r w:rsidRPr="00544861">
              <w:t>PDF]</w:t>
            </w:r>
            <w:r w:rsidRPr="00544861">
              <w:rPr>
                <w:b/>
              </w:rPr>
              <w:br/>
            </w:r>
            <w:r w:rsidRPr="00544861">
              <w:t>public.courts.alaska.gov/web/forms/docs/dr-341.pdf</w:t>
            </w:r>
          </w:p>
          <w:p w14:paraId="60BB0581" w14:textId="5833985B" w:rsidR="003F4F5B" w:rsidRPr="00544861" w:rsidRDefault="003F4F5B" w:rsidP="00360B18">
            <w:pPr>
              <w:pStyle w:val="ListParagraph"/>
              <w:numPr>
                <w:ilvl w:val="1"/>
                <w:numId w:val="1"/>
              </w:numPr>
              <w:ind w:left="780"/>
            </w:pPr>
            <w:r w:rsidRPr="00544861">
              <w:rPr>
                <w:b/>
              </w:rPr>
              <w:t>Petition</w:t>
            </w:r>
            <w:r w:rsidR="00693FBC">
              <w:rPr>
                <w:b/>
              </w:rPr>
              <w:t xml:space="preserve"> </w:t>
            </w:r>
            <w:r w:rsidRPr="00544861">
              <w:rPr>
                <w:b/>
              </w:rPr>
              <w:t>to</w:t>
            </w:r>
            <w:r w:rsidR="00693FBC">
              <w:rPr>
                <w:b/>
              </w:rPr>
              <w:t xml:space="preserve"> </w:t>
            </w:r>
            <w:r w:rsidRPr="00544861">
              <w:rPr>
                <w:b/>
              </w:rPr>
              <w:t>Register</w:t>
            </w:r>
            <w:r w:rsidR="00693FBC">
              <w:rPr>
                <w:b/>
              </w:rPr>
              <w:t xml:space="preserve"> </w:t>
            </w:r>
            <w:r w:rsidRPr="00544861">
              <w:rPr>
                <w:b/>
              </w:rPr>
              <w:t>a</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40" w:history="1">
              <w:r w:rsidRPr="00DC144D">
                <w:rPr>
                  <w:rStyle w:val="Hyperlink"/>
                </w:rPr>
                <w:t>DR-342</w:t>
              </w:r>
            </w:hyperlink>
            <w:r w:rsidR="00693FBC">
              <w:t xml:space="preserve"> </w:t>
            </w:r>
            <w:r w:rsidRPr="00544861">
              <w:t>[Fill-In</w:t>
            </w:r>
            <w:r w:rsidR="00693FBC">
              <w:t xml:space="preserve"> </w:t>
            </w:r>
            <w:r w:rsidRPr="00544861">
              <w:t>PDF]</w:t>
            </w:r>
            <w:r w:rsidRPr="00544861">
              <w:rPr>
                <w:b/>
              </w:rPr>
              <w:br/>
            </w:r>
            <w:r w:rsidRPr="00544861">
              <w:t>public.courts.alaska.gov/web/forms/docs/dr-342.pdf</w:t>
            </w:r>
          </w:p>
          <w:p w14:paraId="01CF0AA5" w14:textId="4E68C29C" w:rsidR="003F4F5B" w:rsidRPr="00544861" w:rsidRDefault="003F4F5B" w:rsidP="00360B18">
            <w:pPr>
              <w:pStyle w:val="ListParagraph"/>
              <w:numPr>
                <w:ilvl w:val="1"/>
                <w:numId w:val="1"/>
              </w:numPr>
              <w:ind w:left="780"/>
              <w:rPr>
                <w:b/>
              </w:rPr>
            </w:pPr>
            <w:r w:rsidRPr="00544861">
              <w:rPr>
                <w:b/>
              </w:rPr>
              <w:t>Confidential</w:t>
            </w:r>
            <w:r w:rsidR="00693FBC">
              <w:rPr>
                <w:b/>
              </w:rPr>
              <w:t xml:space="preserve"> </w:t>
            </w:r>
            <w:r w:rsidRPr="00544861">
              <w:rPr>
                <w:b/>
              </w:rPr>
              <w:t>Information</w:t>
            </w:r>
            <w:r w:rsidR="00693FBC">
              <w:rPr>
                <w:b/>
              </w:rPr>
              <w:t xml:space="preserve"> </w:t>
            </w:r>
            <w:r w:rsidRPr="00544861">
              <w:rPr>
                <w:b/>
              </w:rPr>
              <w:t>Sheet</w:t>
            </w:r>
            <w:r w:rsidR="00693FBC">
              <w:rPr>
                <w:b/>
              </w:rPr>
              <w:t xml:space="preserve"> </w:t>
            </w:r>
            <w:r w:rsidRPr="00544861">
              <w:rPr>
                <w:b/>
              </w:rPr>
              <w:t>-</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41" w:history="1">
              <w:r w:rsidRPr="00DC144D">
                <w:rPr>
                  <w:rStyle w:val="Hyperlink"/>
                </w:rPr>
                <w:t>DR-343</w:t>
              </w:r>
            </w:hyperlink>
            <w:r w:rsidR="00693FBC">
              <w:t xml:space="preserve"> </w:t>
            </w:r>
            <w:r w:rsidRPr="00544861">
              <w:t>[Fill-In</w:t>
            </w:r>
            <w:r w:rsidR="00693FBC">
              <w:t xml:space="preserve"> </w:t>
            </w:r>
            <w:r w:rsidRPr="00544861">
              <w:t>PDF]</w:t>
            </w:r>
            <w:r w:rsidRPr="00544861">
              <w:rPr>
                <w:b/>
              </w:rPr>
              <w:br/>
            </w:r>
            <w:r w:rsidRPr="00544861">
              <w:t>public.courts.alaska.gov/web/forms/docs/dr-343.pdf</w:t>
            </w:r>
          </w:p>
          <w:p w14:paraId="7ED81B2D" w14:textId="23FEB590" w:rsidR="003F4F5B" w:rsidRPr="00544861" w:rsidRDefault="003F4F5B" w:rsidP="00360B18">
            <w:pPr>
              <w:pStyle w:val="ListParagraph"/>
              <w:numPr>
                <w:ilvl w:val="1"/>
                <w:numId w:val="1"/>
              </w:numPr>
              <w:ind w:left="780"/>
              <w:rPr>
                <w:b/>
              </w:rPr>
            </w:pPr>
            <w:r w:rsidRPr="00544861">
              <w:rPr>
                <w:b/>
              </w:rPr>
              <w:t>Notice</w:t>
            </w:r>
            <w:r w:rsidR="00693FBC">
              <w:rPr>
                <w:b/>
              </w:rPr>
              <w:t xml:space="preserve"> </w:t>
            </w:r>
            <w:r w:rsidRPr="00544861">
              <w:rPr>
                <w:b/>
              </w:rPr>
              <w:t>of</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Another</w:t>
            </w:r>
            <w:r w:rsidR="00693FBC">
              <w:rPr>
                <w:b/>
              </w:rPr>
              <w:t xml:space="preserve"> </w:t>
            </w:r>
            <w:r w:rsidRPr="00544861">
              <w:rPr>
                <w:b/>
              </w:rPr>
              <w:t>State's</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42" w:history="1">
              <w:r w:rsidRPr="00DC144D">
                <w:rPr>
                  <w:rStyle w:val="Hyperlink"/>
                </w:rPr>
                <w:t>DR-344</w:t>
              </w:r>
            </w:hyperlink>
            <w:r w:rsidR="00693FBC">
              <w:t xml:space="preserve"> </w:t>
            </w:r>
            <w:r w:rsidRPr="00544861">
              <w:t>[Fill-In</w:t>
            </w:r>
            <w:r w:rsidR="00693FBC">
              <w:t xml:space="preserve"> </w:t>
            </w:r>
            <w:r w:rsidRPr="00544861">
              <w:t>PDF]</w:t>
            </w:r>
            <w:r w:rsidRPr="00544861">
              <w:rPr>
                <w:b/>
              </w:rPr>
              <w:br/>
            </w:r>
            <w:r w:rsidRPr="00544861">
              <w:t>public.courts.alaska.gov/web/forms/docs/dr-344.pdf</w:t>
            </w:r>
            <w:r w:rsidRPr="00544861">
              <w:br/>
              <w:t>(Completed</w:t>
            </w:r>
            <w:r w:rsidR="00693FBC">
              <w:t xml:space="preserve"> </w:t>
            </w:r>
            <w:r w:rsidRPr="00544861">
              <w:t>except</w:t>
            </w:r>
            <w:r w:rsidR="00693FBC">
              <w:t xml:space="preserve"> </w:t>
            </w:r>
            <w:r w:rsidRPr="00544861">
              <w:t>for</w:t>
            </w:r>
            <w:r w:rsidR="00693FBC">
              <w:t xml:space="preserve"> </w:t>
            </w:r>
            <w:r w:rsidRPr="00544861">
              <w:t>the</w:t>
            </w:r>
            <w:r w:rsidR="00693FBC">
              <w:t xml:space="preserve"> </w:t>
            </w:r>
            <w:r w:rsidRPr="00544861">
              <w:t>date</w:t>
            </w:r>
            <w:r w:rsidR="00693FBC">
              <w:t xml:space="preserve"> </w:t>
            </w:r>
            <w:r w:rsidRPr="00544861">
              <w:t>and</w:t>
            </w:r>
            <w:r w:rsidR="00693FBC">
              <w:t xml:space="preserve"> </w:t>
            </w:r>
            <w:r w:rsidRPr="00544861">
              <w:t>clerk's</w:t>
            </w:r>
            <w:r w:rsidR="00693FBC">
              <w:t xml:space="preserve"> </w:t>
            </w:r>
            <w:r w:rsidRPr="00544861">
              <w:t>signature)</w:t>
            </w:r>
          </w:p>
          <w:p w14:paraId="4397993E" w14:textId="7D881573" w:rsidR="003F4F5B" w:rsidRPr="00544861" w:rsidRDefault="003F4F5B" w:rsidP="00360B18">
            <w:pPr>
              <w:pStyle w:val="ListParagraph"/>
              <w:numPr>
                <w:ilvl w:val="1"/>
                <w:numId w:val="1"/>
              </w:numPr>
              <w:ind w:left="780"/>
            </w:pPr>
            <w:r w:rsidRPr="00544861">
              <w:rPr>
                <w:b/>
              </w:rPr>
              <w:t>Request</w:t>
            </w:r>
            <w:r w:rsidR="00693FBC">
              <w:rPr>
                <w:b/>
              </w:rPr>
              <w:t xml:space="preserve"> </w:t>
            </w:r>
            <w:r w:rsidRPr="00544861">
              <w:rPr>
                <w:b/>
              </w:rPr>
              <w:t>for</w:t>
            </w:r>
            <w:r w:rsidR="00693FBC">
              <w:rPr>
                <w:b/>
              </w:rPr>
              <w:t xml:space="preserve"> </w:t>
            </w:r>
            <w:r w:rsidRPr="00544861">
              <w:rPr>
                <w:b/>
              </w:rPr>
              <w:t>Hearing</w:t>
            </w:r>
            <w:r w:rsidR="00693FBC">
              <w:rPr>
                <w:b/>
              </w:rPr>
              <w:t xml:space="preserve"> </w:t>
            </w:r>
            <w:r w:rsidRPr="00544861">
              <w:rPr>
                <w:b/>
              </w:rPr>
              <w:t>About</w:t>
            </w:r>
            <w:r w:rsidR="00693FBC">
              <w:rPr>
                <w:b/>
              </w:rPr>
              <w:t xml:space="preserve"> </w:t>
            </w:r>
            <w:r w:rsidRPr="00544861">
              <w:rPr>
                <w:b/>
              </w:rPr>
              <w:t>Registered</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43" w:history="1">
              <w:r w:rsidRPr="00DC144D">
                <w:rPr>
                  <w:rStyle w:val="Hyperlink"/>
                </w:rPr>
                <w:t>DR-345</w:t>
              </w:r>
            </w:hyperlink>
            <w:r w:rsidR="00693FBC">
              <w:t xml:space="preserve"> </w:t>
            </w:r>
            <w:r w:rsidRPr="00544861">
              <w:t>[Fill-In</w:t>
            </w:r>
            <w:r w:rsidR="00693FBC">
              <w:t xml:space="preserve"> </w:t>
            </w:r>
            <w:r w:rsidRPr="00544861">
              <w:t>PDF]</w:t>
            </w:r>
            <w:r w:rsidRPr="00544861">
              <w:br/>
              <w:t>public.courts.alaska.gov/web/forms/docs/dr-345.pdf</w:t>
            </w:r>
            <w:r w:rsidRPr="00544861">
              <w:br/>
              <w:t>(Only</w:t>
            </w:r>
            <w:r w:rsidR="00693FBC">
              <w:t xml:space="preserve"> </w:t>
            </w:r>
            <w:r w:rsidRPr="00544861">
              <w:t>fill</w:t>
            </w:r>
            <w:r w:rsidR="00693FBC">
              <w:t xml:space="preserve"> </w:t>
            </w:r>
            <w:r w:rsidRPr="00544861">
              <w:t>in</w:t>
            </w:r>
            <w:r w:rsidR="00693FBC">
              <w:t xml:space="preserve"> </w:t>
            </w:r>
            <w:r w:rsidRPr="00544861">
              <w:t>the</w:t>
            </w:r>
            <w:r w:rsidR="00693FBC">
              <w:t xml:space="preserve"> </w:t>
            </w:r>
            <w:r w:rsidRPr="00544861">
              <w:t>Petitioner's</w:t>
            </w:r>
            <w:r w:rsidR="00693FBC">
              <w:t xml:space="preserve"> </w:t>
            </w:r>
            <w:r w:rsidRPr="00544861">
              <w:t>and</w:t>
            </w:r>
            <w:r w:rsidR="00693FBC">
              <w:t xml:space="preserve"> </w:t>
            </w:r>
            <w:r w:rsidRPr="00544861">
              <w:t>Respondent's</w:t>
            </w:r>
            <w:r w:rsidR="00693FBC">
              <w:t xml:space="preserve"> </w:t>
            </w:r>
            <w:r w:rsidRPr="00544861">
              <w:t>names</w:t>
            </w:r>
            <w:r w:rsidR="00693FBC">
              <w:t xml:space="preserve"> </w:t>
            </w:r>
            <w:r w:rsidRPr="00544861">
              <w:t>in</w:t>
            </w:r>
            <w:r w:rsidR="00693FBC">
              <w:t xml:space="preserve"> </w:t>
            </w:r>
            <w:r w:rsidRPr="00544861">
              <w:t>the</w:t>
            </w:r>
            <w:r w:rsidR="00693FBC">
              <w:t xml:space="preserve"> </w:t>
            </w:r>
            <w:r w:rsidRPr="00544861">
              <w:t>caption</w:t>
            </w:r>
            <w:r w:rsidR="00693FBC">
              <w:t xml:space="preserve"> </w:t>
            </w:r>
            <w:r w:rsidRPr="00544861">
              <w:t>at</w:t>
            </w:r>
            <w:r w:rsidR="00693FBC">
              <w:t xml:space="preserve"> </w:t>
            </w:r>
            <w:r w:rsidRPr="00544861">
              <w:t>the</w:t>
            </w:r>
            <w:r w:rsidR="00693FBC">
              <w:t xml:space="preserve"> </w:t>
            </w:r>
            <w:r w:rsidRPr="00544861">
              <w:t>top</w:t>
            </w:r>
            <w:r w:rsidR="00693FBC">
              <w:t xml:space="preserve"> </w:t>
            </w:r>
            <w:r w:rsidRPr="00544861">
              <w:t>left</w:t>
            </w:r>
            <w:r w:rsidR="00693FBC">
              <w:t xml:space="preserve"> </w:t>
            </w:r>
            <w:r w:rsidRPr="00544861">
              <w:t>and</w:t>
            </w:r>
            <w:r w:rsidR="00693FBC">
              <w:t xml:space="preserve"> </w:t>
            </w:r>
            <w:r w:rsidRPr="00544861">
              <w:t>leave</w:t>
            </w:r>
            <w:r w:rsidR="00693FBC">
              <w:t xml:space="preserve"> </w:t>
            </w:r>
            <w:r w:rsidRPr="00544861">
              <w:t>the</w:t>
            </w:r>
            <w:r w:rsidR="00693FBC">
              <w:t xml:space="preserve"> </w:t>
            </w:r>
            <w:r w:rsidRPr="00544861">
              <w:t>rest</w:t>
            </w:r>
            <w:r w:rsidR="00693FBC">
              <w:t xml:space="preserve"> </w:t>
            </w:r>
            <w:r w:rsidRPr="00544861">
              <w:t>blank)</w:t>
            </w:r>
          </w:p>
          <w:p w14:paraId="29DEAEB9" w14:textId="68ABC932" w:rsidR="003F4F5B" w:rsidRPr="00544861" w:rsidRDefault="003F4F5B" w:rsidP="00360B18">
            <w:pPr>
              <w:pStyle w:val="ListParagraph"/>
              <w:numPr>
                <w:ilvl w:val="1"/>
                <w:numId w:val="1"/>
              </w:numPr>
              <w:ind w:left="780"/>
              <w:rPr>
                <w:b/>
              </w:rPr>
            </w:pPr>
            <w:r w:rsidRPr="00544861">
              <w:rPr>
                <w:b/>
              </w:rPr>
              <w:t>Confirmation</w:t>
            </w:r>
            <w:r w:rsidR="00693FBC">
              <w:rPr>
                <w:b/>
              </w:rPr>
              <w:t xml:space="preserve"> </w:t>
            </w:r>
            <w:r w:rsidRPr="00544861">
              <w:rPr>
                <w:b/>
              </w:rPr>
              <w:t>of</w:t>
            </w:r>
            <w:r w:rsidR="00693FBC">
              <w:rPr>
                <w:b/>
              </w:rPr>
              <w:t xml:space="preserve"> </w:t>
            </w:r>
            <w:r w:rsidRPr="00544861">
              <w:rPr>
                <w:b/>
              </w:rPr>
              <w:t>Registered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44" w:history="1">
              <w:r w:rsidRPr="00DC144D">
                <w:rPr>
                  <w:rStyle w:val="Hyperlink"/>
                </w:rPr>
                <w:t>DR-347</w:t>
              </w:r>
            </w:hyperlink>
            <w:r w:rsidR="00693FBC">
              <w:t xml:space="preserve"> </w:t>
            </w:r>
            <w:r w:rsidRPr="00DC144D">
              <w:t>[Fill-In</w:t>
            </w:r>
            <w:r w:rsidR="00693FBC">
              <w:t xml:space="preserve"> </w:t>
            </w:r>
            <w:r w:rsidRPr="00DC144D">
              <w:t>PDF]</w:t>
            </w:r>
            <w:r w:rsidRPr="00DC144D">
              <w:br/>
              <w:t>public.courts.alaska.gov/web/forms/docs/dr-347.pdf</w:t>
            </w:r>
          </w:p>
          <w:p w14:paraId="5EE1C8D2" w14:textId="69A3FF65" w:rsidR="003F4F5B" w:rsidRDefault="003F4F5B" w:rsidP="00360B18">
            <w:pPr>
              <w:pStyle w:val="Heading3"/>
              <w:outlineLvl w:val="2"/>
            </w:pPr>
            <w:r>
              <w:t>Tell</w:t>
            </w:r>
            <w:r w:rsidR="00693FBC">
              <w:t xml:space="preserve"> </w:t>
            </w:r>
            <w:r>
              <w:t>the</w:t>
            </w:r>
            <w:r w:rsidR="00693FBC">
              <w:t xml:space="preserve"> </w:t>
            </w:r>
            <w:r>
              <w:t>court</w:t>
            </w:r>
            <w:r w:rsidR="00693FBC">
              <w:t xml:space="preserve"> </w:t>
            </w:r>
            <w:r>
              <w:t>how</w:t>
            </w:r>
            <w:r w:rsidR="00693FBC">
              <w:t xml:space="preserve"> </w:t>
            </w:r>
            <w:r>
              <w:t>you</w:t>
            </w:r>
            <w:r w:rsidR="00693FBC">
              <w:t xml:space="preserve"> </w:t>
            </w:r>
            <w:r>
              <w:t>want</w:t>
            </w:r>
            <w:r w:rsidR="00693FBC">
              <w:t xml:space="preserve"> </w:t>
            </w:r>
            <w:r>
              <w:t>it</w:t>
            </w:r>
            <w:r w:rsidR="00693FBC">
              <w:t xml:space="preserve"> </w:t>
            </w:r>
            <w:r>
              <w:t>to</w:t>
            </w:r>
            <w:r w:rsidR="00693FBC">
              <w:t xml:space="preserve"> </w:t>
            </w:r>
            <w:r>
              <w:t>deliver</w:t>
            </w:r>
            <w:r w:rsidR="00693FBC">
              <w:t xml:space="preserve"> </w:t>
            </w:r>
            <w:r>
              <w:t>the</w:t>
            </w:r>
            <w:r w:rsidR="00693FBC">
              <w:t xml:space="preserve"> </w:t>
            </w:r>
            <w:r>
              <w:t>documents</w:t>
            </w:r>
            <w:r w:rsidR="00693FBC">
              <w:t xml:space="preserve"> </w:t>
            </w:r>
            <w:r>
              <w:t>to</w:t>
            </w:r>
            <w:r w:rsidR="00693FBC">
              <w:t xml:space="preserve"> </w:t>
            </w:r>
            <w:r>
              <w:t>the</w:t>
            </w:r>
            <w:r w:rsidR="00693FBC">
              <w:t xml:space="preserve"> </w:t>
            </w:r>
            <w:r>
              <w:t>other</w:t>
            </w:r>
            <w:r w:rsidR="00693FBC">
              <w:t xml:space="preserve"> </w:t>
            </w:r>
            <w:r>
              <w:t>parent.</w:t>
            </w:r>
          </w:p>
          <w:p w14:paraId="16E2036C" w14:textId="1B3B3F89" w:rsidR="003F4F5B" w:rsidRDefault="003F4F5B" w:rsidP="00F17233">
            <w:pPr>
              <w:pStyle w:val="Body"/>
            </w:pPr>
            <w:r>
              <w:t>The</w:t>
            </w:r>
            <w:r w:rsidR="00693FBC">
              <w:t xml:space="preserve"> </w:t>
            </w:r>
            <w:r>
              <w:t>options</w:t>
            </w:r>
            <w:r w:rsidR="00693FBC">
              <w:t xml:space="preserve"> </w:t>
            </w:r>
            <w:r>
              <w:t>are:</w:t>
            </w:r>
            <w:r w:rsidR="00693FBC">
              <w:t xml:space="preserve"> </w:t>
            </w:r>
          </w:p>
          <w:p w14:paraId="77AA059F" w14:textId="3CA954C6" w:rsidR="003F4F5B" w:rsidRDefault="003F4F5B" w:rsidP="003F4F5B">
            <w:pPr>
              <w:pStyle w:val="ListParagraph"/>
              <w:numPr>
                <w:ilvl w:val="0"/>
                <w:numId w:val="1"/>
              </w:numPr>
              <w:ind w:left="418"/>
            </w:pPr>
            <w:r w:rsidRPr="00FF6116">
              <w:rPr>
                <w:b/>
              </w:rPr>
              <w:t>1st</w:t>
            </w:r>
            <w:r w:rsidR="00693FBC">
              <w:rPr>
                <w:b/>
              </w:rPr>
              <w:t xml:space="preserve"> </w:t>
            </w:r>
            <w:r w:rsidRPr="00FF6116">
              <w:rPr>
                <w:b/>
              </w:rPr>
              <w:t>class</w:t>
            </w:r>
            <w:r w:rsidR="00693FBC">
              <w:rPr>
                <w:b/>
              </w:rPr>
              <w:t xml:space="preserve"> </w:t>
            </w:r>
            <w:r w:rsidRPr="00FF6116">
              <w:rPr>
                <w:b/>
              </w:rPr>
              <w:t>US</w:t>
            </w:r>
            <w:r w:rsidR="00693FBC">
              <w:rPr>
                <w:b/>
              </w:rPr>
              <w:t xml:space="preserve"> </w:t>
            </w:r>
            <w:r w:rsidRPr="00FF6116">
              <w:rPr>
                <w:b/>
              </w:rPr>
              <w:t>mail</w:t>
            </w:r>
            <w:r w:rsidR="00693FBC">
              <w:t xml:space="preserve"> </w:t>
            </w:r>
            <w:r>
              <w:t>(which</w:t>
            </w:r>
            <w:r w:rsidR="00693FBC">
              <w:t xml:space="preserve"> </w:t>
            </w:r>
            <w:r>
              <w:t>is</w:t>
            </w:r>
            <w:r w:rsidR="00693FBC">
              <w:t xml:space="preserve"> </w:t>
            </w:r>
            <w:r>
              <w:t>free):</w:t>
            </w:r>
            <w:r w:rsidR="00693FBC">
              <w:t xml:space="preserve"> </w:t>
            </w:r>
            <w:r>
              <w:b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50A6983A" w14:textId="356E3430"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2ABF77" w14:textId="05C7C7A4" w:rsidR="003F4F5B" w:rsidRDefault="003F4F5B" w:rsidP="00360B18">
            <w:pPr>
              <w:pStyle w:val="ListParagraph"/>
              <w:numPr>
                <w:ilvl w:val="1"/>
                <w:numId w:val="1"/>
              </w:numPr>
              <w:ind w:left="87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5CFFFC44" w14:textId="045DB088" w:rsidR="003F4F5B" w:rsidRDefault="003F4F5B" w:rsidP="00360B18">
            <w:pPr>
              <w:pStyle w:val="ListParagraph"/>
              <w:numPr>
                <w:ilvl w:val="1"/>
                <w:numId w:val="1"/>
              </w:numPr>
              <w:ind w:left="870"/>
            </w:pPr>
            <w:r>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rsidRPr="00FF6116">
              <w:rPr>
                <w:b/>
              </w:rPr>
              <w:t>plus</w:t>
            </w:r>
            <w:r w:rsidR="00693FBC">
              <w:t xml:space="preserve"> </w:t>
            </w:r>
            <w:r>
              <w:t>a</w:t>
            </w:r>
            <w:r w:rsidR="00693FBC">
              <w:t xml:space="preserve"> </w:t>
            </w:r>
            <w:r w:rsidRPr="00FF6116">
              <w:rPr>
                <w:b/>
              </w:rPr>
              <w:t>Request</w:t>
            </w:r>
            <w:r w:rsidR="00693FBC">
              <w:rPr>
                <w:b/>
              </w:rPr>
              <w:t xml:space="preserve"> </w:t>
            </w:r>
            <w:r w:rsidRPr="00FF6116">
              <w:rPr>
                <w:b/>
              </w:rPr>
              <w:t>for</w:t>
            </w:r>
            <w:r w:rsidR="00693FBC">
              <w:rPr>
                <w:b/>
              </w:rPr>
              <w:t xml:space="preserve"> </w:t>
            </w:r>
            <w:r w:rsidRPr="00FF6116">
              <w:rPr>
                <w:b/>
              </w:rPr>
              <w:lastRenderedPageBreak/>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637D93D8" w14:textId="1D32A74A" w:rsidR="003F4F5B" w:rsidRDefault="003F4F5B" w:rsidP="003F4F5B">
            <w:pPr>
              <w:pStyle w:val="ListParagraph"/>
              <w:numPr>
                <w:ilvl w:val="0"/>
                <w:numId w:val="1"/>
              </w:numPr>
              <w:ind w:left="418"/>
            </w:pPr>
            <w:r w:rsidRPr="00FF6116">
              <w:rPr>
                <w:b/>
              </w:rPr>
              <w:t>Certified</w:t>
            </w:r>
            <w:r w:rsidR="00693FBC">
              <w:rPr>
                <w:b/>
              </w:rPr>
              <w:t xml:space="preserve"> </w:t>
            </w:r>
            <w:r w:rsidRPr="00FF6116">
              <w:rPr>
                <w:b/>
              </w:rPr>
              <w:t>mail</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pay</w:t>
            </w:r>
            <w:r w:rsidR="00693FBC">
              <w:t xml:space="preserve"> </w:t>
            </w:r>
            <w:r>
              <w:t>for):</w:t>
            </w:r>
            <w:r w:rsidR="00693FBC">
              <w:t xml:space="preserve"> </w:t>
            </w:r>
          </w:p>
          <w:p w14:paraId="639DA8D2" w14:textId="798221BA" w:rsidR="003F4F5B" w:rsidRDefault="00693FBC" w:rsidP="00360B18">
            <w:pPr>
              <w:pStyle w:val="ListParagraph"/>
              <w:numPr>
                <w:ilvl w:val="1"/>
                <w:numId w:val="1"/>
              </w:numPr>
              <w:ind w:left="870"/>
            </w:pPr>
            <w:r>
              <w:t xml:space="preserve"> </w:t>
            </w:r>
            <w:r w:rsidR="003F4F5B">
              <w:t>Before</w:t>
            </w:r>
            <w:r>
              <w:t xml:space="preserve"> </w:t>
            </w:r>
            <w:r w:rsidR="003F4F5B">
              <w:t>coming</w:t>
            </w:r>
            <w:r>
              <w:t xml:space="preserve"> </w:t>
            </w:r>
            <w:r w:rsidR="003F4F5B">
              <w:t>to</w:t>
            </w:r>
            <w:r>
              <w:t xml:space="preserve"> </w:t>
            </w:r>
            <w:r w:rsidR="003F4F5B">
              <w:t>court,</w:t>
            </w:r>
            <w:r>
              <w:t xml:space="preserve"> </w:t>
            </w:r>
          </w:p>
          <w:p w14:paraId="32627AF3" w14:textId="316E88E1" w:rsidR="003F4F5B" w:rsidRDefault="003F4F5B" w:rsidP="00360B18">
            <w:pPr>
              <w:pStyle w:val="ListParagraph"/>
              <w:numPr>
                <w:ilvl w:val="2"/>
                <w:numId w:val="1"/>
              </w:numPr>
              <w:ind w:left="1320"/>
            </w:pPr>
            <w:r>
              <w:t>go</w:t>
            </w:r>
            <w:r w:rsidR="00693FBC">
              <w:t xml:space="preserve"> </w:t>
            </w:r>
            <w:r>
              <w:t>to</w:t>
            </w:r>
            <w:r w:rsidR="00693FBC">
              <w:t xml:space="preserve"> </w:t>
            </w:r>
            <w:r>
              <w:t>the</w:t>
            </w:r>
            <w:r w:rsidR="00693FBC">
              <w:t xml:space="preserve"> </w:t>
            </w:r>
            <w:r>
              <w:t>Post</w:t>
            </w:r>
            <w:r w:rsidR="00693FBC">
              <w:t xml:space="preserve"> </w:t>
            </w:r>
            <w:r>
              <w:t>Office</w:t>
            </w:r>
            <w:r w:rsidR="00693FBC">
              <w:t xml:space="preserve"> </w:t>
            </w:r>
            <w:r>
              <w:t>and</w:t>
            </w:r>
            <w:r w:rsidR="00693FBC">
              <w:t xml:space="preserve"> </w:t>
            </w:r>
            <w:r>
              <w:t>get</w:t>
            </w:r>
            <w:r w:rsidR="00693FBC">
              <w:t xml:space="preserve"> </w:t>
            </w:r>
            <w:r>
              <w:t>the</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07137D05" w14:textId="3FA97FD5" w:rsidR="003F4F5B" w:rsidRDefault="003F4F5B" w:rsidP="00360B18">
            <w:pPr>
              <w:pStyle w:val="ListParagraph"/>
              <w:numPr>
                <w:ilvl w:val="2"/>
                <w:numId w:val="1"/>
              </w:numPr>
              <w:ind w:left="1320"/>
            </w:pPr>
            <w:r>
              <w:t>Figure</w:t>
            </w:r>
            <w:r w:rsidR="00693FBC">
              <w:t xml:space="preserve"> </w:t>
            </w:r>
            <w:r>
              <w:t>out</w:t>
            </w:r>
            <w:r w:rsidR="00693FBC">
              <w:t xml:space="preserve"> </w:t>
            </w:r>
            <w:r>
              <w:t>how</w:t>
            </w:r>
            <w:r w:rsidR="00693FBC">
              <w:t xml:space="preserve"> </w:t>
            </w:r>
            <w:r>
              <w:t>much</w:t>
            </w:r>
            <w:r w:rsidR="00693FBC">
              <w:t xml:space="preserve"> </w:t>
            </w:r>
            <w:r>
              <w:t>it</w:t>
            </w:r>
            <w:r w:rsidR="00693FBC">
              <w:t xml:space="preserve"> </w:t>
            </w:r>
            <w:r>
              <w:t>will</w:t>
            </w:r>
            <w:r w:rsidR="00693FBC">
              <w:t xml:space="preserve"> </w:t>
            </w:r>
            <w:r>
              <w:t>cost</w:t>
            </w:r>
            <w:r w:rsidR="00693FBC">
              <w:t xml:space="preserve"> </w:t>
            </w:r>
            <w:r>
              <w:t>to</w:t>
            </w:r>
            <w:r w:rsidR="00693FBC">
              <w:t xml:space="preserve"> </w:t>
            </w:r>
            <w:r>
              <w:t>mail</w:t>
            </w:r>
            <w:r w:rsidR="00693FBC">
              <w:t xml:space="preserve"> </w:t>
            </w:r>
            <w:r>
              <w:t>the</w:t>
            </w:r>
            <w:r w:rsidR="00693FBC">
              <w:t xml:space="preserve"> </w:t>
            </w:r>
            <w:r>
              <w:t>forms</w:t>
            </w:r>
            <w:r w:rsidR="00693FBC">
              <w:t xml:space="preserve"> </w:t>
            </w:r>
            <w:r>
              <w:t>by</w:t>
            </w:r>
            <w:r w:rsidR="00693FBC">
              <w:t xml:space="preserve"> </w:t>
            </w:r>
            <w:r>
              <w:t>this</w:t>
            </w:r>
            <w:r w:rsidR="00693FBC">
              <w:t xml:space="preserve"> </w:t>
            </w:r>
            <w:r>
              <w:t>method,</w:t>
            </w:r>
            <w:r w:rsidR="00693FBC">
              <w:t xml:space="preserve"> </w:t>
            </w:r>
            <w:r>
              <w:t>and</w:t>
            </w:r>
            <w:r w:rsidR="00693FBC">
              <w:t xml:space="preserve"> </w:t>
            </w:r>
          </w:p>
          <w:p w14:paraId="11AFD9E6" w14:textId="3742379B" w:rsidR="003F4F5B" w:rsidRDefault="003F4F5B" w:rsidP="00360B18">
            <w:pPr>
              <w:pStyle w:val="ListParagraph"/>
              <w:numPr>
                <w:ilvl w:val="2"/>
                <w:numId w:val="1"/>
              </w:numPr>
              <w:ind w:left="1320"/>
            </w:pPr>
            <w:r>
              <w:t>Put</w:t>
            </w:r>
            <w:r w:rsidR="00693FBC">
              <w:t xml:space="preserve"> </w:t>
            </w:r>
            <w:r>
              <w:t>the</w:t>
            </w:r>
            <w:r w:rsidR="00693FBC">
              <w:t xml:space="preserve"> </w:t>
            </w:r>
            <w:r>
              <w:t>stamps</w:t>
            </w:r>
            <w:r w:rsidR="00693FBC">
              <w:t xml:space="preserve"> </w:t>
            </w:r>
            <w:r>
              <w:t>on</w:t>
            </w:r>
            <w:r w:rsidR="00693FBC">
              <w:t xml:space="preserve"> </w:t>
            </w:r>
            <w:r>
              <w:t>the</w:t>
            </w:r>
            <w:r w:rsidR="00693FBC">
              <w:t xml:space="preserve"> </w:t>
            </w:r>
            <w:r>
              <w:t>envelope.</w:t>
            </w:r>
            <w:r w:rsidR="00693FBC">
              <w:t xml:space="preserve"> </w:t>
            </w:r>
            <w:r>
              <w:br/>
              <w:t>If</w:t>
            </w:r>
            <w:r w:rsidR="00693FBC">
              <w:t xml:space="preserve"> </w:t>
            </w:r>
            <w:r>
              <w:t>you</w:t>
            </w:r>
            <w:r w:rsidR="00693FBC">
              <w:t xml:space="preserve"> </w:t>
            </w:r>
            <w:r>
              <w:t>do</w:t>
            </w:r>
            <w:r w:rsidR="00693FBC">
              <w:t xml:space="preserve"> </w:t>
            </w:r>
            <w:r>
              <w:t>not</w:t>
            </w:r>
            <w:r w:rsidR="00693FBC">
              <w:t xml:space="preserve"> </w:t>
            </w:r>
            <w:r>
              <w:t>provide</w:t>
            </w:r>
            <w:r w:rsidR="00693FBC">
              <w:t xml:space="preserve"> </w:t>
            </w:r>
            <w:r>
              <w:t>the</w:t>
            </w:r>
            <w:r w:rsidR="00693FBC">
              <w:t xml:space="preserve"> </w:t>
            </w:r>
            <w:r>
              <w:t>correct</w:t>
            </w:r>
            <w:r w:rsidR="00693FBC">
              <w:t xml:space="preserve"> </w:t>
            </w:r>
            <w:r>
              <w:t>stamped</w:t>
            </w:r>
            <w:r w:rsidR="00693FBC">
              <w:t xml:space="preserve"> </w:t>
            </w:r>
            <w:r>
              <w:t>envelope,</w:t>
            </w:r>
            <w:r w:rsidR="00693FBC">
              <w:t xml:space="preserve"> </w:t>
            </w:r>
            <w:r>
              <w:t>your</w:t>
            </w:r>
            <w:r w:rsidR="00693FBC">
              <w:t xml:space="preserve"> </w:t>
            </w:r>
            <w:r>
              <w:t>paperwork</w:t>
            </w:r>
            <w:r w:rsidR="00693FBC">
              <w:t xml:space="preserve"> </w:t>
            </w:r>
            <w:r>
              <w:t>may</w:t>
            </w:r>
            <w:r w:rsidR="00693FBC">
              <w:t xml:space="preserve"> </w:t>
            </w:r>
            <w:r>
              <w:t>be</w:t>
            </w:r>
            <w:r w:rsidR="00693FBC">
              <w:t xml:space="preserve"> </w:t>
            </w:r>
            <w:r>
              <w:t>rejected</w:t>
            </w:r>
            <w:r w:rsidR="00DB59F3">
              <w:t>.</w:t>
            </w:r>
          </w:p>
          <w:p w14:paraId="2246FF0F" w14:textId="729FA3F5" w:rsidR="003F4F5B" w:rsidRDefault="003F4F5B" w:rsidP="00360B18">
            <w:pPr>
              <w:pStyle w:val="ListParagraph"/>
              <w:numPr>
                <w:ilvl w:val="1"/>
                <w:numId w:val="1"/>
              </w:numPr>
              <w:ind w:left="870"/>
            </w:pPr>
            <w: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18B3A643" w14:textId="68251F93" w:rsidR="003F4F5B" w:rsidRDefault="003F4F5B" w:rsidP="00360B18">
            <w:pPr>
              <w:pStyle w:val="ListParagraph"/>
              <w:numPr>
                <w:ilvl w:val="2"/>
                <w:numId w:val="1"/>
              </w:numPr>
              <w:ind w:left="1320"/>
            </w:pPr>
            <w:r>
              <w:tab/>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3EFE1A94" w14:textId="5D9A74F1" w:rsidR="003F4F5B" w:rsidRDefault="003F4F5B" w:rsidP="00360B18">
            <w:pPr>
              <w:pStyle w:val="ListParagraph"/>
              <w:numPr>
                <w:ilvl w:val="2"/>
                <w:numId w:val="1"/>
              </w:numPr>
              <w:ind w:left="132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354E691F" w14:textId="3664ABD5" w:rsidR="003F4F5B" w:rsidRDefault="003F4F5B" w:rsidP="00360B18">
            <w:pPr>
              <w:pStyle w:val="ListParagraph"/>
              <w:numPr>
                <w:ilvl w:val="2"/>
                <w:numId w:val="1"/>
              </w:numPr>
              <w:ind w:left="1320"/>
            </w:pPr>
            <w:r>
              <w:tab/>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t>PLUS</w:t>
            </w:r>
            <w:r w:rsidR="00693FBC">
              <w:t xml:space="preserve"> </w:t>
            </w:r>
            <w:r>
              <w:t>a</w:t>
            </w:r>
            <w:r w:rsidR="00693FBC">
              <w:t xml:space="preserve"> </w:t>
            </w:r>
            <w:r>
              <w:t>Request</w:t>
            </w:r>
            <w:r w:rsidR="00693FBC">
              <w:t xml:space="preserve"> </w:t>
            </w:r>
            <w:r>
              <w:t>for</w:t>
            </w:r>
            <w:r w:rsidR="00693FBC">
              <w:t xml:space="preserve"> </w:t>
            </w:r>
            <w: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1C239D6F" w14:textId="37DE3BA3" w:rsidR="003F4F5B" w:rsidRDefault="003F4F5B" w:rsidP="00360B18">
            <w:pPr>
              <w:pStyle w:val="ListParagraph"/>
              <w:numPr>
                <w:ilvl w:val="2"/>
                <w:numId w:val="1"/>
              </w:numPr>
              <w:ind w:left="1320"/>
            </w:pPr>
            <w:r>
              <w:t>the</w:t>
            </w:r>
            <w:r w:rsidR="00693FBC">
              <w:t xml:space="preserve"> </w:t>
            </w:r>
            <w:r>
              <w:t>filled-out</w:t>
            </w:r>
            <w:r w:rsidR="00693FBC">
              <w:t xml:space="preserve"> </w:t>
            </w:r>
            <w:r>
              <w:t>mailing</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r w:rsidR="00693FBC">
              <w:t xml:space="preserve"> </w:t>
            </w:r>
            <w:r>
              <w:t>from</w:t>
            </w:r>
            <w:r w:rsidR="00693FBC">
              <w:t xml:space="preserve"> </w:t>
            </w:r>
            <w:r>
              <w:t>the</w:t>
            </w:r>
            <w:r w:rsidR="00693FBC">
              <w:t xml:space="preserve"> </w:t>
            </w:r>
            <w:r>
              <w:t>Post</w:t>
            </w:r>
            <w:r w:rsidR="00693FBC">
              <w:t xml:space="preserve"> </w:t>
            </w:r>
            <w:r>
              <w:t>Office</w:t>
            </w:r>
            <w:r w:rsidR="00693FBC">
              <w:t xml:space="preserve"> </w:t>
            </w:r>
            <w:r>
              <w:t>for</w:t>
            </w:r>
            <w:r w:rsidR="00693FBC">
              <w:t xml:space="preserve"> </w:t>
            </w:r>
            <w:r>
              <w:t>each</w:t>
            </w:r>
            <w:r w:rsidR="00693FBC">
              <w:t xml:space="preserve"> </w:t>
            </w:r>
            <w:r>
              <w:t>of</w:t>
            </w:r>
            <w:r w:rsidR="00693FBC">
              <w:t xml:space="preserve"> </w:t>
            </w:r>
            <w:r>
              <w:t>the</w:t>
            </w:r>
            <w:r w:rsidR="00693FBC">
              <w:t xml:space="preserve"> </w:t>
            </w:r>
            <w:r>
              <w:t>people</w:t>
            </w:r>
            <w:r w:rsidR="00693FBC">
              <w:t xml:space="preserve"> </w:t>
            </w:r>
            <w:r>
              <w:t>listed</w:t>
            </w:r>
            <w:r w:rsidR="00693FBC">
              <w:t xml:space="preserve"> </w:t>
            </w:r>
            <w:r>
              <w:t>in</w:t>
            </w:r>
            <w:r w:rsidR="00693FBC">
              <w:t xml:space="preserve"> </w:t>
            </w:r>
            <w:r>
              <w:t>the</w:t>
            </w:r>
            <w:r w:rsidR="00693FBC">
              <w:t xml:space="preserve"> </w:t>
            </w:r>
            <w:r>
              <w:t>certificate</w:t>
            </w:r>
            <w:r w:rsidR="00693FBC">
              <w:t xml:space="preserve"> </w:t>
            </w:r>
            <w:r>
              <w:t>of</w:t>
            </w:r>
            <w:r w:rsidR="00693FBC">
              <w:t xml:space="preserve"> </w:t>
            </w:r>
            <w:r>
              <w:t>distribution</w:t>
            </w:r>
            <w:r w:rsidR="00693FBC">
              <w:t xml:space="preserve"> </w:t>
            </w:r>
            <w:r>
              <w:t>on</w:t>
            </w:r>
            <w:r w:rsidR="00693FBC">
              <w:t xml:space="preserve"> </w:t>
            </w:r>
            <w:r>
              <w:t>the</w:t>
            </w:r>
            <w:r w:rsidR="00693FBC">
              <w:t xml:space="preserve"> </w:t>
            </w:r>
            <w:r>
              <w:t>Notice</w:t>
            </w:r>
            <w:r w:rsidR="00693FBC">
              <w:t xml:space="preserve"> </w:t>
            </w:r>
            <w:r>
              <w:t>of</w:t>
            </w:r>
            <w:r w:rsidR="00693FBC">
              <w:t xml:space="preserve"> </w:t>
            </w:r>
            <w:r>
              <w:t>Registration</w:t>
            </w:r>
            <w:r w:rsidR="00693FBC">
              <w:t xml:space="preserve"> </w:t>
            </w:r>
            <w:r>
              <w:t>Order.</w:t>
            </w:r>
            <w:r w:rsidR="00693FBC">
              <w:t xml:space="preserve"> </w:t>
            </w:r>
            <w:r>
              <w:br/>
              <w:t>On</w:t>
            </w:r>
            <w:r w:rsidR="00693FBC">
              <w:t xml:space="preserve"> </w:t>
            </w:r>
            <w:r>
              <w:t>the</w:t>
            </w:r>
            <w:r w:rsidR="00693FBC">
              <w:t xml:space="preserve"> </w:t>
            </w:r>
            <w:r>
              <w:t>green</w:t>
            </w:r>
            <w:r w:rsidR="00693FBC">
              <w:t xml:space="preserve"> </w:t>
            </w:r>
            <w:r>
              <w:t>card,</w:t>
            </w:r>
            <w:r w:rsidR="00693FBC">
              <w:t xml:space="preserve"> </w:t>
            </w:r>
            <w:r>
              <w:t>fill</w:t>
            </w:r>
            <w:r w:rsidR="00693FBC">
              <w:t xml:space="preserve"> </w:t>
            </w:r>
            <w:r>
              <w:t>out</w:t>
            </w:r>
            <w:r w:rsidR="00693FBC">
              <w:t xml:space="preserve"> </w:t>
            </w:r>
            <w:r>
              <w:t>your</w:t>
            </w:r>
            <w:r w:rsidR="00693FBC">
              <w:t xml:space="preserve"> </w:t>
            </w:r>
            <w:r>
              <w:t>return</w:t>
            </w:r>
            <w:r w:rsidR="00693FBC">
              <w:t xml:space="preserve"> </w:t>
            </w:r>
            <w:r>
              <w:t>address</w:t>
            </w:r>
            <w:r w:rsidR="00693FBC">
              <w:t xml:space="preserve"> </w:t>
            </w:r>
            <w:r>
              <w:t>so</w:t>
            </w:r>
            <w:r w:rsidR="00693FBC">
              <w:t xml:space="preserve"> </w:t>
            </w:r>
            <w:r>
              <w:t>you</w:t>
            </w:r>
            <w:r w:rsidR="00693FBC">
              <w:t xml:space="preserve"> </w:t>
            </w:r>
            <w:r>
              <w:t>get</w:t>
            </w:r>
            <w:r w:rsidR="00693FBC">
              <w:t xml:space="preserve"> </w:t>
            </w:r>
            <w:r>
              <w:t>the</w:t>
            </w:r>
            <w:r w:rsidR="00693FBC">
              <w:t xml:space="preserve"> </w:t>
            </w:r>
            <w:r>
              <w:t>green</w:t>
            </w:r>
            <w:r w:rsidR="00693FBC">
              <w:t xml:space="preserve"> </w:t>
            </w:r>
            <w:r>
              <w:t>card</w:t>
            </w:r>
            <w:r w:rsidR="00693FBC">
              <w:t xml:space="preserve"> </w:t>
            </w:r>
            <w:r>
              <w:t>back</w:t>
            </w:r>
            <w:r w:rsidR="00693FBC">
              <w:t xml:space="preserve"> </w:t>
            </w:r>
            <w:r>
              <w:t>later.</w:t>
            </w:r>
          </w:p>
          <w:p w14:paraId="1D5B76A1" w14:textId="0E3CDF78" w:rsidR="003F4F5B" w:rsidRDefault="003F4F5B" w:rsidP="00360B18">
            <w:pPr>
              <w:pStyle w:val="ListParagraph"/>
              <w:numPr>
                <w:ilvl w:val="2"/>
                <w:numId w:val="1"/>
              </w:numPr>
              <w:ind w:left="1320"/>
            </w:pPr>
            <w:r>
              <w:t>enough</w:t>
            </w:r>
            <w:r w:rsidR="00693FBC">
              <w:t xml:space="preserve"> </w:t>
            </w:r>
            <w:r>
              <w:t>postage</w:t>
            </w:r>
            <w:r w:rsidR="00693FBC">
              <w:t xml:space="preserve"> </w:t>
            </w:r>
            <w:r>
              <w:t>for</w:t>
            </w:r>
            <w:r w:rsidR="00693FBC">
              <w:t xml:space="preserve"> </w:t>
            </w:r>
            <w:r>
              <w:t>the</w:t>
            </w:r>
            <w:r w:rsidR="00693FBC">
              <w:t xml:space="preserve"> </w:t>
            </w:r>
            <w:r>
              <w:t>court</w:t>
            </w:r>
            <w:r w:rsidR="00693FBC">
              <w:t xml:space="preserve"> </w:t>
            </w:r>
            <w:r>
              <w:t>to</w:t>
            </w:r>
            <w:r w:rsidR="00693FBC">
              <w:t xml:space="preserve"> </w:t>
            </w:r>
            <w:r>
              <w:t>serve</w:t>
            </w:r>
            <w:r w:rsidR="00693FBC">
              <w:t xml:space="preserve"> </w:t>
            </w:r>
            <w:r>
              <w:t>by</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58E2C705" w14:textId="32C58FCB" w:rsidR="003F4F5B" w:rsidRDefault="003F4F5B" w:rsidP="003F4F5B">
            <w:pPr>
              <w:pStyle w:val="ListParagraph"/>
              <w:numPr>
                <w:ilvl w:val="0"/>
                <w:numId w:val="1"/>
              </w:numPr>
              <w:ind w:left="418"/>
            </w:pPr>
            <w:r w:rsidRPr="005B5AF9">
              <w:rPr>
                <w:b/>
              </w:rPr>
              <w:t>Process</w:t>
            </w:r>
            <w:r w:rsidR="00693FBC">
              <w:rPr>
                <w:b/>
              </w:rPr>
              <w:t xml:space="preserve"> </w:t>
            </w:r>
            <w:r w:rsidRPr="005B5AF9">
              <w:rPr>
                <w:b/>
              </w:rPr>
              <w:t>server</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arrange</w:t>
            </w:r>
            <w:r w:rsidR="00693FBC">
              <w:t xml:space="preserve"> </w:t>
            </w:r>
            <w:r>
              <w:t>and</w:t>
            </w:r>
            <w:r w:rsidR="00693FBC">
              <w:t xml:space="preserve"> </w:t>
            </w:r>
            <w:r>
              <w:t>pay</w:t>
            </w:r>
            <w:r w:rsidR="00693FBC">
              <w:t xml:space="preserve"> </w:t>
            </w:r>
            <w:r>
              <w:t>for):</w:t>
            </w:r>
            <w:r>
              <w:br/>
              <w:t>Give</w:t>
            </w:r>
            <w:r w:rsidR="00693FBC">
              <w:t xml:space="preserve"> </w:t>
            </w:r>
            <w:r>
              <w:t>the</w:t>
            </w:r>
            <w:r w:rsidR="00693FBC">
              <w:t xml:space="preserve"> </w:t>
            </w:r>
            <w:r>
              <w:t>clerk:</w:t>
            </w:r>
          </w:p>
          <w:p w14:paraId="0EF9DE11" w14:textId="664B28A6"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C8DE16" w14:textId="1695B604" w:rsidR="003F4F5B" w:rsidRDefault="003F4F5B" w:rsidP="00360B18">
            <w:pPr>
              <w:pStyle w:val="ListParagraph"/>
              <w:numPr>
                <w:ilvl w:val="1"/>
                <w:numId w:val="1"/>
              </w:numPr>
              <w:ind w:left="870"/>
            </w:pPr>
            <w:r>
              <w:t>service</w:t>
            </w:r>
            <w:r w:rsidR="00693FBC">
              <w:t xml:space="preserve"> </w:t>
            </w:r>
            <w:r>
              <w:t>instructions</w:t>
            </w:r>
            <w:r w:rsidR="00693FBC">
              <w:t xml:space="preserve"> </w:t>
            </w:r>
            <w:r>
              <w:t>for</w:t>
            </w:r>
            <w:r w:rsidR="00693FBC">
              <w:t xml:space="preserve"> </w:t>
            </w:r>
            <w:r>
              <w:t>the</w:t>
            </w:r>
            <w:r w:rsidR="00693FBC">
              <w:t xml:space="preserve"> </w:t>
            </w:r>
            <w:r>
              <w:t>specific</w:t>
            </w:r>
            <w:r w:rsidR="00693FBC">
              <w:t xml:space="preserve"> </w:t>
            </w:r>
            <w:r>
              <w:t>process</w:t>
            </w:r>
            <w:r w:rsidR="00693FBC">
              <w:t xml:space="preserve"> </w:t>
            </w:r>
            <w:r>
              <w:t>server</w:t>
            </w:r>
            <w:r w:rsidR="00693FBC">
              <w:t xml:space="preserve"> </w:t>
            </w:r>
            <w:r>
              <w:t>you</w:t>
            </w:r>
            <w:r w:rsidR="00693FBC">
              <w:t xml:space="preserve"> </w:t>
            </w:r>
            <w:r>
              <w:t>want</w:t>
            </w:r>
            <w:r w:rsidR="00693FBC">
              <w:t xml:space="preserve"> </w:t>
            </w:r>
            <w:r>
              <w:t>the</w:t>
            </w:r>
            <w:r w:rsidR="00693FBC">
              <w:t xml:space="preserve"> </w:t>
            </w:r>
            <w:r>
              <w:t>court</w:t>
            </w:r>
            <w:r w:rsidR="00693FBC">
              <w:t xml:space="preserve"> </w:t>
            </w:r>
            <w:r>
              <w:t>to</w:t>
            </w:r>
            <w:r w:rsidR="00693FBC">
              <w:t xml:space="preserve"> </w:t>
            </w:r>
            <w:r>
              <w:t>use.</w:t>
            </w:r>
            <w:r w:rsidR="00693FBC">
              <w:t xml:space="preserve"> </w:t>
            </w:r>
            <w:r>
              <w:t>Read</w:t>
            </w:r>
            <w:r w:rsidR="00693FBC">
              <w:t xml:space="preserve"> </w:t>
            </w:r>
            <w:r>
              <w:t>the</w:t>
            </w:r>
            <w:r w:rsidR="00693FBC">
              <w:t xml:space="preserve"> </w:t>
            </w:r>
            <w:r>
              <w:t>instructions</w:t>
            </w:r>
            <w:r w:rsidR="00693FBC">
              <w:t xml:space="preserve"> </w:t>
            </w:r>
            <w:r>
              <w:t>about</w:t>
            </w:r>
            <w:r w:rsidR="00693FBC">
              <w:t xml:space="preserve"> </w:t>
            </w:r>
            <w:r>
              <w:t>"Personal</w:t>
            </w:r>
            <w:r w:rsidR="00693FBC">
              <w:t xml:space="preserve"> </w:t>
            </w:r>
            <w:r>
              <w:t>Service</w:t>
            </w:r>
            <w:r w:rsidR="00693FBC">
              <w:t xml:space="preserve"> </w:t>
            </w:r>
            <w:r>
              <w:t>By</w:t>
            </w:r>
            <w:r w:rsidR="00693FBC">
              <w:t xml:space="preserve"> </w:t>
            </w:r>
            <w:r>
              <w:t>Process</w:t>
            </w:r>
            <w:r w:rsidR="00693FBC">
              <w:t xml:space="preserve"> </w:t>
            </w:r>
            <w:r>
              <w:t>Server"</w:t>
            </w:r>
            <w:r w:rsidR="00693FBC">
              <w:t xml:space="preserve"> </w:t>
            </w:r>
            <w:r>
              <w:t>in</w:t>
            </w:r>
            <w:r w:rsidR="00693FBC">
              <w:t xml:space="preserve"> </w:t>
            </w:r>
            <w:r>
              <w:t>CIV-106.</w:t>
            </w:r>
          </w:p>
          <w:p w14:paraId="0EFCB668" w14:textId="46394D4C" w:rsidR="003F4F5B" w:rsidRDefault="003F4F5B" w:rsidP="00360B18">
            <w:pPr>
              <w:pStyle w:val="Heading3"/>
              <w:outlineLvl w:val="2"/>
            </w:pPr>
            <w:r>
              <w:t>Pay</w:t>
            </w:r>
            <w:r w:rsidR="00693FBC">
              <w:t xml:space="preserve"> </w:t>
            </w:r>
            <w:r>
              <w:t>the</w:t>
            </w:r>
            <w:r w:rsidR="00693FBC">
              <w:t xml:space="preserve"> </w:t>
            </w:r>
            <w:r>
              <w:t>filing</w:t>
            </w:r>
            <w:r w:rsidR="00693FBC">
              <w:t xml:space="preserve"> </w:t>
            </w:r>
            <w:r>
              <w:t>fee</w:t>
            </w:r>
            <w:r w:rsidR="00693FBC">
              <w:t xml:space="preserve"> </w:t>
            </w:r>
            <w:r>
              <w:t>of</w:t>
            </w:r>
            <w:r w:rsidR="00693FBC">
              <w:t xml:space="preserve"> </w:t>
            </w:r>
            <w:r>
              <w:t>$150</w:t>
            </w:r>
            <w:r w:rsidR="00693FBC">
              <w:t xml:space="preserve"> </w:t>
            </w:r>
            <w:r>
              <w:t>or</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waive</w:t>
            </w:r>
            <w:r w:rsidR="00693FBC">
              <w:t xml:space="preserve"> </w:t>
            </w:r>
            <w:r>
              <w:t>it</w:t>
            </w:r>
          </w:p>
          <w:p w14:paraId="0FEE610B" w14:textId="0C69AC57" w:rsidR="003F4F5B" w:rsidRDefault="003F4F5B" w:rsidP="00F17233">
            <w:pPr>
              <w:pStyle w:val="Body"/>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both</w:t>
            </w:r>
            <w:r w:rsidR="00693FBC">
              <w:t xml:space="preserve"> </w:t>
            </w:r>
            <w:r>
              <w:t>a</w:t>
            </w:r>
            <w:r w:rsidR="00693FBC">
              <w:t xml:space="preserve"> </w:t>
            </w:r>
            <w:r>
              <w:t>foreign</w:t>
            </w:r>
            <w:r w:rsidR="00693FBC">
              <w:t xml:space="preserve"> </w:t>
            </w:r>
            <w:r>
              <w:t>child</w:t>
            </w:r>
            <w:r w:rsidR="00693FBC">
              <w:t xml:space="preserve"> </w:t>
            </w:r>
            <w:r>
              <w:t>custody</w:t>
            </w:r>
            <w:r w:rsidR="00693FBC">
              <w:t xml:space="preserve"> </w:t>
            </w:r>
            <w:r>
              <w:t>order</w:t>
            </w:r>
            <w:r w:rsidR="00693FBC">
              <w:t xml:space="preserve"> </w:t>
            </w:r>
            <w:r>
              <w:t>and</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together,</w:t>
            </w:r>
            <w:r w:rsidR="00693FBC">
              <w:t xml:space="preserve"> </w:t>
            </w:r>
            <w:r>
              <w:t>or</w:t>
            </w:r>
            <w:r w:rsidR="00693FBC">
              <w:t xml:space="preserve"> </w:t>
            </w:r>
            <w:r w:rsidRPr="005B5AF9">
              <w:rPr>
                <w:b/>
              </w:rPr>
              <w:t>only</w:t>
            </w:r>
            <w:r w:rsidR="00693FBC">
              <w:t xml:space="preserve"> </w:t>
            </w:r>
            <w:r>
              <w:t>a</w:t>
            </w:r>
            <w:r w:rsidR="00693FBC">
              <w:t xml:space="preserve"> </w:t>
            </w:r>
            <w:r>
              <w:t>child</w:t>
            </w:r>
            <w:r w:rsidR="00693FBC">
              <w:t xml:space="preserve"> </w:t>
            </w:r>
            <w:r>
              <w:t>custody</w:t>
            </w:r>
            <w:r w:rsidR="00693FBC">
              <w:t xml:space="preserve"> </w:t>
            </w:r>
            <w:r>
              <w:t>order,</w:t>
            </w:r>
            <w:r w:rsidR="00693FBC">
              <w:t xml:space="preserve"> </w:t>
            </w:r>
            <w:r>
              <w:t>the</w:t>
            </w:r>
            <w:r w:rsidR="00693FBC">
              <w:t xml:space="preserve"> </w:t>
            </w:r>
            <w:r>
              <w:t>filing</w:t>
            </w:r>
            <w:r w:rsidR="00693FBC">
              <w:t xml:space="preserve"> </w:t>
            </w:r>
            <w:r>
              <w:t>fee</w:t>
            </w:r>
            <w:r w:rsidR="00693FBC">
              <w:t xml:space="preserve"> </w:t>
            </w:r>
            <w:r>
              <w:t>is</w:t>
            </w:r>
            <w:r w:rsidR="00693FBC">
              <w:t xml:space="preserve"> </w:t>
            </w:r>
            <w:r>
              <w:t>$150.</w:t>
            </w:r>
          </w:p>
          <w:p w14:paraId="470D8B62" w14:textId="21527D13" w:rsidR="003F4F5B" w:rsidRDefault="003F4F5B" w:rsidP="00F17233">
            <w:pPr>
              <w:pStyle w:val="Body"/>
            </w:pPr>
            <w:r>
              <w:t>If</w:t>
            </w:r>
            <w:r w:rsidR="00693FBC">
              <w:t xml:space="preserve"> </w:t>
            </w:r>
            <w:r>
              <w:t>you</w:t>
            </w:r>
            <w:r w:rsidR="00693FBC">
              <w:t xml:space="preserve"> </w:t>
            </w:r>
            <w:r>
              <w:t>cannot</w:t>
            </w:r>
            <w:r w:rsidR="00693FBC">
              <w:t xml:space="preserve"> </w:t>
            </w:r>
            <w:r>
              <w:t>afford</w:t>
            </w:r>
            <w:r w:rsidR="00693FBC">
              <w:t xml:space="preserve"> </w:t>
            </w:r>
            <w:r>
              <w:t>$150,</w:t>
            </w:r>
            <w:r w:rsidR="00693FBC">
              <w:t xml:space="preserve"> </w:t>
            </w:r>
            <w:r>
              <w:t>you</w:t>
            </w:r>
            <w:r w:rsidR="00693FBC">
              <w:t xml:space="preserve"> </w:t>
            </w:r>
            <w:r>
              <w:t>can</w:t>
            </w:r>
            <w:r w:rsidR="00693FBC">
              <w:t xml:space="preserve"> </w:t>
            </w:r>
            <w:r>
              <w:t>file</w:t>
            </w:r>
            <w:r w:rsidR="00693FBC">
              <w:t xml:space="preserve"> </w:t>
            </w:r>
            <w:r>
              <w:t>a</w:t>
            </w:r>
            <w:r w:rsidR="00693FBC">
              <w:t xml:space="preserve"> </w:t>
            </w:r>
            <w:r w:rsidRPr="005B5AF9">
              <w:rPr>
                <w:b/>
              </w:rPr>
              <w:t>Request</w:t>
            </w:r>
            <w:r w:rsidR="00693FBC">
              <w:rPr>
                <w:b/>
              </w:rPr>
              <w:t xml:space="preserve"> </w:t>
            </w:r>
            <w:r w:rsidRPr="005B5AF9">
              <w:rPr>
                <w:b/>
              </w:rPr>
              <w:t>for</w:t>
            </w:r>
            <w:r w:rsidR="00693FBC">
              <w:rPr>
                <w:b/>
              </w:rPr>
              <w:t xml:space="preserve"> </w:t>
            </w:r>
            <w:r w:rsidRPr="005B5AF9">
              <w:rPr>
                <w:b/>
              </w:rPr>
              <w:t>Exemption</w:t>
            </w:r>
            <w:r w:rsidR="00693FBC">
              <w:rPr>
                <w:b/>
              </w:rPr>
              <w:t xml:space="preserve"> </w:t>
            </w:r>
            <w:r w:rsidRPr="005B5AF9">
              <w:rPr>
                <w:b/>
              </w:rPr>
              <w:t>for</w:t>
            </w:r>
            <w:r w:rsidR="00693FBC">
              <w:rPr>
                <w:b/>
              </w:rPr>
              <w:t xml:space="preserve"> </w:t>
            </w:r>
            <w:r w:rsidRPr="005B5AF9">
              <w:rPr>
                <w:b/>
              </w:rPr>
              <w:t>Payment</w:t>
            </w:r>
            <w:r w:rsidR="00693FBC">
              <w:rPr>
                <w:b/>
              </w:rPr>
              <w:t xml:space="preserve"> </w:t>
            </w:r>
            <w:r w:rsidRPr="005B5AF9">
              <w:rPr>
                <w:b/>
              </w:rPr>
              <w:t>of</w:t>
            </w:r>
            <w:r w:rsidR="00693FBC">
              <w:rPr>
                <w:b/>
              </w:rPr>
              <w:t xml:space="preserve"> </w:t>
            </w:r>
            <w:r w:rsidRPr="005B5AF9">
              <w:rPr>
                <w:b/>
              </w:rPr>
              <w:t>Fees</w:t>
            </w:r>
            <w:r>
              <w:t>,</w:t>
            </w:r>
            <w:r w:rsidR="00693FBC">
              <w:t xml:space="preserve"> </w:t>
            </w:r>
            <w:hyperlink r:id="rId45" w:history="1">
              <w:r w:rsidRPr="000D0D6D">
                <w:rPr>
                  <w:rStyle w:val="Hyperlink"/>
                </w:rPr>
                <w:t>TF-920</w:t>
              </w:r>
            </w:hyperlink>
            <w:r>
              <w:t>.</w:t>
            </w:r>
            <w:r w:rsidR="00693FBC">
              <w:t xml:space="preserve"> </w:t>
            </w:r>
            <w:r>
              <w:br/>
            </w:r>
            <w:r w:rsidRPr="000D0D6D">
              <w:t>public.courts.alaska.gov/web/forms/docs/tf-920.pdf</w:t>
            </w:r>
          </w:p>
          <w:p w14:paraId="6DA904C4" w14:textId="0747A9D5" w:rsidR="003F4F5B" w:rsidRPr="00366A31" w:rsidRDefault="003F4F5B" w:rsidP="00F17233">
            <w:pPr>
              <w:pStyle w:val="Body"/>
            </w:pPr>
            <w:r>
              <w:lastRenderedPageBreak/>
              <w:t>If</w:t>
            </w:r>
            <w:r w:rsidR="00693FBC">
              <w:t xml:space="preserve"> </w:t>
            </w:r>
            <w:r>
              <w:t>you</w:t>
            </w:r>
            <w:r w:rsidR="00693FBC">
              <w:t xml:space="preserve"> </w:t>
            </w:r>
            <w:r>
              <w:t>are</w:t>
            </w:r>
            <w:r w:rsidR="00693FBC">
              <w:t xml:space="preserve"> </w:t>
            </w:r>
            <w:r>
              <w:t>registering</w:t>
            </w:r>
            <w:r w:rsidR="00693FBC">
              <w:t xml:space="preserve"> </w:t>
            </w:r>
            <w:r w:rsidRPr="005B5AF9">
              <w:rPr>
                <w:b/>
              </w:rPr>
              <w:t>only</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it</w:t>
            </w:r>
            <w:r w:rsidR="00693FBC">
              <w:t xml:space="preserve"> </w:t>
            </w:r>
            <w:r>
              <w:t>is</w:t>
            </w:r>
            <w:r w:rsidR="00693FBC">
              <w:t xml:space="preserve"> </w:t>
            </w:r>
            <w:r w:rsidRPr="005B5AF9">
              <w:rPr>
                <w:b/>
              </w:rPr>
              <w:t>free</w:t>
            </w:r>
            <w:r>
              <w:t>.</w:t>
            </w:r>
          </w:p>
        </w:tc>
      </w:tr>
      <w:tr w:rsidR="003F4F5B" w14:paraId="31D6DAC3" w14:textId="77777777" w:rsidTr="00360B18">
        <w:trPr>
          <w:jc w:val="center"/>
        </w:trPr>
        <w:tc>
          <w:tcPr>
            <w:tcW w:w="2880" w:type="dxa"/>
            <w:tcMar>
              <w:top w:w="360" w:type="dxa"/>
              <w:left w:w="115" w:type="dxa"/>
              <w:right w:w="115" w:type="dxa"/>
            </w:tcMar>
          </w:tcPr>
          <w:p w14:paraId="209C5608" w14:textId="5E78FFF7" w:rsidR="003F4F5B" w:rsidRDefault="003F4F5B"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89D33BE" w14:textId="77777777" w:rsidR="003F4F5B" w:rsidRDefault="003F4F5B" w:rsidP="00F17233">
            <w:pPr>
              <w:pStyle w:val="Body"/>
            </w:pPr>
          </w:p>
        </w:tc>
      </w:tr>
      <w:tr w:rsidR="003F4F5B" w14:paraId="3E4EE75A" w14:textId="77777777" w:rsidTr="00360B18">
        <w:trPr>
          <w:jc w:val="center"/>
        </w:trPr>
        <w:tc>
          <w:tcPr>
            <w:tcW w:w="2880" w:type="dxa"/>
            <w:tcMar>
              <w:top w:w="360" w:type="dxa"/>
              <w:left w:w="115" w:type="dxa"/>
              <w:right w:w="115" w:type="dxa"/>
            </w:tcMar>
          </w:tcPr>
          <w:p w14:paraId="1A934368" w14:textId="0ACA6E34" w:rsidR="003F4F5B" w:rsidRDefault="003F4F5B" w:rsidP="00995816">
            <w:pPr>
              <w:pStyle w:val="Body"/>
              <w:rPr>
                <w:shd w:val="clear" w:color="auto" w:fill="FFFFFF"/>
              </w:rPr>
            </w:pPr>
            <w:r w:rsidRPr="00B67C79">
              <w:rPr>
                <w:color w:val="FF0000"/>
                <w:shd w:val="clear" w:color="auto" w:fill="FFFFFF"/>
              </w:rPr>
              <w:t>{%tr</w:t>
            </w:r>
            <w:r w:rsidR="00693FBC" w:rsidRPr="00B67C79">
              <w:rPr>
                <w:color w:val="FF0000"/>
                <w:shd w:val="clear" w:color="auto" w:fill="FFFFFF"/>
              </w:rPr>
              <w:t xml:space="preserve"> </w:t>
            </w:r>
            <w:r w:rsidRPr="00B67C79">
              <w:rPr>
                <w:color w:val="FF0000"/>
                <w:shd w:val="clear" w:color="auto" w:fill="FFFFFF"/>
              </w:rPr>
              <w:t>if</w:t>
            </w:r>
            <w:r w:rsidR="00693FBC" w:rsidRPr="00B67C79">
              <w:rPr>
                <w:color w:val="FF0000"/>
                <w:shd w:val="clear" w:color="auto" w:fill="FFFFFF"/>
              </w:rPr>
              <w:t xml:space="preserve"> </w:t>
            </w:r>
            <w:r w:rsidRPr="00B67C79">
              <w:rPr>
                <w:color w:val="FF0000"/>
                <w:shd w:val="clear" w:color="auto" w:fill="FFFFFF"/>
              </w:rPr>
              <w:t>user_need</w:t>
            </w:r>
            <w:r w:rsidR="00693FBC" w:rsidRPr="00B67C79">
              <w:rPr>
                <w:color w:val="FF0000"/>
                <w:shd w:val="clear" w:color="auto" w:fill="FFFFFF"/>
              </w:rPr>
              <w:t xml:space="preserve"> </w:t>
            </w:r>
            <w:r w:rsidRPr="00B67C79">
              <w:rPr>
                <w:color w:val="FF0000"/>
                <w:shd w:val="clear" w:color="auto" w:fill="FFFFFF"/>
              </w:rPr>
              <w:t>==</w:t>
            </w:r>
            <w:r w:rsidR="00693FBC" w:rsidRPr="00B67C79">
              <w:rPr>
                <w:color w:val="FF0000"/>
                <w:shd w:val="clear" w:color="auto" w:fill="FFFFFF"/>
              </w:rPr>
              <w:t xml:space="preserve"> </w:t>
            </w:r>
            <w:r w:rsidRPr="00B67C79">
              <w:rPr>
                <w:color w:val="FF0000"/>
                <w:shd w:val="clear" w:color="auto" w:fill="FFFFFF"/>
              </w:rPr>
              <w:t>'change</w:t>
            </w:r>
            <w:r w:rsidR="00693FBC" w:rsidRPr="00B67C79">
              <w:rPr>
                <w:color w:val="FF0000"/>
                <w:shd w:val="clear" w:color="auto" w:fill="FFFFFF"/>
              </w:rPr>
              <w:t xml:space="preserve"> </w:t>
            </w:r>
            <w:r w:rsidRPr="00B67C79">
              <w:rPr>
                <w:color w:val="FF0000"/>
                <w:shd w:val="clear" w:color="auto" w:fill="FFFFFF"/>
              </w:rPr>
              <w:t>foreign</w:t>
            </w:r>
            <w:r w:rsidR="00693FBC" w:rsidRPr="00B67C79">
              <w:rPr>
                <w:color w:val="FF0000"/>
                <w:shd w:val="clear" w:color="auto" w:fill="FFFFFF"/>
              </w:rPr>
              <w:t xml:space="preserve"> </w:t>
            </w:r>
            <w:r w:rsidRPr="00B67C79">
              <w:rPr>
                <w:color w:val="FF0000"/>
                <w:shd w:val="clear" w:color="auto" w:fill="FFFFFF"/>
              </w:rPr>
              <w:t>custody</w:t>
            </w:r>
            <w:r w:rsidR="00693FBC" w:rsidRPr="00B67C79">
              <w:rPr>
                <w:color w:val="FF0000"/>
                <w:shd w:val="clear" w:color="auto" w:fill="FFFFFF"/>
              </w:rPr>
              <w:t xml:space="preserve"> </w:t>
            </w:r>
            <w:r w:rsidRPr="00B67C79">
              <w:rPr>
                <w:color w:val="FF0000"/>
                <w:shd w:val="clear" w:color="auto" w:fill="FFFFFF"/>
              </w:rPr>
              <w:t>order'</w:t>
            </w:r>
            <w:r w:rsidR="00693FBC" w:rsidRPr="00B67C79">
              <w:rPr>
                <w:color w:val="FF0000"/>
              </w:rPr>
              <w:t xml:space="preserve"> </w:t>
            </w:r>
            <w:r w:rsidRPr="00B67C79">
              <w:rPr>
                <w:color w:val="FF0000"/>
              </w:rPr>
              <w:t>or</w:t>
            </w:r>
            <w:r w:rsidR="00693FBC" w:rsidRPr="00B67C79">
              <w:rPr>
                <w:color w:val="FF0000"/>
              </w:rPr>
              <w:t xml:space="preserve"> </w:t>
            </w:r>
            <w:r w:rsidR="00B67C79" w:rsidRPr="00B67C79">
              <w:rPr>
                <w:color w:val="FF0000"/>
              </w:rPr>
              <w:t>(</w:t>
            </w:r>
            <w:r w:rsidR="00B67C79" w:rsidRPr="00B67C79">
              <w:rPr>
                <w:color w:val="FFC000"/>
                <w:shd w:val="clear" w:color="auto" w:fill="FFFFFF"/>
              </w:rPr>
              <w:t>user_need == '</w:t>
            </w:r>
            <w:r w:rsidR="00B67C79" w:rsidRPr="00B67C79">
              <w:rPr>
                <w:color w:val="FFC000"/>
              </w:rPr>
              <w:t xml:space="preserve">change divorce order' </w:t>
            </w:r>
            <w:r w:rsidR="00B67C79">
              <w:rPr>
                <w:color w:val="FFC000"/>
              </w:rPr>
              <w:t xml:space="preserve">and </w:t>
            </w:r>
            <w:r w:rsidRPr="00B67C79">
              <w:rPr>
                <w:color w:val="FFC000"/>
                <w:shd w:val="clear" w:color="auto" w:fill="FFFFFF"/>
              </w:rPr>
              <w:t>type_of_final_order['custody</w:t>
            </w:r>
            <w:r w:rsidR="00693FBC" w:rsidRPr="00B67C79">
              <w:rPr>
                <w:color w:val="FFC000"/>
                <w:shd w:val="clear" w:color="auto" w:fill="FFFFFF"/>
              </w:rPr>
              <w:t xml:space="preserve"> </w:t>
            </w:r>
            <w:r w:rsidRPr="00B67C79">
              <w:rPr>
                <w:color w:val="FFC000"/>
                <w:shd w:val="clear" w:color="auto" w:fill="FFFFFF"/>
              </w:rPr>
              <w:t>order']</w:t>
            </w:r>
            <w:r w:rsidR="00693FBC" w:rsidRPr="00B67C79">
              <w:rPr>
                <w:color w:val="FFC000"/>
                <w:shd w:val="clear" w:color="auto" w:fill="FFFFFF"/>
              </w:rPr>
              <w:t xml:space="preserve"> </w:t>
            </w:r>
            <w:r w:rsidRPr="00B67C79">
              <w:rPr>
                <w:color w:val="FFC000"/>
                <w:shd w:val="clear" w:color="auto" w:fill="FFFFFF"/>
              </w:rPr>
              <w:t>and</w:t>
            </w:r>
            <w:r w:rsidR="00693FBC" w:rsidRPr="00B67C79">
              <w:rPr>
                <w:color w:val="FFC000"/>
              </w:rPr>
              <w:t xml:space="preserve"> </w:t>
            </w:r>
            <w:r w:rsidRPr="00B67C79">
              <w:rPr>
                <w:color w:val="FFC000"/>
              </w:rPr>
              <w:t>why_change</w:t>
            </w:r>
            <w:r w:rsidR="00693FBC" w:rsidRPr="00B67C79">
              <w:rPr>
                <w:color w:val="FFC000"/>
              </w:rPr>
              <w:t xml:space="preserve"> </w:t>
            </w:r>
            <w:r w:rsidRPr="00B67C79">
              <w:rPr>
                <w:color w:val="FFC000"/>
              </w:rPr>
              <w:t>in('review',</w:t>
            </w:r>
            <w:r w:rsidR="00693FBC" w:rsidRPr="00B67C79">
              <w:rPr>
                <w:color w:val="FFC000"/>
              </w:rPr>
              <w:t xml:space="preserve"> </w:t>
            </w:r>
            <w:r w:rsidR="00995816">
              <w:rPr>
                <w:color w:val="FFC000"/>
              </w:rPr>
              <w:t>'schedule')</w:t>
            </w:r>
            <w:r w:rsidR="00B67C79" w:rsidRPr="00B67C79">
              <w:rPr>
                <w:color w:val="FF0000"/>
              </w:rPr>
              <w:t>)</w:t>
            </w:r>
            <w:r w:rsidR="00B67C79">
              <w:rPr>
                <w:color w:val="FF0000"/>
              </w:rPr>
              <w:t xml:space="preserve"> or (</w:t>
            </w:r>
            <w:r w:rsidR="00995816">
              <w:rPr>
                <w:color w:val="FFC000"/>
                <w:shd w:val="clear" w:color="auto" w:fill="FFFFFF"/>
              </w:rPr>
              <w:t>user_need</w:t>
            </w:r>
            <w:r w:rsidR="00B67C79" w:rsidRPr="00B67C79">
              <w:rPr>
                <w:color w:val="FFC000"/>
                <w:shd w:val="clear" w:color="auto" w:fill="FFFFFF"/>
              </w:rPr>
              <w:t xml:space="preserve"> </w:t>
            </w:r>
            <w:r w:rsidR="00995816">
              <w:rPr>
                <w:color w:val="FFC000"/>
                <w:shd w:val="clear" w:color="auto" w:fill="FFFFFF"/>
              </w:rPr>
              <w:t>in('</w:t>
            </w:r>
            <w:r w:rsidR="00995816" w:rsidRPr="00B67C79">
              <w:rPr>
                <w:color w:val="FFC000"/>
                <w:shd w:val="clear" w:color="auto" w:fill="FFFFFF"/>
              </w:rPr>
              <w:t xml:space="preserve">respond to motion in </w:t>
            </w:r>
            <w:r w:rsidR="00995816">
              <w:rPr>
                <w:color w:val="FFC000"/>
                <w:shd w:val="clear" w:color="auto" w:fill="FFFFFF"/>
              </w:rPr>
              <w:t xml:space="preserve">custody', </w:t>
            </w:r>
            <w:r w:rsidR="00B67C79">
              <w:rPr>
                <w:color w:val="FFC000"/>
                <w:shd w:val="clear" w:color="auto" w:fill="FFFFFF"/>
              </w:rPr>
              <w:t>'</w:t>
            </w:r>
            <w:r w:rsidR="00B67C79" w:rsidRPr="00B67C79">
              <w:rPr>
                <w:color w:val="FFC000"/>
                <w:shd w:val="clear" w:color="auto" w:fill="FFFFFF"/>
              </w:rPr>
              <w:t>respond to motion in divorce</w:t>
            </w:r>
            <w:r w:rsidR="00B67C79">
              <w:rPr>
                <w:color w:val="FFC000"/>
                <w:shd w:val="clear" w:color="auto" w:fill="FFFFFF"/>
              </w:rPr>
              <w:t>'</w:t>
            </w:r>
            <w:r w:rsidR="00995816">
              <w:rPr>
                <w:color w:val="FFC000"/>
                <w:shd w:val="clear" w:color="auto" w:fill="FFFFFF"/>
              </w:rPr>
              <w:t>)</w:t>
            </w:r>
            <w:r w:rsidR="00B67C79">
              <w:rPr>
                <w:color w:val="FFC000"/>
                <w:shd w:val="clear" w:color="auto" w:fill="FFFFFF"/>
              </w:rPr>
              <w:t xml:space="preserve"> and </w:t>
            </w:r>
            <w:r w:rsidR="00171B08">
              <w:rPr>
                <w:color w:val="FFC000"/>
                <w:shd w:val="clear" w:color="auto" w:fill="FFFFFF"/>
              </w:rPr>
              <w:t>type_of_response == 'modify' and type_of_modification.</w:t>
            </w:r>
            <w:r w:rsidR="00B67C79">
              <w:rPr>
                <w:color w:val="FFC000"/>
                <w:shd w:val="clear" w:color="auto" w:fill="FFFFFF"/>
              </w:rPr>
              <w:t>any</w:t>
            </w:r>
            <w:r w:rsidR="00E81319">
              <w:rPr>
                <w:color w:val="FFC000"/>
                <w:shd w:val="clear" w:color="auto" w:fill="FFFFFF"/>
              </w:rPr>
              <w:t>_</w:t>
            </w:r>
            <w:r w:rsidR="00B67C79">
              <w:rPr>
                <w:color w:val="FFC000"/>
                <w:shd w:val="clear" w:color="auto" w:fill="FFFFFF"/>
              </w:rPr>
              <w:t>true(</w:t>
            </w:r>
            <w:r w:rsidR="00B67C79" w:rsidRPr="00B67C79">
              <w:rPr>
                <w:color w:val="FFC000"/>
                <w:shd w:val="clear" w:color="auto" w:fill="FFFFFF"/>
              </w:rPr>
              <w:t>'custody', 'child support'</w:t>
            </w:r>
            <w:r w:rsidR="00B67C79">
              <w:rPr>
                <w:color w:val="FFC000"/>
                <w:shd w:val="clear" w:color="auto" w:fill="FFFFFF"/>
              </w:rPr>
              <w:t>)</w:t>
            </w:r>
            <w:r w:rsidR="00B67C79">
              <w:rPr>
                <w:color w:val="FF0000"/>
                <w:shd w:val="clear" w:color="auto" w:fill="FFFFFF"/>
              </w:rPr>
              <w:t>)</w:t>
            </w:r>
            <w:r w:rsidR="00693FBC" w:rsidRPr="00B67C79">
              <w:rPr>
                <w:color w:val="FF0000"/>
              </w:rPr>
              <w:t xml:space="preserve"> </w:t>
            </w:r>
            <w:r w:rsidRPr="00B67C79">
              <w:rPr>
                <w:color w:val="FF0000"/>
                <w:shd w:val="clear" w:color="auto" w:fill="FFFFFF"/>
              </w:rPr>
              <w:t>%}</w:t>
            </w:r>
          </w:p>
        </w:tc>
        <w:tc>
          <w:tcPr>
            <w:tcW w:w="7612" w:type="dxa"/>
            <w:tcMar>
              <w:top w:w="432" w:type="dxa"/>
              <w:left w:w="115" w:type="dxa"/>
              <w:right w:w="115" w:type="dxa"/>
            </w:tcMar>
          </w:tcPr>
          <w:p w14:paraId="1E8DBB15" w14:textId="60C185B2" w:rsidR="003F4F5B" w:rsidRPr="0033105A" w:rsidRDefault="0033105A" w:rsidP="0033105A">
            <w:pPr>
              <w:pStyle w:val="Body"/>
            </w:pPr>
            <w:r w:rsidRPr="0033105A">
              <w:t>modify_step</w:t>
            </w:r>
            <w:r>
              <w:t xml:space="preserve"> in </w:t>
            </w:r>
            <w:r w:rsidRPr="0033105A">
              <w:t>aka2j_mod_cust_div_templates.yml</w:t>
            </w:r>
          </w:p>
        </w:tc>
      </w:tr>
      <w:tr w:rsidR="003F4F5B" w14:paraId="40B6140F" w14:textId="77777777" w:rsidTr="00360B18">
        <w:trPr>
          <w:jc w:val="center"/>
        </w:trPr>
        <w:tc>
          <w:tcPr>
            <w:tcW w:w="2880" w:type="dxa"/>
            <w:tcMar>
              <w:top w:w="360" w:type="dxa"/>
              <w:left w:w="115" w:type="dxa"/>
              <w:right w:w="115" w:type="dxa"/>
            </w:tcMar>
          </w:tcPr>
          <w:p w14:paraId="740E2F8C" w14:textId="1831C0D4" w:rsidR="003F4F5B" w:rsidRDefault="003F4F5B" w:rsidP="00B71517">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2"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7</w:t>
            </w:r>
            <w:r w:rsidRPr="00A50D37">
              <w:rPr>
                <w:shd w:val="clear" w:color="auto" w:fill="FFFFFF"/>
              </w:rPr>
              <w:fldChar w:fldCharType="end"/>
            </w:r>
            <w:bookmarkEnd w:id="2"/>
            <w:r w:rsidRPr="00A50D37">
              <w:rPr>
                <w:shd w:val="clear" w:color="auto" w:fill="FFFFFF"/>
              </w:rPr>
              <w:t>:</w:t>
            </w:r>
            <w:r w:rsidR="00693FBC">
              <w:rPr>
                <w:shd w:val="clear" w:color="auto" w:fill="FFFFFF"/>
              </w:rPr>
              <w:t xml:space="preserve"> </w:t>
            </w:r>
            <w:r w:rsidR="004172E4">
              <w:rPr>
                <w:shd w:val="clear" w:color="auto" w:fill="FFFFFF"/>
              </w:rPr>
              <w:t xml:space="preserve">Learn about </w:t>
            </w:r>
            <w:r w:rsidR="004172E4" w:rsidRPr="004172E4">
              <w:rPr>
                <w:color w:val="C00000"/>
                <w:shd w:val="clear" w:color="auto" w:fill="FFFFFF"/>
              </w:rPr>
              <w:t>{</w:t>
            </w:r>
            <w:r w:rsidR="004172E4" w:rsidRPr="004172E4">
              <w:rPr>
                <w:color w:val="C00000"/>
              </w:rPr>
              <w:t>% if user_need in('change custody order', 'change foreign custody order')</w:t>
            </w:r>
            <w:r w:rsidR="004172E4">
              <w:rPr>
                <w:color w:val="C00000"/>
              </w:rPr>
              <w:t xml:space="preserve"> %}</w:t>
            </w:r>
            <w:r w:rsidR="004172E4" w:rsidRPr="004172E4">
              <w:rPr>
                <w:shd w:val="clear" w:color="auto" w:fill="FFFFFF"/>
              </w:rPr>
              <w:t>motions to modify</w:t>
            </w:r>
            <w:r w:rsidR="004172E4" w:rsidRPr="004172E4">
              <w:rPr>
                <w:color w:val="C00000"/>
                <w:shd w:val="clear" w:color="auto" w:fill="FFFFFF"/>
              </w:rPr>
              <w:t>{</w:t>
            </w:r>
            <w:r w:rsidR="004172E4" w:rsidRPr="004172E4">
              <w:rPr>
                <w:color w:val="C00000"/>
              </w:rPr>
              <w:t>% elif user_need == 'change divorce order'</w:t>
            </w:r>
            <w:r w:rsidR="004172E4">
              <w:rPr>
                <w:color w:val="C00000"/>
              </w:rPr>
              <w:t xml:space="preserve"> %}</w:t>
            </w:r>
            <w:r w:rsidR="004172E4" w:rsidRPr="004172E4">
              <w:rPr>
                <w:shd w:val="clear" w:color="auto" w:fill="FFFFFF"/>
              </w:rPr>
              <w:t xml:space="preserve">a </w:t>
            </w:r>
            <w:r w:rsidR="004172E4" w:rsidRPr="004172E4">
              <w:rPr>
                <w:shd w:val="clear" w:color="auto" w:fill="FFFFFF"/>
              </w:rPr>
              <w:lastRenderedPageBreak/>
              <w:t>Motion to Modify your Parenting Plan</w:t>
            </w:r>
            <w:r w:rsidR="004172E4" w:rsidRPr="004172E4">
              <w:rPr>
                <w:color w:val="C00000"/>
                <w:shd w:val="clear" w:color="auto" w:fill="FFFFFF"/>
              </w:rPr>
              <w:t>{</w:t>
            </w:r>
            <w:r w:rsidR="004172E4" w:rsidRPr="004172E4">
              <w:rPr>
                <w:color w:val="C00000"/>
              </w:rPr>
              <w:t>% elif user_need in('respond to motion in custody', 'respond to motion in divorce')</w:t>
            </w:r>
            <w:r w:rsidR="004172E4">
              <w:rPr>
                <w:color w:val="C00000"/>
              </w:rPr>
              <w:t xml:space="preserve"> %}</w:t>
            </w:r>
            <w:r w:rsidR="004172E4">
              <w:rPr>
                <w:color w:val="FF0000"/>
              </w:rPr>
              <w:t>{</w:t>
            </w:r>
            <w:r w:rsidR="004172E4" w:rsidRPr="004172E4">
              <w:rPr>
                <w:color w:val="FF0000"/>
              </w:rPr>
              <w:t>% if type_of_response == 'modify' and type_of_modification['custody']</w:t>
            </w:r>
            <w:r w:rsidR="004172E4">
              <w:rPr>
                <w:color w:val="FF0000"/>
              </w:rPr>
              <w:t xml:space="preserve"> %}</w:t>
            </w:r>
            <w:r w:rsidR="004172E4" w:rsidRPr="004172E4">
              <w:rPr>
                <w:shd w:val="clear" w:color="auto" w:fill="FFFFFF"/>
              </w:rPr>
              <w:t>motions to modify custody or a Parenting Plan order</w:t>
            </w:r>
            <w:r w:rsidR="004172E4" w:rsidRPr="004172E4">
              <w:rPr>
                <w:color w:val="FF0000"/>
                <w:shd w:val="clear" w:color="auto" w:fill="FFFFFF"/>
              </w:rPr>
              <w:t>{</w:t>
            </w:r>
            <w:r w:rsidR="004172E4" w:rsidRPr="004172E4">
              <w:rPr>
                <w:color w:val="FF0000"/>
              </w:rPr>
              <w:t>% elif type_of_response == 'modify' and type_of_modification['child support'] and not type_of_modification['custody']</w:t>
            </w:r>
            <w:r w:rsidR="004172E4">
              <w:rPr>
                <w:color w:val="FF0000"/>
              </w:rPr>
              <w:t xml:space="preserve"> %}</w:t>
            </w:r>
            <w:r w:rsidR="004172E4" w:rsidRPr="004172E4">
              <w:rPr>
                <w:shd w:val="clear" w:color="auto" w:fill="FFFFFF"/>
              </w:rPr>
              <w:t xml:space="preserve">motions to modify a child </w:t>
            </w:r>
            <w:r w:rsidR="004172E4" w:rsidRPr="004172E4">
              <w:rPr>
                <w:shd w:val="clear" w:color="auto" w:fill="FFFFFF"/>
              </w:rPr>
              <w:lastRenderedPageBreak/>
              <w:t>support order</w:t>
            </w:r>
            <w:r w:rsidR="001C6029">
              <w:rPr>
                <w:color w:val="FF0000"/>
                <w:shd w:val="clear" w:color="auto" w:fill="FFFFFF"/>
              </w:rPr>
              <w:t xml:space="preserve">{% </w:t>
            </w:r>
            <w:r w:rsidR="004172E4" w:rsidRPr="001C6029">
              <w:rPr>
                <w:color w:val="FF0000"/>
              </w:rPr>
              <w:t>endif</w:t>
            </w:r>
            <w:r w:rsidR="001C6029">
              <w:rPr>
                <w:color w:val="FF0000"/>
              </w:rPr>
              <w:t xml:space="preserve"> %}</w:t>
            </w:r>
            <w:r w:rsidR="001C6029">
              <w:rPr>
                <w:color w:val="C00000"/>
              </w:rPr>
              <w:t>{</w:t>
            </w:r>
            <w:r w:rsidR="004172E4" w:rsidRPr="001C6029">
              <w:rPr>
                <w:color w:val="C00000"/>
              </w:rPr>
              <w:t>% endif</w:t>
            </w:r>
            <w:r w:rsidR="001C6029">
              <w:rPr>
                <w:color w:val="C00000"/>
              </w:rPr>
              <w:t xml:space="preserve"> %}</w:t>
            </w:r>
          </w:p>
        </w:tc>
        <w:tc>
          <w:tcPr>
            <w:tcW w:w="7612" w:type="dxa"/>
            <w:tcMar>
              <w:top w:w="432" w:type="dxa"/>
              <w:left w:w="115" w:type="dxa"/>
              <w:right w:w="115" w:type="dxa"/>
            </w:tcMar>
          </w:tcPr>
          <w:p w14:paraId="7441644D" w14:textId="77777777" w:rsidR="0064139D" w:rsidRDefault="00351B65" w:rsidP="00360B18">
            <w:pPr>
              <w:pStyle w:val="Body"/>
              <w:rPr>
                <w:color w:val="C00000"/>
              </w:rPr>
            </w:pPr>
            <w:r w:rsidRPr="00351B65">
              <w:rPr>
                <w:color w:val="C00000"/>
              </w:rPr>
              <w:lastRenderedPageBreak/>
              <w:t>{% if not user_need in('respond to motion in custody', 'respond to motion in divorce') %}</w:t>
            </w:r>
            <w:r>
              <w:t xml:space="preserve">Changing your parenting plan or child support order is called "modifying" it. To ask the judge to change your order, file a </w:t>
            </w:r>
            <w:r w:rsidRPr="00351B65">
              <w:rPr>
                <w:b/>
              </w:rPr>
              <w:t>Motion to Modify.</w:t>
            </w:r>
            <w:r w:rsidRPr="00351B65">
              <w:rPr>
                <w:color w:val="C00000"/>
                <w:sz w:val="22"/>
              </w:rPr>
              <w:t>{</w:t>
            </w:r>
            <w:r w:rsidRPr="00351B65">
              <w:rPr>
                <w:color w:val="C00000"/>
              </w:rPr>
              <w:t>% elif user_need in('respond to motion in custody', 'respond to motion in divorce') %}</w:t>
            </w:r>
            <w:r>
              <w:t>Your judge will decide the motion based on {{ other_party_in_case }}'s request, your response, and the law. Learning about the law can help you decide what to write in your response.</w:t>
            </w:r>
            <w:r w:rsidRPr="00351B65">
              <w:rPr>
                <w:color w:val="C00000"/>
              </w:rPr>
              <w:t>{% endif</w:t>
            </w:r>
            <w:r>
              <w:rPr>
                <w:color w:val="C00000"/>
              </w:rPr>
              <w:t xml:space="preserve"> </w:t>
            </w:r>
            <w:r w:rsidRPr="00351B65">
              <w:rPr>
                <w:color w:val="C00000"/>
              </w:rPr>
              <w:t>%}{% if user_need == 'change foreign custody order' or (user_need == 'change divorce order' and middle_of_case == 'no' and type_of_final_order['custody order'] and why_change in('review', 'schedule')) or (user_need in('respond to motion in custody', 'respond to motion in divorce') and type_of_response == 'modify' and type_of_modification['custody'])</w:t>
            </w:r>
            <w:r>
              <w:rPr>
                <w:color w:val="C00000"/>
              </w:rPr>
              <w:t xml:space="preserve"> %}</w:t>
            </w:r>
          </w:p>
          <w:p w14:paraId="2B9BE0D5" w14:textId="17A6C788" w:rsidR="003F4F5B" w:rsidRPr="00544861" w:rsidRDefault="00351B65" w:rsidP="00360B18">
            <w:pPr>
              <w:pStyle w:val="Body"/>
            </w:pPr>
            <w:r>
              <w:t xml:space="preserve">The courts want children to have a regular schedule without a lot of changes. The courts will generally only change a parenting plan if there is a "substantial change in circumstances." A "substantial change in circumstances" means something has happened so that </w:t>
            </w:r>
            <w:r>
              <w:lastRenderedPageBreak/>
              <w:t>the old custody or parenting plan is no longer in the children's best interest.</w:t>
            </w:r>
          </w:p>
          <w:p w14:paraId="160D1A5B" w14:textId="4295A512" w:rsidR="003F4F5B" w:rsidRDefault="003F4F5B" w:rsidP="00360B18">
            <w:pPr>
              <w:pStyle w:val="Heading4"/>
              <w:ind w:left="0"/>
              <w:outlineLvl w:val="3"/>
            </w:pPr>
            <w:r>
              <w:t>Some</w:t>
            </w:r>
            <w:r w:rsidR="00693FBC">
              <w:t xml:space="preserve"> </w:t>
            </w:r>
            <w:r>
              <w:t>examples</w:t>
            </w:r>
          </w:p>
          <w:p w14:paraId="0FB8D9C5" w14:textId="698B4A34" w:rsidR="003F4F5B" w:rsidRDefault="003F4F5B" w:rsidP="00A10113">
            <w:pPr>
              <w:pStyle w:val="Body"/>
              <w:widowControl/>
              <w:numPr>
                <w:ilvl w:val="0"/>
                <w:numId w:val="8"/>
              </w:numPr>
              <w:autoSpaceDE/>
              <w:autoSpaceDN/>
              <w:spacing w:beforeAutospacing="1" w:afterAutospacing="1"/>
              <w:ind w:left="570"/>
            </w:pP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started</w:t>
            </w:r>
            <w:r w:rsidR="00693FBC">
              <w:t xml:space="preserve"> </w:t>
            </w:r>
            <w:r>
              <w:t>when</w:t>
            </w:r>
            <w:r w:rsidR="00693FBC">
              <w:t xml:space="preserve"> </w:t>
            </w:r>
            <w:r>
              <w:t>your</w:t>
            </w:r>
            <w:r w:rsidR="00693FBC">
              <w:t xml:space="preserve"> </w:t>
            </w:r>
            <w:r>
              <w:t>child</w:t>
            </w:r>
            <w:r w:rsidR="00693FBC">
              <w:t xml:space="preserve"> </w:t>
            </w:r>
            <w:r>
              <w:t>was</w:t>
            </w:r>
            <w:r w:rsidR="00693FBC">
              <w:t xml:space="preserve"> </w:t>
            </w:r>
            <w:r>
              <w:t>an</w:t>
            </w:r>
            <w:r w:rsidR="00693FBC">
              <w:t xml:space="preserve"> </w:t>
            </w:r>
            <w:r>
              <w:t>infant</w:t>
            </w:r>
            <w:r w:rsidR="00DB59F3">
              <w:t>.</w:t>
            </w:r>
            <w:r w:rsidR="00693FBC">
              <w:t xml:space="preserve"> </w:t>
            </w:r>
            <w:r>
              <w:t>They</w:t>
            </w:r>
            <w:r w:rsidR="00693FBC">
              <w:t xml:space="preserve"> </w:t>
            </w:r>
            <w:r>
              <w:t>move</w:t>
            </w:r>
            <w:r w:rsidR="00693FBC">
              <w:t xml:space="preserve"> </w:t>
            </w:r>
            <w:r>
              <w:t>between</w:t>
            </w:r>
            <w:r w:rsidR="00693FBC">
              <w:t xml:space="preserve"> </w:t>
            </w:r>
            <w:r>
              <w:t>parents</w:t>
            </w:r>
            <w:r w:rsidR="00693FBC">
              <w:t xml:space="preserve"> </w:t>
            </w:r>
            <w:r>
              <w:t>at</w:t>
            </w:r>
            <w:r w:rsidR="00693FBC">
              <w:t xml:space="preserve"> </w:t>
            </w:r>
            <w:r>
              <w:t>noon</w:t>
            </w:r>
            <w:r w:rsidR="00693FBC">
              <w:t xml:space="preserve"> </w:t>
            </w:r>
            <w:r>
              <w:t>Mondays,</w:t>
            </w:r>
            <w:r w:rsidR="00693FBC">
              <w:t xml:space="preserve"> </w:t>
            </w:r>
            <w:r>
              <w:t>Wednesdays,</w:t>
            </w:r>
            <w:r w:rsidR="00693FBC">
              <w:t xml:space="preserve"> </w:t>
            </w:r>
            <w:r>
              <w:t>and</w:t>
            </w:r>
            <w:r w:rsidR="00693FBC">
              <w:t xml:space="preserve"> </w:t>
            </w:r>
            <w:r>
              <w:t>Fridays</w:t>
            </w:r>
            <w:r w:rsidR="00DB59F3">
              <w:t>.</w:t>
            </w:r>
            <w:r w:rsidR="00693FBC">
              <w:t xml:space="preserve"> </w:t>
            </w:r>
            <w:r>
              <w:t>Your</w:t>
            </w:r>
            <w:r w:rsidR="00693FBC">
              <w:t xml:space="preserve"> </w:t>
            </w:r>
            <w:r>
              <w:t>child</w:t>
            </w:r>
            <w:r w:rsidR="00693FBC">
              <w:t xml:space="preserve"> </w:t>
            </w:r>
            <w:r>
              <w:t>is</w:t>
            </w:r>
            <w:r w:rsidR="00693FBC">
              <w:t xml:space="preserve"> </w:t>
            </w:r>
            <w:r>
              <w:t>starting</w:t>
            </w:r>
            <w:r w:rsidR="00693FBC">
              <w:t xml:space="preserve"> </w:t>
            </w:r>
            <w:r>
              <w:t>kindergarten</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will</w:t>
            </w:r>
            <w:r w:rsidR="00693FBC">
              <w:t xml:space="preserve"> </w:t>
            </w:r>
            <w:r>
              <w:t>not</w:t>
            </w:r>
            <w:r w:rsidR="00693FBC">
              <w:t xml:space="preserve"> </w:t>
            </w:r>
            <w:r>
              <w:t>work.</w:t>
            </w:r>
          </w:p>
          <w:p w14:paraId="418723B2" w14:textId="609FCE78" w:rsidR="003F4F5B" w:rsidRDefault="003F4F5B" w:rsidP="00A10113">
            <w:pPr>
              <w:pStyle w:val="Body"/>
              <w:widowControl/>
              <w:numPr>
                <w:ilvl w:val="0"/>
                <w:numId w:val="8"/>
              </w:numPr>
              <w:autoSpaceDE/>
              <w:autoSpaceDN/>
              <w:spacing w:beforeAutospacing="1" w:afterAutospacing="1"/>
              <w:ind w:left="570"/>
            </w:pPr>
            <w:r>
              <w:t>Under</w:t>
            </w:r>
            <w:r w:rsidR="00693FBC">
              <w:t xml:space="preserve"> </w:t>
            </w: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your</w:t>
            </w:r>
            <w:r w:rsidR="00693FBC">
              <w:t xml:space="preserve"> </w:t>
            </w:r>
            <w:r>
              <w:t>children</w:t>
            </w:r>
            <w:r w:rsidR="00693FBC">
              <w:t xml:space="preserve"> </w:t>
            </w:r>
            <w:r>
              <w:t>spend</w:t>
            </w:r>
            <w:r w:rsidR="00693FBC">
              <w:t xml:space="preserve"> </w:t>
            </w:r>
            <w:r>
              <w:t>one</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next</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are</w:t>
            </w:r>
            <w:r w:rsidR="00693FBC">
              <w:t xml:space="preserve"> </w:t>
            </w:r>
            <w:r>
              <w:t>going</w:t>
            </w:r>
            <w:r w:rsidR="00693FBC">
              <w:t xml:space="preserve"> </w:t>
            </w:r>
            <w:r>
              <w:t>to</w:t>
            </w:r>
            <w:r w:rsidR="00693FBC">
              <w:t xml:space="preserve"> </w:t>
            </w:r>
            <w:r>
              <w:t>move</w:t>
            </w:r>
            <w:r w:rsidR="00693FBC">
              <w:t xml:space="preserve"> </w:t>
            </w:r>
            <w:r>
              <w:t>out</w:t>
            </w:r>
            <w:r w:rsidR="00693FBC">
              <w:t xml:space="preserve"> </w:t>
            </w:r>
            <w:r>
              <w:t>of</w:t>
            </w:r>
            <w:r w:rsidR="00693FBC">
              <w:t xml:space="preserve"> </w:t>
            </w:r>
            <w:r>
              <w:t>state</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is</w:t>
            </w:r>
            <w:r w:rsidR="00693FBC">
              <w:t xml:space="preserve"> </w:t>
            </w:r>
            <w:r>
              <w:t>impossible.</w:t>
            </w:r>
          </w:p>
          <w:p w14:paraId="7871484A" w14:textId="5DA005EF" w:rsidR="003F4F5B" w:rsidRDefault="003F4F5B" w:rsidP="00A10113">
            <w:pPr>
              <w:pStyle w:val="Body"/>
              <w:widowControl/>
              <w:numPr>
                <w:ilvl w:val="0"/>
                <w:numId w:val="8"/>
              </w:numPr>
              <w:autoSpaceDE/>
              <w:autoSpaceDN/>
              <w:spacing w:beforeAutospacing="1" w:afterAutospacing="1"/>
              <w:ind w:left="570"/>
            </w:pPr>
            <w:r>
              <w:t>Your</w:t>
            </w:r>
            <w:r w:rsidR="00693FBC">
              <w:t xml:space="preserve"> </w:t>
            </w:r>
            <w:r>
              <w:t>children</w:t>
            </w:r>
            <w:r w:rsidR="00693FBC">
              <w:t xml:space="preserve"> </w:t>
            </w:r>
            <w:r>
              <w:t>spend</w:t>
            </w:r>
            <w:r w:rsidR="00693FBC">
              <w:t xml:space="preserve"> </w:t>
            </w:r>
            <w:r>
              <w:t>overnights</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DB59F3">
              <w:t>.</w:t>
            </w:r>
            <w:r w:rsidR="00693FBC">
              <w:t xml:space="preserve"> </w:t>
            </w:r>
            <w:r>
              <w:t>The</w:t>
            </w:r>
            <w:r w:rsidR="00693FBC">
              <w:t xml:space="preserve"> </w:t>
            </w:r>
            <w:r>
              <w:t>other</w:t>
            </w:r>
            <w:r w:rsidR="00693FBC">
              <w:t xml:space="preserve"> </w:t>
            </w:r>
            <w:r>
              <w:t>parent</w:t>
            </w:r>
            <w:r w:rsidR="00693FBC">
              <w:t xml:space="preserve"> </w:t>
            </w:r>
            <w:r>
              <w:t>just</w:t>
            </w:r>
            <w:r w:rsidR="00693FBC">
              <w:t xml:space="preserve"> </w:t>
            </w:r>
            <w:r>
              <w:t>went</w:t>
            </w:r>
            <w:r w:rsidR="00693FBC">
              <w:t xml:space="preserve"> </w:t>
            </w:r>
            <w:r>
              <w:t>to</w:t>
            </w:r>
            <w:r w:rsidR="00693FBC">
              <w:t xml:space="preserve"> </w:t>
            </w:r>
            <w:r>
              <w:t>jail</w:t>
            </w:r>
            <w:r w:rsidR="00693FBC">
              <w:t xml:space="preserve"> </w:t>
            </w:r>
            <w:r>
              <w:t>for</w:t>
            </w:r>
            <w:r w:rsidR="00693FBC">
              <w:t xml:space="preserve"> </w:t>
            </w:r>
            <w:r>
              <w:t>2</w:t>
            </w:r>
            <w:r w:rsidR="00693FBC">
              <w:t xml:space="preserve"> </w:t>
            </w:r>
            <w:r>
              <w:t>years</w:t>
            </w:r>
            <w:r w:rsidR="00693FBC">
              <w:t xml:space="preserve"> </w:t>
            </w:r>
            <w:r>
              <w:t>so</w:t>
            </w:r>
            <w:r w:rsidR="00693FBC">
              <w:t xml:space="preserve"> </w:t>
            </w:r>
            <w:r>
              <w:t>the</w:t>
            </w:r>
            <w:r w:rsidR="00693FBC">
              <w:t xml:space="preserve"> </w:t>
            </w:r>
            <w:r>
              <w:t>existing</w:t>
            </w:r>
            <w:r w:rsidR="00693FBC">
              <w:t xml:space="preserve"> </w:t>
            </w:r>
            <w:r>
              <w:t>schedule</w:t>
            </w:r>
            <w:r w:rsidR="00693FBC">
              <w:t xml:space="preserve"> </w:t>
            </w:r>
            <w:r>
              <w:t>is</w:t>
            </w:r>
            <w:r w:rsidR="00693FBC">
              <w:t xml:space="preserve"> </w:t>
            </w:r>
            <w:r>
              <w:t>impossible.</w:t>
            </w:r>
          </w:p>
          <w:p w14:paraId="496CD677" w14:textId="1AE389F8" w:rsidR="003F4F5B" w:rsidRPr="009F2ADB" w:rsidRDefault="003F4F5B" w:rsidP="00A10113">
            <w:pPr>
              <w:pStyle w:val="Body"/>
              <w:widowControl/>
              <w:numPr>
                <w:ilvl w:val="0"/>
                <w:numId w:val="8"/>
              </w:numPr>
              <w:autoSpaceDE/>
              <w:autoSpaceDN/>
              <w:spacing w:beforeAutospacing="1" w:afterAutospacing="1"/>
              <w:ind w:left="570"/>
            </w:pPr>
            <w:r>
              <w:t>There</w:t>
            </w:r>
            <w:r w:rsidR="00693FBC">
              <w:t xml:space="preserve"> </w:t>
            </w:r>
            <w:r>
              <w:t>was</w:t>
            </w:r>
            <w:r w:rsidR="00693FBC">
              <w:t xml:space="preserve"> </w:t>
            </w:r>
            <w:r>
              <w:t>a</w:t>
            </w:r>
            <w:r w:rsidR="00693FBC">
              <w:t xml:space="preserve"> </w:t>
            </w:r>
            <w:r>
              <w:t>new</w:t>
            </w:r>
            <w:r w:rsidR="00693FBC">
              <w:t xml:space="preserve"> </w:t>
            </w:r>
            <w:r>
              <w:t>act</w:t>
            </w:r>
            <w:r w:rsidR="00693FBC">
              <w:t xml:space="preserve"> </w:t>
            </w:r>
            <w:r>
              <w:t>of</w:t>
            </w:r>
            <w:r w:rsidR="00693FBC">
              <w:t xml:space="preserve"> </w:t>
            </w:r>
            <w:r>
              <w:t>domestic</w:t>
            </w:r>
            <w:r w:rsidR="00693FBC">
              <w:t xml:space="preserve"> </w:t>
            </w:r>
            <w:r>
              <w:t>violence</w:t>
            </w:r>
            <w:r w:rsidR="00693FBC">
              <w:t xml:space="preserve"> </w:t>
            </w:r>
            <w:r>
              <w:t>between</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when</w:t>
            </w:r>
            <w:r w:rsidR="00693FBC">
              <w:t xml:space="preserve"> </w:t>
            </w:r>
            <w:r>
              <w:t>you</w:t>
            </w:r>
            <w:r w:rsidR="00693FBC">
              <w:t xml:space="preserve"> </w:t>
            </w:r>
            <w:r>
              <w:t>were</w:t>
            </w:r>
            <w:r w:rsidR="00693FBC">
              <w:t xml:space="preserve"> </w:t>
            </w:r>
            <w:r>
              <w:t>exchanging</w:t>
            </w:r>
            <w:r w:rsidR="00693FBC">
              <w:t xml:space="preserve"> </w:t>
            </w:r>
            <w:r>
              <w:t>the</w:t>
            </w:r>
            <w:r w:rsidR="00693FBC">
              <w:t xml:space="preserve"> </w:t>
            </w:r>
            <w:r>
              <w:t>children</w:t>
            </w:r>
            <w:r w:rsidR="00F81D53">
              <w:t>.</w:t>
            </w:r>
          </w:p>
          <w:p w14:paraId="217F46C9" w14:textId="77777777" w:rsidR="00E81319" w:rsidRPr="00E81319" w:rsidRDefault="00E81319" w:rsidP="00E81319">
            <w:pPr>
              <w:pStyle w:val="Body"/>
            </w:pPr>
            <w:r>
              <w:t xml:space="preserve">If the judge </w:t>
            </w:r>
            <w:r w:rsidRPr="00E81319">
              <w:t>decides there is a substantial change of circumstances, the judge will order a new parenting plan in the children's best interest.</w:t>
            </w:r>
          </w:p>
          <w:p w14:paraId="69DF90DD" w14:textId="77777777" w:rsidR="0064139D" w:rsidRDefault="00E81319" w:rsidP="00253A42">
            <w:pPr>
              <w:pStyle w:val="Body"/>
            </w:pPr>
            <w:r w:rsidRPr="00E81319">
              <w:t>If the judge cha</w:t>
            </w:r>
            <w:r>
              <w:t>nges the parenting plan, the judge may issue a new child support order.</w:t>
            </w:r>
            <w:r w:rsidR="009F2ADB" w:rsidRPr="00235FFC">
              <w:rPr>
                <w:color w:val="C00000"/>
              </w:rPr>
              <w:t>{% endif %}</w:t>
            </w:r>
            <w:r w:rsidR="009F2ADB">
              <w:rPr>
                <w:color w:val="FFC000"/>
              </w:rPr>
              <w:t xml:space="preserve">{% if  </w:t>
            </w:r>
            <w:r w:rsidR="009F2ADB" w:rsidRPr="009F2ADB">
              <w:rPr>
                <w:color w:val="FFC000"/>
              </w:rPr>
              <w:t xml:space="preserve">user_need == 'respond to motion in divorce' </w:t>
            </w:r>
            <w:r w:rsidR="000166B3" w:rsidRPr="009F2ADB">
              <w:rPr>
                <w:color w:val="FFC000"/>
              </w:rPr>
              <w:t>and</w:t>
            </w:r>
            <w:r w:rsidR="000166B3">
              <w:rPr>
                <w:color w:val="FFC000"/>
              </w:rPr>
              <w:t xml:space="preserve"> </w:t>
            </w:r>
            <w:r w:rsidR="00D535E8">
              <w:rPr>
                <w:color w:val="FFC000"/>
              </w:rPr>
              <w:t xml:space="preserve">type_of_response == 'modify' and type_of_modification['child support'] </w:t>
            </w:r>
            <w:r w:rsidR="000166B3">
              <w:rPr>
                <w:color w:val="FFC000"/>
              </w:rPr>
              <w:t xml:space="preserve"> </w:t>
            </w:r>
            <w:r w:rsidR="009F2ADB" w:rsidRPr="009F2ADB">
              <w:rPr>
                <w:color w:val="FFC000"/>
              </w:rPr>
              <w:t xml:space="preserve">and </w:t>
            </w:r>
            <w:r w:rsidR="00D535E8">
              <w:rPr>
                <w:color w:val="FFC000"/>
              </w:rPr>
              <w:t>not type_of_modification['</w:t>
            </w:r>
            <w:r w:rsidR="00D535E8" w:rsidRPr="009F2ADB">
              <w:rPr>
                <w:color w:val="FFC000"/>
              </w:rPr>
              <w:t>custody</w:t>
            </w:r>
            <w:r w:rsidR="00D535E8">
              <w:rPr>
                <w:color w:val="FFC000"/>
              </w:rPr>
              <w:t>']</w:t>
            </w:r>
            <w:r w:rsidR="009F2ADB">
              <w:rPr>
                <w:color w:val="FFC000"/>
              </w:rPr>
              <w:t xml:space="preserve"> %}</w:t>
            </w:r>
          </w:p>
          <w:p w14:paraId="78E96B81" w14:textId="103C06DA" w:rsidR="00253A42" w:rsidRPr="00253A42" w:rsidRDefault="00253A42" w:rsidP="00253A42">
            <w:pPr>
              <w:pStyle w:val="Body"/>
            </w:pPr>
            <w:r w:rsidRPr="00253A42">
              <w:t xml:space="preserve">The child support rule, </w:t>
            </w:r>
            <w:hyperlink r:id="rId46" w:history="1">
              <w:r w:rsidRPr="00253A42">
                <w:rPr>
                  <w:rStyle w:val="Hyperlink"/>
                  <w:spacing w:val="0"/>
                </w:rPr>
                <w:t>Alaska Rule of Civil Procedure 90.3</w:t>
              </w:r>
            </w:hyperlink>
            <w:r w:rsidRPr="00253A42">
              <w:t>, states you need to prove there has been a “material change in circumstances” to modify child support. The most common changes in circumstances are:</w:t>
            </w:r>
          </w:p>
          <w:p w14:paraId="2DCE31AB" w14:textId="5C5423D5" w:rsidR="00253A42" w:rsidRPr="00253A42" w:rsidRDefault="00253A42" w:rsidP="00253A42">
            <w:pPr>
              <w:pStyle w:val="ListParagraph"/>
              <w:ind w:left="510"/>
            </w:pPr>
            <w:r w:rsidRPr="00253A42">
              <w:t>Your children's schedule changes and they spend more or fewer overnights with you than they used to, or</w:t>
            </w:r>
          </w:p>
          <w:p w14:paraId="5A54460F" w14:textId="22EF7DDE" w:rsidR="00253A42" w:rsidRPr="00253A42" w:rsidRDefault="00253A42" w:rsidP="00253A42">
            <w:pPr>
              <w:pStyle w:val="ListParagraph"/>
              <w:ind w:left="510"/>
            </w:pPr>
            <w:r w:rsidRPr="00253A42">
              <w:t>Your income or the other parent's income changes.</w:t>
            </w:r>
          </w:p>
          <w:p w14:paraId="6E109E97" w14:textId="06EDC312" w:rsidR="00253A42" w:rsidRPr="00253A42" w:rsidRDefault="00253A42" w:rsidP="00253A42">
            <w:pPr>
              <w:pStyle w:val="Body"/>
            </w:pPr>
            <w:r>
              <w:t>T</w:t>
            </w:r>
            <w:r w:rsidRPr="00253A42">
              <w:t>here needs to be:</w:t>
            </w:r>
          </w:p>
          <w:p w14:paraId="0EA0EB56" w14:textId="2EBC5C25" w:rsidR="00253A42" w:rsidRPr="00253A42" w:rsidRDefault="00253A42" w:rsidP="00253A42">
            <w:pPr>
              <w:pStyle w:val="ListParagraph"/>
              <w:ind w:left="510"/>
            </w:pPr>
            <w:r w:rsidRPr="00253A42">
              <w:t>A 15% change in the amount of child support ordered. So that when you calculate support based on the parents' current income, the amount is 15% more or less than the current support order.</w:t>
            </w:r>
          </w:p>
          <w:p w14:paraId="4E710C0C" w14:textId="77777777" w:rsidR="00253A42" w:rsidRPr="00253A42" w:rsidRDefault="00253A42" w:rsidP="00253A42">
            <w:pPr>
              <w:pStyle w:val="Body"/>
            </w:pPr>
            <w:r w:rsidRPr="00253A42">
              <w:t>Or</w:t>
            </w:r>
          </w:p>
          <w:p w14:paraId="61E7FEFA" w14:textId="01E84B39" w:rsidR="00253A42" w:rsidRPr="00253A42" w:rsidRDefault="00253A42" w:rsidP="00253A42">
            <w:pPr>
              <w:pStyle w:val="ListParagraph"/>
              <w:ind w:left="510"/>
              <w:rPr>
                <w:color w:val="auto"/>
              </w:rPr>
            </w:pPr>
            <w:r w:rsidRPr="00253A42">
              <w:rPr>
                <w:color w:val="auto"/>
              </w:rPr>
              <w:t xml:space="preserve">A change in the parenting plan that affects the child support formula. For example, changing from a primary custody to shared </w:t>
            </w:r>
            <w:r w:rsidRPr="00253A42">
              <w:rPr>
                <w:color w:val="auto"/>
              </w:rPr>
              <w:lastRenderedPageBreak/>
              <w:t>custody plan will probably change the amount of child support.</w:t>
            </w:r>
          </w:p>
          <w:p w14:paraId="47E6E650" w14:textId="77777777" w:rsidR="0064139D" w:rsidRDefault="00253A42" w:rsidP="00F81D53">
            <w:pPr>
              <w:pStyle w:val="Body"/>
              <w:rPr>
                <w:color w:val="92D050"/>
              </w:rPr>
            </w:pPr>
            <w:r w:rsidRPr="00253A42">
              <w:t>If the judge decides there is a material change of circumstances, the judge will calculate a new child support order.</w:t>
            </w:r>
            <w:r w:rsidRPr="00253A42">
              <w:rPr>
                <w:color w:val="FFC000"/>
              </w:rPr>
              <w:t>{% endif %}</w:t>
            </w:r>
            <w:r w:rsidR="00F81D53" w:rsidRPr="00F81D53">
              <w:rPr>
                <w:color w:val="92D050"/>
              </w:rPr>
              <w:t>{% if user_need == 'change foreign custody order' or (user_need in('change AK order', 'change custody order',' change divorce order') and middle_of_case == 'no') %}</w:t>
            </w:r>
          </w:p>
          <w:p w14:paraId="32205924" w14:textId="78DB2233" w:rsidR="00F81D53" w:rsidRDefault="00F81D53" w:rsidP="00F81D53">
            <w:pPr>
              <w:pStyle w:val="Body"/>
            </w:pPr>
            <w:r w:rsidRPr="007F29D2">
              <w:t>The</w:t>
            </w:r>
            <w:r>
              <w:t xml:space="preserve"> </w:t>
            </w:r>
            <w:r w:rsidRPr="007F29D2">
              <w:t>court</w:t>
            </w:r>
            <w:r>
              <w:t xml:space="preserve"> </w:t>
            </w:r>
            <w:r w:rsidRPr="007F29D2">
              <w:t>charges</w:t>
            </w:r>
            <w:r>
              <w:t xml:space="preserve"> </w:t>
            </w:r>
            <w:r w:rsidRPr="007F29D2">
              <w:t>$75</w:t>
            </w:r>
            <w:r>
              <w:t xml:space="preserve"> </w:t>
            </w:r>
            <w:r w:rsidRPr="007F29D2">
              <w:t>to</w:t>
            </w:r>
            <w:r>
              <w:t xml:space="preserve"> </w:t>
            </w:r>
            <w:r w:rsidRPr="007F29D2">
              <w:t>file</w:t>
            </w:r>
            <w:r>
              <w:t xml:space="preserve"> </w:t>
            </w:r>
            <w:r w:rsidR="004829CA">
              <w:t xml:space="preserve">a </w:t>
            </w:r>
            <w:r w:rsidR="004829CA">
              <w:rPr>
                <w:b/>
                <w:bCs/>
              </w:rPr>
              <w:t>Motion to Modify</w:t>
            </w:r>
            <w:r w:rsidRPr="007F29D2">
              <w:t>.</w:t>
            </w:r>
            <w:r>
              <w:t xml:space="preserve"> </w:t>
            </w:r>
            <w:r w:rsidRPr="007F29D2">
              <w:t>If</w:t>
            </w:r>
            <w:r>
              <w:t xml:space="preserve"> </w:t>
            </w:r>
            <w:r w:rsidRPr="007F29D2">
              <w:t>you</w:t>
            </w:r>
            <w:r>
              <w:t xml:space="preserve"> </w:t>
            </w:r>
            <w:r w:rsidRPr="007F29D2">
              <w:t>cannot</w:t>
            </w:r>
            <w:r>
              <w:t xml:space="preserve"> </w:t>
            </w:r>
            <w:r w:rsidRPr="007F29D2">
              <w:t>afford</w:t>
            </w:r>
            <w:r>
              <w:t xml:space="preserve"> </w:t>
            </w:r>
            <w:r w:rsidRPr="007F29D2">
              <w:t>the</w:t>
            </w:r>
            <w:r>
              <w:t xml:space="preserve"> </w:t>
            </w:r>
            <w:r w:rsidRPr="007F29D2">
              <w:t>fee,</w:t>
            </w:r>
            <w:r>
              <w:t xml:space="preserve"> </w:t>
            </w:r>
            <w:r w:rsidRPr="007F29D2">
              <w:t>you</w:t>
            </w:r>
            <w:r>
              <w:t xml:space="preserve"> </w:t>
            </w:r>
            <w:r w:rsidRPr="007F29D2">
              <w:t>may</w:t>
            </w:r>
            <w:r>
              <w:t xml:space="preserve"> </w:t>
            </w:r>
            <w:r w:rsidRPr="007F29D2">
              <w:t>be</w:t>
            </w:r>
            <w:r>
              <w:t xml:space="preserve"> </w:t>
            </w:r>
            <w:r w:rsidRPr="007F29D2">
              <w:t>able</w:t>
            </w:r>
            <w:r>
              <w:t xml:space="preserve"> </w:t>
            </w:r>
            <w:r w:rsidRPr="007F29D2">
              <w:t>to</w:t>
            </w:r>
            <w:r>
              <w:t xml:space="preserve"> </w:t>
            </w:r>
            <w:r w:rsidRPr="007F29D2">
              <w:t>get</w:t>
            </w:r>
            <w:r>
              <w:t xml:space="preserve"> </w:t>
            </w:r>
            <w:r w:rsidRPr="007F29D2">
              <w:t>the</w:t>
            </w:r>
            <w:r>
              <w:t xml:space="preserve"> </w:t>
            </w:r>
            <w:r w:rsidRPr="007F29D2">
              <w:t>court</w:t>
            </w:r>
            <w:r>
              <w:t xml:space="preserve"> </w:t>
            </w:r>
            <w:r w:rsidRPr="007F29D2">
              <w:t>to</w:t>
            </w:r>
            <w:r>
              <w:t xml:space="preserve"> </w:t>
            </w:r>
            <w:r w:rsidRPr="007F29D2">
              <w:t>waive</w:t>
            </w:r>
            <w:r>
              <w:t xml:space="preserve"> </w:t>
            </w:r>
            <w:r w:rsidRPr="007F29D2">
              <w:t>it.</w:t>
            </w:r>
            <w:r>
              <w:t xml:space="preserve"> </w:t>
            </w:r>
            <w:r w:rsidRPr="007F29D2">
              <w:t>See</w:t>
            </w:r>
            <w:r>
              <w:t xml:space="preserve"> </w:t>
            </w:r>
            <w:r w:rsidRPr="007F29D2">
              <w:t>Step</w:t>
            </w:r>
            <w:r>
              <w:t xml:space="preserve"> </w:t>
            </w:r>
            <w:r>
              <w:fldChar w:fldCharType="begin"/>
            </w:r>
            <w:r>
              <w:instrText xml:space="preserve"> REF FileStep \h </w:instrText>
            </w:r>
            <w:r>
              <w:fldChar w:fldCharType="separate"/>
            </w:r>
            <w:r w:rsidR="00D3157D">
              <w:rPr>
                <w:rStyle w:val="NumChar"/>
                <w:noProof/>
              </w:rPr>
              <w:t>24</w:t>
            </w:r>
            <w:r>
              <w:fldChar w:fldCharType="end"/>
            </w:r>
            <w:r w:rsidRPr="00EA1835">
              <w:rPr>
                <w:color w:val="FFC000"/>
              </w:rPr>
              <w:t xml:space="preserve">: </w:t>
            </w:r>
            <w:r w:rsidRPr="006918DF">
              <w:t>{{</w:t>
            </w:r>
            <w:r>
              <w:t xml:space="preserve"> </w:t>
            </w:r>
            <w:proofErr w:type="spellStart"/>
            <w:r w:rsidRPr="006918DF">
              <w:t>file_step_heading</w:t>
            </w:r>
            <w:proofErr w:type="spellEnd"/>
            <w:r>
              <w:t xml:space="preserve"> </w:t>
            </w:r>
            <w:r w:rsidRPr="006918DF">
              <w:t>}}</w:t>
            </w:r>
            <w:r w:rsidR="00D93647">
              <w:rPr>
                <w:color w:val="00B0F0"/>
              </w:rPr>
              <w:t>.</w:t>
            </w:r>
            <w:r w:rsidR="004D0826" w:rsidRPr="00F81D53">
              <w:rPr>
                <w:color w:val="92D050"/>
              </w:rPr>
              <w:t xml:space="preserve">{% </w:t>
            </w:r>
            <w:r w:rsidR="004D0826">
              <w:rPr>
                <w:color w:val="92D050"/>
              </w:rPr>
              <w:t>end</w:t>
            </w:r>
            <w:r w:rsidR="004D0826" w:rsidRPr="00F81D53">
              <w:rPr>
                <w:color w:val="92D050"/>
              </w:rPr>
              <w:t>if</w:t>
            </w:r>
            <w:r w:rsidR="004D0826">
              <w:rPr>
                <w:color w:val="92D050"/>
              </w:rPr>
              <w:t xml:space="preserve"> %}</w:t>
            </w:r>
          </w:p>
          <w:p w14:paraId="2F7E770E" w14:textId="4DBD0EE6" w:rsidR="0048562C" w:rsidRDefault="0048562C" w:rsidP="00253A42">
            <w:pPr>
              <w:pStyle w:val="Body"/>
            </w:pPr>
            <w:r w:rsidRPr="0048562C">
              <w:t xml:space="preserve">The Alaska Supreme Court has issued many </w:t>
            </w:r>
            <w:hyperlink r:id="rId47" w:anchor="cases" w:history="1">
              <w:r w:rsidRPr="0048562C">
                <w:rPr>
                  <w:rStyle w:val="Hyperlink"/>
                  <w:spacing w:val="0"/>
                </w:rPr>
                <w:t>decisions</w:t>
              </w:r>
            </w:hyperlink>
            <w:r w:rsidRPr="0048562C">
              <w:t xml:space="preserve"> about what types of circumstances amount to a change of circumstances allowing a modification.</w:t>
            </w:r>
          </w:p>
          <w:p w14:paraId="0203FB85" w14:textId="77777777" w:rsidR="0048562C" w:rsidRDefault="0048562C" w:rsidP="0048562C">
            <w:pPr>
              <w:pStyle w:val="Heading3"/>
              <w:outlineLvl w:val="2"/>
            </w:pPr>
            <w:r>
              <w:t>Links in this step</w:t>
            </w:r>
          </w:p>
          <w:p w14:paraId="1D981F67" w14:textId="68F17973" w:rsidR="00D638AF" w:rsidRDefault="00D638AF" w:rsidP="0048562C">
            <w:pPr>
              <w:pStyle w:val="Body"/>
            </w:pPr>
            <w:r>
              <w:rPr>
                <w:color w:val="FFC000"/>
              </w:rPr>
              <w:t xml:space="preserve">{% if  </w:t>
            </w:r>
            <w:r w:rsidRPr="009F2ADB">
              <w:rPr>
                <w:color w:val="FFC000"/>
              </w:rPr>
              <w:t xml:space="preserve">user_need == 'respond to motion in divorce' </w:t>
            </w:r>
            <w:r w:rsidR="000166B3" w:rsidRPr="009F2ADB">
              <w:rPr>
                <w:color w:val="FFC000"/>
              </w:rPr>
              <w:t xml:space="preserve">and </w:t>
            </w:r>
            <w:r w:rsidR="00D535E8">
              <w:rPr>
                <w:color w:val="FFC000"/>
              </w:rPr>
              <w:t xml:space="preserve">type_of_response == 'modify' and type_of_modification['child support'] </w:t>
            </w:r>
            <w:r w:rsidR="000166B3">
              <w:rPr>
                <w:color w:val="FFC000"/>
              </w:rPr>
              <w:t xml:space="preserve"> </w:t>
            </w:r>
            <w:r w:rsidRPr="009F2ADB">
              <w:rPr>
                <w:color w:val="FFC000"/>
              </w:rPr>
              <w:t xml:space="preserve">and </w:t>
            </w:r>
            <w:r w:rsidR="00CA72E6">
              <w:rPr>
                <w:color w:val="FFC000"/>
              </w:rPr>
              <w:t>not type_of_modification[</w:t>
            </w:r>
            <w:r w:rsidR="00CA72E6" w:rsidRPr="009F2ADB">
              <w:rPr>
                <w:color w:val="FFC000"/>
              </w:rPr>
              <w:t>'custody'</w:t>
            </w:r>
            <w:r w:rsidR="00CA72E6">
              <w:rPr>
                <w:color w:val="FFC000"/>
              </w:rPr>
              <w:t xml:space="preserve">] </w:t>
            </w:r>
            <w:r>
              <w:rPr>
                <w:color w:val="FFC000"/>
              </w:rPr>
              <w:t>%}</w:t>
            </w:r>
            <w:hyperlink r:id="rId48" w:history="1">
              <w:r w:rsidRPr="00253A42">
                <w:rPr>
                  <w:rStyle w:val="Hyperlink"/>
                  <w:spacing w:val="0"/>
                </w:rPr>
                <w:t>Alaska Rule of Civil Procedure 90.3</w:t>
              </w:r>
            </w:hyperlink>
            <w:r>
              <w:br/>
            </w:r>
            <w:r w:rsidRPr="00D638AF">
              <w:t>courts.alaska.gov/rules/docs/civ.pdf</w:t>
            </w:r>
            <w:r w:rsidR="000166B3">
              <w:rPr>
                <w:color w:val="FFC000"/>
              </w:rPr>
              <w:t>{% endif %}</w:t>
            </w:r>
          </w:p>
          <w:p w14:paraId="7100A490" w14:textId="12CD2033" w:rsidR="0048562C" w:rsidRPr="0048562C" w:rsidRDefault="003D0899" w:rsidP="0048562C">
            <w:pPr>
              <w:pStyle w:val="Body"/>
            </w:pPr>
            <w:hyperlink r:id="rId49" w:anchor="cases" w:history="1">
              <w:r w:rsidR="0048562C" w:rsidRPr="0048562C">
                <w:rPr>
                  <w:rStyle w:val="Hyperlink"/>
                  <w:spacing w:val="0"/>
                </w:rPr>
                <w:t>decisions</w:t>
              </w:r>
            </w:hyperlink>
            <w:r w:rsidR="0048562C">
              <w:br/>
            </w:r>
            <w:r w:rsidR="0048562C" w:rsidRPr="0048562C">
              <w:t>courts.alaska.gov/</w:t>
            </w:r>
            <w:proofErr w:type="spellStart"/>
            <w:r w:rsidR="0048562C" w:rsidRPr="0048562C">
              <w:t>shc</w:t>
            </w:r>
            <w:proofErr w:type="spellEnd"/>
            <w:r w:rsidR="0048562C" w:rsidRPr="0048562C">
              <w:t>/family/</w:t>
            </w:r>
            <w:proofErr w:type="spellStart"/>
            <w:r w:rsidR="0048562C" w:rsidRPr="0048562C">
              <w:t>shclaws.htm#cases</w:t>
            </w:r>
            <w:proofErr w:type="spellEnd"/>
          </w:p>
        </w:tc>
      </w:tr>
      <w:tr w:rsidR="00253A42" w14:paraId="7668DE8E" w14:textId="77777777" w:rsidTr="00360B18">
        <w:trPr>
          <w:jc w:val="center"/>
        </w:trPr>
        <w:tc>
          <w:tcPr>
            <w:tcW w:w="2880" w:type="dxa"/>
            <w:tcMar>
              <w:top w:w="360" w:type="dxa"/>
              <w:left w:w="115" w:type="dxa"/>
              <w:right w:w="115" w:type="dxa"/>
            </w:tcMar>
          </w:tcPr>
          <w:p w14:paraId="4EE369B0" w14:textId="1381EED7" w:rsidR="00253A42" w:rsidRPr="00A50D37" w:rsidRDefault="00253A42" w:rsidP="00253A42">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055A5B2F" w14:textId="77777777" w:rsidR="00253A42" w:rsidRDefault="00253A42" w:rsidP="00253A42">
            <w:pPr>
              <w:pStyle w:val="Body"/>
            </w:pPr>
          </w:p>
        </w:tc>
      </w:tr>
      <w:tr w:rsidR="00253A42" w14:paraId="1EFBBB6E" w14:textId="77777777" w:rsidTr="00360B18">
        <w:trPr>
          <w:jc w:val="center"/>
        </w:trPr>
        <w:tc>
          <w:tcPr>
            <w:tcW w:w="2880" w:type="dxa"/>
            <w:tcMar>
              <w:top w:w="360" w:type="dxa"/>
              <w:left w:w="115" w:type="dxa"/>
              <w:right w:w="115" w:type="dxa"/>
            </w:tcMar>
          </w:tcPr>
          <w:p w14:paraId="5BA2CD4B" w14:textId="69605D22" w:rsidR="00253A42" w:rsidRPr="00A50D37" w:rsidRDefault="00253A42" w:rsidP="00253A42">
            <w:pPr>
              <w:pStyle w:val="Body"/>
              <w:rPr>
                <w:shd w:val="clear" w:color="auto" w:fill="FFFFFF"/>
              </w:rPr>
            </w:pPr>
            <w:r w:rsidRPr="001E3216">
              <w:rPr>
                <w:color w:val="C00000"/>
                <w:shd w:val="clear" w:color="auto" w:fill="FFFFFF"/>
              </w:rPr>
              <w:t>{%tr if user_need == 'change foreign custody order'</w:t>
            </w:r>
            <w:r w:rsidRPr="001E3216">
              <w:rPr>
                <w:color w:val="C00000"/>
              </w:rPr>
              <w:t xml:space="preserve"> or (</w:t>
            </w:r>
            <w:r w:rsidRPr="00B67C79">
              <w:rPr>
                <w:color w:val="FFC000"/>
                <w:shd w:val="clear" w:color="auto" w:fill="FFFFFF"/>
              </w:rPr>
              <w:t>user_need == '</w:t>
            </w:r>
            <w:r w:rsidRPr="00B67C79">
              <w:rPr>
                <w:color w:val="FFC000"/>
              </w:rPr>
              <w:t xml:space="preserve">change divorce order' </w:t>
            </w:r>
            <w:r>
              <w:rPr>
                <w:color w:val="FFC000"/>
              </w:rPr>
              <w:t xml:space="preserve">and </w:t>
            </w:r>
            <w:r w:rsidRPr="00B67C79">
              <w:rPr>
                <w:color w:val="FFC000"/>
              </w:rPr>
              <w:t>(</w:t>
            </w:r>
            <w:r w:rsidRPr="00B67C79">
              <w:rPr>
                <w:color w:val="FFC000"/>
                <w:shd w:val="clear" w:color="auto" w:fill="FFFFFF"/>
              </w:rPr>
              <w:t>type_of_final_order['custody order'] and</w:t>
            </w:r>
            <w:r w:rsidRPr="00B67C79">
              <w:rPr>
                <w:color w:val="FFC000"/>
              </w:rPr>
              <w:t xml:space="preserve"> why_change in('review', 'schedule'))</w:t>
            </w:r>
            <w:r w:rsidRPr="001E3216">
              <w:rPr>
                <w:color w:val="C00000"/>
              </w:rPr>
              <w:t xml:space="preserve">) </w:t>
            </w:r>
            <w:r w:rsidRPr="001E3216">
              <w:rPr>
                <w:color w:val="C00000"/>
                <w:shd w:val="clear" w:color="auto" w:fill="FFFFFF"/>
              </w:rPr>
              <w:t>%}</w:t>
            </w:r>
          </w:p>
        </w:tc>
        <w:tc>
          <w:tcPr>
            <w:tcW w:w="7612" w:type="dxa"/>
            <w:tcMar>
              <w:top w:w="432" w:type="dxa"/>
              <w:left w:w="115" w:type="dxa"/>
              <w:right w:w="115" w:type="dxa"/>
            </w:tcMar>
          </w:tcPr>
          <w:p w14:paraId="6838B1BD" w14:textId="77777777" w:rsidR="00253A42" w:rsidRDefault="00CA48FC" w:rsidP="00253A42">
            <w:pPr>
              <w:pStyle w:val="Body"/>
            </w:pPr>
            <w:r w:rsidRPr="00CA48FC">
              <w:t>fill_modify_step</w:t>
            </w:r>
            <w:r>
              <w:t xml:space="preserve"> in </w:t>
            </w:r>
            <w:r w:rsidRPr="00CA48FC">
              <w:t>aka2j_mod_cust_div_templates.yml</w:t>
            </w:r>
          </w:p>
          <w:p w14:paraId="2236E000" w14:textId="77777777" w:rsidR="00CA48FC" w:rsidRDefault="00CA48FC" w:rsidP="00253A42">
            <w:pPr>
              <w:pStyle w:val="Body"/>
            </w:pPr>
            <w:r w:rsidRPr="00CA48FC">
              <w:t>calculate_child_support_</w:t>
            </w:r>
            <w:r>
              <w:t xml:space="preserve">step in </w:t>
            </w:r>
            <w:r w:rsidRPr="00CA48FC">
              <w:t>aka2j_templates.yml</w:t>
            </w:r>
          </w:p>
          <w:p w14:paraId="0FAA9AA7" w14:textId="15501DDA" w:rsidR="00CA48FC" w:rsidRDefault="00CA48FC" w:rsidP="00253A42">
            <w:pPr>
              <w:pStyle w:val="Body"/>
            </w:pPr>
            <w:r w:rsidRPr="00CA48FC">
              <w:t>dont_wait_modify_custody_divorce_step</w:t>
            </w:r>
            <w:r>
              <w:t xml:space="preserve"> in </w:t>
            </w:r>
            <w:r w:rsidRPr="00CA48FC">
              <w:t>aka2j_mod_cust_div_templates.yml</w:t>
            </w:r>
            <w:r w:rsidR="007413AB">
              <w:t xml:space="preserve"> </w:t>
            </w:r>
            <w:r w:rsidR="007413AB">
              <w:br/>
            </w:r>
            <w:r w:rsidR="007413AB">
              <w:br/>
            </w:r>
          </w:p>
        </w:tc>
      </w:tr>
      <w:tr w:rsidR="003F4F5B" w14:paraId="46CC2FBC" w14:textId="77777777" w:rsidTr="00360B18">
        <w:trPr>
          <w:jc w:val="center"/>
        </w:trPr>
        <w:tc>
          <w:tcPr>
            <w:tcW w:w="2880" w:type="dxa"/>
            <w:tcMar>
              <w:top w:w="360" w:type="dxa"/>
              <w:left w:w="115" w:type="dxa"/>
              <w:right w:w="115" w:type="dxa"/>
            </w:tcMar>
          </w:tcPr>
          <w:p w14:paraId="242C6515" w14:textId="30FBBD75"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8</w:t>
            </w:r>
            <w:r w:rsidRPr="00A50D37">
              <w:rPr>
                <w:shd w:val="clear" w:color="auto" w:fill="FFFFFF"/>
              </w:rPr>
              <w:fldChar w:fldCharType="end"/>
            </w:r>
            <w:r w:rsidRPr="00A50D37">
              <w:rPr>
                <w:shd w:val="clear" w:color="auto" w:fill="FFFFFF"/>
              </w:rPr>
              <w:t>:</w:t>
            </w:r>
            <w:r w:rsidR="00693FBC">
              <w:rPr>
                <w:shd w:val="clear" w:color="auto" w:fill="FFFFFF"/>
              </w:rPr>
              <w:t xml:space="preserve"> </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the</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to</w:t>
            </w:r>
            <w:r w:rsidR="00693FBC">
              <w:rPr>
                <w:shd w:val="clear" w:color="auto" w:fill="FFFFFF"/>
              </w:rPr>
              <w:t xml:space="preserve"> </w:t>
            </w:r>
            <w:r>
              <w:rPr>
                <w:shd w:val="clear" w:color="auto" w:fill="FFFFFF"/>
              </w:rPr>
              <w:t>Modify</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lastRenderedPageBreak/>
              <w:t>forms</w:t>
            </w:r>
          </w:p>
        </w:tc>
        <w:tc>
          <w:tcPr>
            <w:tcW w:w="7612" w:type="dxa"/>
            <w:tcMar>
              <w:top w:w="432" w:type="dxa"/>
              <w:left w:w="115" w:type="dxa"/>
              <w:right w:w="115" w:type="dxa"/>
            </w:tcMar>
          </w:tcPr>
          <w:p w14:paraId="562EA41B" w14:textId="77777777" w:rsidR="003F4F5B" w:rsidRDefault="003F4F5B" w:rsidP="00360B18">
            <w:pPr>
              <w:pStyle w:val="Heading3"/>
              <w:spacing w:before="240"/>
              <w:outlineLvl w:val="2"/>
            </w:pPr>
            <w:r>
              <w:lastRenderedPageBreak/>
              <w:t>Use</w:t>
            </w:r>
          </w:p>
          <w:p w14:paraId="565A729A" w14:textId="216A1656" w:rsidR="003F4F5B" w:rsidRPr="0082550D" w:rsidRDefault="003F4F5B" w:rsidP="00360B18">
            <w:pPr>
              <w:pStyle w:val="ListParagraph"/>
              <w:numPr>
                <w:ilvl w:val="0"/>
                <w:numId w:val="1"/>
              </w:numPr>
              <w:ind w:left="390"/>
              <w:rPr>
                <w:b/>
                <w:bCs/>
              </w:rPr>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50" w:anchor="shc-pac12" w:history="1">
              <w:r w:rsidRPr="0082550D">
                <w:rPr>
                  <w:rStyle w:val="Hyperlink"/>
                  <w:b/>
                  <w:bCs/>
                </w:rPr>
                <w:t>SHC-PAC12</w:t>
              </w:r>
            </w:hyperlink>
            <w:r w:rsidRPr="0082550D">
              <w:br/>
            </w:r>
            <w:r>
              <w:t>3</w:t>
            </w:r>
            <w:r w:rsidR="00693FBC">
              <w:t xml:space="preserve"> </w:t>
            </w:r>
            <w:r w:rsidRPr="0082550D">
              <w:t>of</w:t>
            </w:r>
            <w:r w:rsidR="00693FBC">
              <w:t xml:space="preserve"> </w:t>
            </w:r>
            <w:r w:rsidRPr="0082550D">
              <w:t>the</w:t>
            </w:r>
            <w:r w:rsidR="00693FBC">
              <w:t xml:space="preserve"> </w:t>
            </w:r>
            <w:r w:rsidRPr="0082550D">
              <w:t>forms</w:t>
            </w:r>
            <w:r w:rsidR="00693FBC">
              <w:t xml:space="preserve"> </w:t>
            </w:r>
            <w:r w:rsidRPr="0082550D">
              <w:t>in</w:t>
            </w:r>
            <w:r w:rsidR="00693FBC">
              <w:t xml:space="preserve"> </w:t>
            </w:r>
            <w:r w:rsidRPr="0082550D">
              <w:t>this</w:t>
            </w:r>
            <w:r w:rsidR="00693FBC">
              <w:t xml:space="preserve"> </w:t>
            </w:r>
            <w:r w:rsidRPr="0082550D">
              <w:t>packet</w:t>
            </w:r>
            <w:r w:rsidR="00693FBC">
              <w:t xml:space="preserve"> </w:t>
            </w:r>
            <w:r w:rsidRPr="0082550D">
              <w:t>are</w:t>
            </w:r>
            <w:r w:rsidR="00693FBC">
              <w:t xml:space="preserve"> </w:t>
            </w:r>
            <w:r w:rsidRPr="0082550D">
              <w:t>affidavits:</w:t>
            </w:r>
          </w:p>
          <w:p w14:paraId="66EB7322" w14:textId="5087045B" w:rsidR="003F4F5B" w:rsidRPr="0082550D" w:rsidRDefault="003F4F5B" w:rsidP="00360B18">
            <w:pPr>
              <w:pStyle w:val="ListParagraph"/>
              <w:numPr>
                <w:ilvl w:val="1"/>
                <w:numId w:val="1"/>
              </w:numPr>
              <w:ind w:left="750"/>
            </w:pPr>
            <w:r w:rsidRPr="00040D7E">
              <w:rPr>
                <w:b/>
                <w:bCs/>
              </w:rPr>
              <w:lastRenderedPageBreak/>
              <w:t>Wait</w:t>
            </w:r>
            <w:r w:rsidR="00693FBC">
              <w:t xml:space="preserve"> </w:t>
            </w:r>
            <w:r w:rsidRPr="0082550D">
              <w:t>to</w:t>
            </w:r>
            <w:r w:rsidR="00693FBC">
              <w:t xml:space="preserve"> </w:t>
            </w:r>
            <w:r w:rsidRPr="0082550D">
              <w:t>sign</w:t>
            </w:r>
            <w:r w:rsidR="00693FBC">
              <w:t xml:space="preserve"> </w:t>
            </w:r>
            <w:r>
              <w:t>them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p>
          <w:p w14:paraId="71ACBC7C" w14:textId="1D5D2A84"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0AC7D8C9" w14:textId="67050DC2"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p>
          <w:p w14:paraId="07F5ED4E" w14:textId="7D6AD182" w:rsidR="00CB1DFB" w:rsidRDefault="003F4F5B" w:rsidP="00360B18">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2FD454B0" w14:textId="7DE79E28" w:rsidR="003F4F5B" w:rsidRPr="00F453A8" w:rsidRDefault="00AA023C" w:rsidP="00CB1DFB">
            <w:pPr>
              <w:pStyle w:val="ListParagraph"/>
              <w:numPr>
                <w:ilvl w:val="2"/>
                <w:numId w:val="1"/>
              </w:numPr>
              <w:ind w:left="1081"/>
            </w:pPr>
            <w:r w:rsidRPr="0082550D">
              <w:rPr>
                <w:b/>
                <w:bCs/>
              </w:rPr>
              <w:t>Self-Certification</w:t>
            </w:r>
            <w:r w:rsidR="000902FC">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51" w:history="1">
              <w:r>
                <w:rPr>
                  <w:rStyle w:val="Hyperlink"/>
                  <w:bCs/>
                </w:rPr>
                <w:t>Fill-In</w:t>
              </w:r>
              <w:r w:rsidR="00693FBC">
                <w:rPr>
                  <w:rStyle w:val="Hyperlink"/>
                  <w:bCs/>
                </w:rPr>
                <w:t xml:space="preserve"> </w:t>
              </w:r>
              <w:r>
                <w:rPr>
                  <w:rStyle w:val="Hyperlink"/>
                  <w:bCs/>
                </w:rPr>
                <w:t>PDF</w:t>
              </w:r>
            </w:hyperlink>
            <w:r>
              <w:rPr>
                <w:bCs/>
              </w:rPr>
              <w:t>]</w:t>
            </w:r>
          </w:p>
          <w:p w14:paraId="7FC1AA37" w14:textId="22CB6308" w:rsidR="003F4F5B" w:rsidRDefault="003F4F5B" w:rsidP="00360B18">
            <w:pPr>
              <w:pStyle w:val="Heading3"/>
              <w:outlineLvl w:val="2"/>
            </w:pPr>
            <w:r>
              <w:t>Watch</w:t>
            </w:r>
            <w:r w:rsidR="00693FBC">
              <w:t xml:space="preserve"> </w:t>
            </w:r>
          </w:p>
          <w:p w14:paraId="43AC0EB8" w14:textId="39AB5839" w:rsidR="003F4F5B" w:rsidRDefault="003D0899" w:rsidP="00360B18">
            <w:pPr>
              <w:pStyle w:val="ListParagraph"/>
              <w:numPr>
                <w:ilvl w:val="0"/>
                <w:numId w:val="1"/>
              </w:numPr>
              <w:ind w:left="390"/>
            </w:pPr>
            <w:hyperlink r:id="rId52"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3ABD83BB" w14:textId="6CBE1AE6"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13738370" w14:textId="4E826945" w:rsidR="003F4F5B" w:rsidRDefault="003F4F5B" w:rsidP="00360B18">
            <w:pPr>
              <w:pStyle w:val="Body"/>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53" w:anchor="shc-pac12" w:history="1">
              <w:r w:rsidRPr="00545FAE">
                <w:rPr>
                  <w:rStyle w:val="Hyperlink"/>
                  <w:spacing w:val="0"/>
                </w:rPr>
                <w:t>SHC-PAC12</w:t>
              </w:r>
            </w:hyperlink>
            <w:r>
              <w:rPr>
                <w:b/>
                <w:bCs/>
              </w:rPr>
              <w:br/>
            </w:r>
            <w:r w:rsidRPr="0082550D">
              <w:t>courts.alaska.gov/shc/family/shcforms.htm#shc-pac12</w:t>
            </w:r>
          </w:p>
          <w:p w14:paraId="518625BF" w14:textId="7D644790" w:rsidR="003F4F5B" w:rsidRDefault="00AA023C" w:rsidP="00360B18">
            <w:pPr>
              <w:pStyle w:val="Body"/>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54" w:history="1">
              <w:r>
                <w:rPr>
                  <w:rStyle w:val="Hyperlink"/>
                  <w:bCs/>
                </w:rPr>
                <w:t>Fill-In</w:t>
              </w:r>
              <w:r w:rsidR="00693FBC">
                <w:rPr>
                  <w:rStyle w:val="Hyperlink"/>
                  <w:bCs/>
                </w:rPr>
                <w:t xml:space="preserve"> </w:t>
              </w:r>
              <w:r>
                <w:rPr>
                  <w:rStyle w:val="Hyperlink"/>
                  <w:bCs/>
                </w:rPr>
                <w:t>PDF</w:t>
              </w:r>
            </w:hyperlink>
            <w:r>
              <w:rPr>
                <w:bCs/>
              </w:rPr>
              <w:t>]</w:t>
            </w:r>
            <w:r w:rsidR="003F4F5B">
              <w:br/>
            </w:r>
            <w:r w:rsidR="003F4F5B" w:rsidRPr="0082550D">
              <w:t>public.courts.alaska.gov/web/forms/docs/tf-835.pdf</w:t>
            </w:r>
          </w:p>
          <w:p w14:paraId="2262E3DC" w14:textId="57CB4484" w:rsidR="003F4F5B" w:rsidRDefault="003F4F5B" w:rsidP="009414B1">
            <w:pPr>
              <w:pStyle w:val="Body"/>
            </w:pPr>
            <w:r w:rsidRPr="009414B1">
              <w:rPr>
                <w:b/>
                <w:bCs/>
              </w:rPr>
              <w:t>Motions</w:t>
            </w:r>
            <w:r w:rsidR="00693FBC" w:rsidRPr="009414B1">
              <w:rPr>
                <w:b/>
                <w:bCs/>
              </w:rPr>
              <w:t xml:space="preserve"> </w:t>
            </w:r>
            <w:r w:rsidRPr="009414B1">
              <w:rPr>
                <w:b/>
                <w:bCs/>
              </w:rPr>
              <w:t>Part</w:t>
            </w:r>
            <w:r w:rsidR="00693FBC" w:rsidRPr="009414B1">
              <w:rPr>
                <w:b/>
                <w:bCs/>
              </w:rPr>
              <w:t xml:space="preserve"> </w:t>
            </w:r>
            <w:r w:rsidRPr="009414B1">
              <w:rPr>
                <w:b/>
                <w:bCs/>
              </w:rPr>
              <w:t>1:</w:t>
            </w:r>
            <w:r w:rsidR="00693FBC" w:rsidRPr="009414B1">
              <w:rPr>
                <w:b/>
                <w:bCs/>
              </w:rPr>
              <w:t xml:space="preserve"> </w:t>
            </w:r>
            <w:r w:rsidRPr="009414B1">
              <w:rPr>
                <w:b/>
                <w:bCs/>
              </w:rPr>
              <w:t>How</w:t>
            </w:r>
            <w:r w:rsidR="00693FBC" w:rsidRPr="009414B1">
              <w:rPr>
                <w:b/>
                <w:bCs/>
              </w:rPr>
              <w:t xml:space="preserve"> </w:t>
            </w:r>
            <w:r w:rsidRPr="009414B1">
              <w:rPr>
                <w:b/>
                <w:bCs/>
              </w:rPr>
              <w:t>to</w:t>
            </w:r>
            <w:r w:rsidR="00693FBC" w:rsidRPr="009414B1">
              <w:rPr>
                <w:b/>
                <w:bCs/>
              </w:rPr>
              <w:t xml:space="preserve"> </w:t>
            </w:r>
            <w:r w:rsidRPr="009414B1">
              <w:rPr>
                <w:b/>
                <w:bCs/>
              </w:rPr>
              <w:t>Ask</w:t>
            </w:r>
            <w:r w:rsidR="00693FBC" w:rsidRPr="009414B1">
              <w:rPr>
                <w:b/>
                <w:bCs/>
              </w:rPr>
              <w:t xml:space="preserve"> </w:t>
            </w:r>
            <w:r w:rsidRPr="009414B1">
              <w:rPr>
                <w:b/>
                <w:bCs/>
              </w:rPr>
              <w:t>the</w:t>
            </w:r>
            <w:r w:rsidR="00693FBC" w:rsidRPr="009414B1">
              <w:rPr>
                <w:b/>
                <w:bCs/>
              </w:rPr>
              <w:t xml:space="preserve"> </w:t>
            </w:r>
            <w:r w:rsidRPr="009414B1">
              <w:rPr>
                <w:b/>
                <w:bCs/>
              </w:rPr>
              <w:t>Court</w:t>
            </w:r>
            <w:r w:rsidR="00693FBC" w:rsidRPr="009414B1">
              <w:rPr>
                <w:b/>
                <w:bCs/>
              </w:rPr>
              <w:t xml:space="preserve"> </w:t>
            </w:r>
            <w:r w:rsidRPr="009414B1">
              <w:rPr>
                <w:b/>
                <w:bCs/>
              </w:rPr>
              <w:t>For</w:t>
            </w:r>
            <w:r w:rsidR="00693FBC" w:rsidRPr="009414B1">
              <w:rPr>
                <w:b/>
                <w:bCs/>
              </w:rPr>
              <w:t xml:space="preserve"> </w:t>
            </w:r>
            <w:r w:rsidRPr="009414B1">
              <w:rPr>
                <w:b/>
                <w:bCs/>
              </w:rPr>
              <w:t>Something</w:t>
            </w:r>
            <w:r w:rsidRPr="00EE4F8C">
              <w:br/>
            </w:r>
            <w:r w:rsidRPr="005202A6">
              <w:t>youtube.com/</w:t>
            </w:r>
            <w:proofErr w:type="spellStart"/>
            <w:r w:rsidRPr="005202A6">
              <w:t>watch?v</w:t>
            </w:r>
            <w:proofErr w:type="spellEnd"/>
            <w:r w:rsidRPr="005202A6">
              <w:t>=2irmxT0_0EA</w:t>
            </w:r>
          </w:p>
        </w:tc>
      </w:tr>
      <w:tr w:rsidR="003F4F5B" w14:paraId="7A954B60" w14:textId="77777777" w:rsidTr="00360B18">
        <w:trPr>
          <w:jc w:val="center"/>
        </w:trPr>
        <w:tc>
          <w:tcPr>
            <w:tcW w:w="2880" w:type="dxa"/>
            <w:tcMar>
              <w:top w:w="360" w:type="dxa"/>
              <w:left w:w="115" w:type="dxa"/>
              <w:right w:w="115" w:type="dxa"/>
            </w:tcMar>
          </w:tcPr>
          <w:p w14:paraId="22501DB5" w14:textId="4E57AF61" w:rsidR="003F4F5B" w:rsidRPr="00A50D37"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9</w:t>
            </w:r>
            <w:r w:rsidRPr="00A50D37">
              <w:rPr>
                <w:shd w:val="clear" w:color="auto" w:fill="FFFFFF"/>
              </w:rPr>
              <w:fldChar w:fldCharType="end"/>
            </w:r>
            <w:r w:rsidRPr="00A50D37">
              <w:rPr>
                <w:shd w:val="clear" w:color="auto" w:fill="FFFFFF"/>
              </w:rPr>
              <w:t>:</w:t>
            </w:r>
            <w:r w:rsidR="00693FBC">
              <w:rPr>
                <w:shd w:val="clear" w:color="auto" w:fill="FFFFFF"/>
              </w:rPr>
              <w:t xml:space="preserve"> </w:t>
            </w:r>
            <w:r w:rsidRPr="00544861">
              <w:t>Fill</w:t>
            </w:r>
            <w:r w:rsidR="00693FBC">
              <w:t xml:space="preserve"> </w:t>
            </w:r>
            <w:r w:rsidRPr="00544861">
              <w:t>out</w:t>
            </w:r>
            <w:r w:rsidR="00693FBC">
              <w:t xml:space="preserve"> </w:t>
            </w:r>
            <w:r w:rsidRPr="00544861">
              <w:t>your</w:t>
            </w:r>
            <w:r w:rsidR="00693FBC">
              <w:t xml:space="preserve"> </w:t>
            </w:r>
            <w:r>
              <w:t>c</w:t>
            </w:r>
            <w:r w:rsidRPr="008E3932">
              <w:t>hild</w:t>
            </w:r>
            <w:r w:rsidR="00693FBC">
              <w:t xml:space="preserve"> </w:t>
            </w:r>
            <w:r>
              <w:t>s</w:t>
            </w:r>
            <w:r w:rsidRPr="008E3932">
              <w:t>upport</w:t>
            </w:r>
            <w:r w:rsidR="00693FBC">
              <w:t xml:space="preserve"> </w:t>
            </w:r>
            <w:r w:rsidRPr="00544861">
              <w:t>forms</w:t>
            </w:r>
          </w:p>
        </w:tc>
        <w:tc>
          <w:tcPr>
            <w:tcW w:w="7612" w:type="dxa"/>
            <w:tcMar>
              <w:top w:w="432" w:type="dxa"/>
              <w:left w:w="115" w:type="dxa"/>
              <w:right w:w="115" w:type="dxa"/>
            </w:tcMar>
          </w:tcPr>
          <w:p w14:paraId="2797627D" w14:textId="77777777" w:rsidR="00DB11FC" w:rsidRDefault="00DB11FC" w:rsidP="00DB11FC">
            <w:pPr>
              <w:pStyle w:val="Body"/>
            </w:pPr>
            <w:r>
              <w:t>Figure out the new child support amount using the new schedule and any new income information.</w:t>
            </w:r>
          </w:p>
          <w:p w14:paraId="75AA0D9A" w14:textId="77777777" w:rsidR="00DB11FC" w:rsidRDefault="00DB11FC" w:rsidP="00A10113">
            <w:pPr>
              <w:pStyle w:val="ListParagraphNumbered"/>
              <w:widowControl/>
              <w:numPr>
                <w:ilvl w:val="0"/>
                <w:numId w:val="7"/>
              </w:numPr>
              <w:autoSpaceDE/>
              <w:autoSpaceDN/>
              <w:spacing w:before="100" w:beforeAutospacing="1" w:after="100" w:afterAutospacing="1"/>
              <w:ind w:left="405"/>
            </w:pPr>
            <w:r w:rsidRPr="004311E4">
              <w:t>Calculate</w:t>
            </w:r>
            <w:r>
              <w:t xml:space="preserve"> the percent of overnights your children spend with you and with the other parent. To get this percent, divide 365 (the number of overnights in a year), by the number of overnights the child spends with each parent.</w:t>
            </w:r>
          </w:p>
          <w:p w14:paraId="17D8D5FE" w14:textId="77777777" w:rsidR="00DB11FC" w:rsidRDefault="00DB11FC" w:rsidP="00DB11FC">
            <w:pPr>
              <w:pStyle w:val="Heading4"/>
              <w:outlineLvl w:val="3"/>
            </w:pPr>
            <w:r>
              <w:t xml:space="preserve">For example </w:t>
            </w:r>
          </w:p>
          <w:p w14:paraId="74962D4A" w14:textId="77777777" w:rsidR="00DB11FC" w:rsidRDefault="00DB11FC" w:rsidP="005E488D">
            <w:pPr>
              <w:pStyle w:val="Example"/>
              <w:numPr>
                <w:ilvl w:val="0"/>
                <w:numId w:val="18"/>
              </w:numPr>
            </w:pPr>
            <w:r>
              <w:t xml:space="preserve">If your child spends 4 nights each week with you and 3 nights each week with their other parent, they spend 209 overnights each year with you and 156 nights each year with the other parent. </w:t>
            </w:r>
          </w:p>
          <w:p w14:paraId="40545CAE" w14:textId="77777777" w:rsidR="00DB11FC" w:rsidRDefault="00DB11FC" w:rsidP="005E488D">
            <w:pPr>
              <w:pStyle w:val="Example"/>
              <w:numPr>
                <w:ilvl w:val="0"/>
                <w:numId w:val="18"/>
              </w:numPr>
            </w:pPr>
            <w:r>
              <w:t xml:space="preserve">209 divided by 365 nights in a year is .57, or 57% of overnights with you. </w:t>
            </w:r>
          </w:p>
          <w:p w14:paraId="7F744F28" w14:textId="77777777" w:rsidR="00DB11FC" w:rsidRDefault="00DB11FC" w:rsidP="005E488D">
            <w:pPr>
              <w:pStyle w:val="Example"/>
              <w:numPr>
                <w:ilvl w:val="0"/>
                <w:numId w:val="18"/>
              </w:numPr>
            </w:pPr>
            <w:r>
              <w:t>156 divided by 365 nights in a year is .43, or 43% of overnights with the other parent.</w:t>
            </w:r>
          </w:p>
          <w:p w14:paraId="2C0DAA78" w14:textId="77777777" w:rsidR="00DB11FC" w:rsidRDefault="00DB11FC" w:rsidP="00DB11FC">
            <w:pPr>
              <w:pStyle w:val="ListParagraphNumbered"/>
              <w:widowControl/>
              <w:autoSpaceDE/>
              <w:autoSpaceDN/>
              <w:spacing w:before="100" w:beforeAutospacing="1" w:after="100" w:afterAutospacing="1"/>
              <w:ind w:left="405"/>
            </w:pPr>
            <w:r>
              <w:lastRenderedPageBreak/>
              <w:t xml:space="preserve">Use the percentages to fill out the </w:t>
            </w:r>
            <w:r w:rsidRPr="008E3932">
              <w:t xml:space="preserve">Child Support Guidelines Affidavit </w:t>
            </w:r>
            <w:hyperlink r:id="rId55" w:history="1">
              <w:r w:rsidRPr="008E3932">
                <w:rPr>
                  <w:rStyle w:val="Hyperlink"/>
                </w:rPr>
                <w:t>DR-305</w:t>
              </w:r>
            </w:hyperlink>
            <w:r>
              <w:t xml:space="preserve">. Read </w:t>
            </w:r>
            <w:hyperlink r:id="rId56" w:history="1">
              <w:r w:rsidRPr="008E3932">
                <w:rPr>
                  <w:rStyle w:val="Hyperlink"/>
                </w:rPr>
                <w:t>How to Fill out the Child Support Guidelines Affidavit</w:t>
              </w:r>
            </w:hyperlink>
            <w:r>
              <w:t xml:space="preserve"> to help you fill out this form.</w:t>
            </w:r>
          </w:p>
          <w:p w14:paraId="235177AA" w14:textId="77777777" w:rsidR="00DB11FC" w:rsidRDefault="00DB11FC" w:rsidP="00DB11FC">
            <w:pPr>
              <w:pStyle w:val="ListParagraphNumbered"/>
              <w:widowControl/>
              <w:autoSpaceDE/>
              <w:autoSpaceDN/>
              <w:spacing w:before="100" w:beforeAutospacing="1" w:after="100" w:afterAutospacing="1"/>
              <w:ind w:left="405"/>
            </w:pPr>
            <w:r>
              <w:t xml:space="preserve">The </w:t>
            </w:r>
            <w:r w:rsidRPr="008E3932">
              <w:t>Child Support Guidelines Affidavit</w:t>
            </w:r>
            <w:r>
              <w:t xml:space="preserve"> gives you the new child support amount for a </w:t>
            </w:r>
            <w:r w:rsidRPr="009174ED">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076885D6" w14:textId="77777777" w:rsidR="00DB11FC" w:rsidRDefault="00DB11FC" w:rsidP="00DB11FC">
            <w:pPr>
              <w:pStyle w:val="ListPlevel2"/>
              <w:numPr>
                <w:ilvl w:val="1"/>
                <w:numId w:val="1"/>
              </w:numPr>
              <w:ind w:left="765"/>
            </w:pPr>
            <w:r w:rsidRPr="009174ED">
              <w:rPr>
                <w:b/>
                <w:bCs/>
              </w:rPr>
              <w:t>Shared Custody Support Calculation, DR-306</w:t>
            </w:r>
            <w:r>
              <w:t xml:space="preserve"> [</w:t>
            </w:r>
            <w:hyperlink r:id="rId57" w:history="1">
              <w:r w:rsidRPr="009174ED">
                <w:rPr>
                  <w:rStyle w:val="Hyperlink"/>
                </w:rPr>
                <w:t>Fill-In PDF</w:t>
              </w:r>
            </w:hyperlink>
            <w:r>
              <w:t>] Us this if the children spend at least 110 overnights with each parent.</w:t>
            </w:r>
          </w:p>
          <w:p w14:paraId="4FE30462" w14:textId="77777777" w:rsidR="00DB11FC" w:rsidRDefault="00DB11FC" w:rsidP="00DB11FC">
            <w:pPr>
              <w:pStyle w:val="ListPlevel2"/>
              <w:numPr>
                <w:ilvl w:val="1"/>
                <w:numId w:val="1"/>
              </w:numPr>
              <w:ind w:left="765"/>
            </w:pPr>
            <w:r w:rsidRPr="009174ED">
              <w:rPr>
                <w:b/>
                <w:bCs/>
              </w:rPr>
              <w:t>Hybrid Custody Child Support Calculation, DR-308</w:t>
            </w:r>
            <w:r>
              <w:rPr>
                <w:b/>
                <w:bCs/>
              </w:rPr>
              <w:t xml:space="preserve"> [</w:t>
            </w:r>
            <w:hyperlink r:id="rId58" w:history="1">
              <w:r w:rsidRPr="00C378F0">
                <w:rPr>
                  <w:rStyle w:val="Hyperlink"/>
                  <w:b/>
                  <w:bCs/>
                  <w:spacing w:val="0"/>
                </w:rPr>
                <w:t>Fill-in PDF</w:t>
              </w:r>
            </w:hyperlink>
            <w:r>
              <w:rPr>
                <w:b/>
                <w:bCs/>
              </w:rPr>
              <w:t>]</w:t>
            </w:r>
            <w:r>
              <w:t>. Use this if both parents have shared custody of 1 or more children and 1 or both parents have primary custody of 1 or more children.</w:t>
            </w:r>
          </w:p>
          <w:p w14:paraId="532C12CB" w14:textId="77777777" w:rsidR="00DB11FC" w:rsidRDefault="00DB11FC" w:rsidP="00DB11FC">
            <w:pPr>
              <w:pStyle w:val="ListPlevel2"/>
              <w:numPr>
                <w:ilvl w:val="1"/>
                <w:numId w:val="1"/>
              </w:numPr>
              <w:ind w:left="765"/>
            </w:pPr>
            <w:r w:rsidRPr="009174ED">
              <w:rPr>
                <w:b/>
                <w:bCs/>
              </w:rPr>
              <w:t>Divided Custody Child Support Calculation, DR-307</w:t>
            </w:r>
            <w:r>
              <w:rPr>
                <w:b/>
                <w:bCs/>
              </w:rPr>
              <w:t xml:space="preserve"> </w:t>
            </w:r>
            <w:r w:rsidRPr="00C378F0">
              <w:t>[</w:t>
            </w:r>
            <w:hyperlink r:id="rId59" w:history="1">
              <w:r w:rsidRPr="00C378F0">
                <w:rPr>
                  <w:rStyle w:val="Hyperlink"/>
                  <w:spacing w:val="0"/>
                </w:rPr>
                <w:t>Fill-in PDF</w:t>
              </w:r>
            </w:hyperlink>
            <w:r w:rsidRPr="00C378F0">
              <w:t>]</w:t>
            </w:r>
            <w:r>
              <w:t>. Use this if both parents have primary physical custody of one or more children and neither parent has shared custody of any children.</w:t>
            </w:r>
          </w:p>
          <w:p w14:paraId="5CD9E4DD" w14:textId="77777777" w:rsidR="00DB11FC" w:rsidRDefault="00DB11FC" w:rsidP="00DB11FC">
            <w:pPr>
              <w:pStyle w:val="Heading3"/>
              <w:outlineLvl w:val="2"/>
            </w:pPr>
            <w:r>
              <w:t>Links in this step</w:t>
            </w:r>
          </w:p>
          <w:p w14:paraId="2E2DDA70" w14:textId="27B3FB20" w:rsidR="00DB11FC" w:rsidRDefault="00DB11FC" w:rsidP="00DB11FC">
            <w:pPr>
              <w:pStyle w:val="Body"/>
            </w:pPr>
            <w:r w:rsidRPr="008E3932">
              <w:rPr>
                <w:b/>
                <w:bCs/>
              </w:rPr>
              <w:t xml:space="preserve">Child Support Guidelines Affidavit </w:t>
            </w:r>
            <w:hyperlink r:id="rId60" w:history="1">
              <w:r w:rsidRPr="00545FAE">
                <w:rPr>
                  <w:rStyle w:val="Hyperlink"/>
                  <w:spacing w:val="0"/>
                </w:rPr>
                <w:t>DR-305</w:t>
              </w:r>
            </w:hyperlink>
            <w:r>
              <w:br/>
            </w:r>
            <w:r w:rsidRPr="00000D8A">
              <w:t>public.courts.alaska.gov/web/forms/docs/dr-305.pdf</w:t>
            </w:r>
          </w:p>
          <w:p w14:paraId="3021C099" w14:textId="2B4B1CD2" w:rsidR="00DB11FC" w:rsidRDefault="003D0899" w:rsidP="00DB11FC">
            <w:pPr>
              <w:pStyle w:val="Body"/>
            </w:pPr>
            <w:hyperlink r:id="rId61" w:history="1">
              <w:r w:rsidR="00DB11FC" w:rsidRPr="00545FAE">
                <w:rPr>
                  <w:rStyle w:val="Hyperlink"/>
                  <w:spacing w:val="0"/>
                </w:rPr>
                <w:t>How to Fill out the Child Support Guidelines Affidavit</w:t>
              </w:r>
            </w:hyperlink>
            <w:r w:rsidR="00DB11FC">
              <w:br/>
            </w:r>
            <w:r w:rsidR="00DB11FC" w:rsidRPr="008E3932">
              <w:t>courts.alaska.gov/shc/family/docs/shc-dr305f-sample.pdf</w:t>
            </w:r>
          </w:p>
          <w:p w14:paraId="19E6731E" w14:textId="77777777" w:rsidR="00DB11FC" w:rsidRDefault="00DB11FC" w:rsidP="00DB11FC">
            <w:pPr>
              <w:pStyle w:val="Body"/>
            </w:pPr>
            <w:r w:rsidRPr="009174ED">
              <w:rPr>
                <w:b/>
                <w:bCs/>
              </w:rPr>
              <w:t>Shared Custody Support Calculation, DR-306</w:t>
            </w:r>
            <w:r w:rsidRPr="009174ED">
              <w:t xml:space="preserve"> [</w:t>
            </w:r>
            <w:hyperlink r:id="rId62" w:history="1">
              <w:r w:rsidRPr="007E7481">
                <w:rPr>
                  <w:rStyle w:val="Hyperlink"/>
                  <w:spacing w:val="0"/>
                </w:rPr>
                <w:t>Fill-in PDF</w:t>
              </w:r>
            </w:hyperlink>
            <w:r w:rsidRPr="009174ED">
              <w:t>]</w:t>
            </w:r>
            <w:r>
              <w:br/>
            </w:r>
            <w:r w:rsidRPr="009174ED">
              <w:t>public.courts.alaska.gov/web/forms/docs/dr-306.pdf</w:t>
            </w:r>
          </w:p>
          <w:p w14:paraId="38DB0EF4" w14:textId="77777777" w:rsidR="00DB11FC" w:rsidRPr="009174ED" w:rsidRDefault="00DB11FC" w:rsidP="00DB11FC">
            <w:pPr>
              <w:pStyle w:val="Body"/>
            </w:pPr>
            <w:r w:rsidRPr="009174ED">
              <w:rPr>
                <w:b/>
                <w:bCs/>
              </w:rPr>
              <w:t xml:space="preserve">Hybrid Custody Child Support Calculation, </w:t>
            </w:r>
            <w:hyperlink r:id="rId63" w:history="1">
              <w:r w:rsidRPr="009174ED">
                <w:rPr>
                  <w:rStyle w:val="Hyperlink"/>
                  <w:b/>
                  <w:bCs/>
                  <w:color w:val="auto"/>
                </w:rPr>
                <w:t>DR-308</w:t>
              </w:r>
            </w:hyperlink>
            <w:r>
              <w:rPr>
                <w:rStyle w:val="Hyperlink"/>
                <w:b/>
                <w:bCs/>
                <w:color w:val="auto"/>
              </w:rPr>
              <w:t xml:space="preserve"> </w:t>
            </w:r>
            <w:r w:rsidRPr="00545FAE">
              <w:t>[</w:t>
            </w:r>
            <w:hyperlink r:id="rId64" w:history="1">
              <w:r w:rsidRPr="00545FAE">
                <w:rPr>
                  <w:rStyle w:val="Hyperlink"/>
                  <w:spacing w:val="0"/>
                </w:rPr>
                <w:t>Fill-in PDF</w:t>
              </w:r>
            </w:hyperlink>
            <w:r w:rsidRPr="00545FAE">
              <w:t>]</w:t>
            </w:r>
            <w:r>
              <w:br/>
            </w:r>
            <w:r w:rsidRPr="009174ED">
              <w:t>public.courts.alaska.gov/web/forms/docs/dr-308.pdf</w:t>
            </w:r>
          </w:p>
          <w:p w14:paraId="42B02557" w14:textId="47F0532E" w:rsidR="003F4F5B" w:rsidRDefault="00DB11FC" w:rsidP="00AA31CF">
            <w:pPr>
              <w:pStyle w:val="Body"/>
            </w:pPr>
            <w:r w:rsidRPr="00AA31CF">
              <w:rPr>
                <w:b/>
                <w:bCs/>
                <w:spacing w:val="-2"/>
              </w:rPr>
              <w:t>Divided Custody Child Support Calculation</w:t>
            </w:r>
            <w:r w:rsidRPr="009174ED">
              <w:rPr>
                <w:rStyle w:val="Hyperlink"/>
                <w:b/>
                <w:bCs/>
                <w:color w:val="auto"/>
              </w:rPr>
              <w:t>,</w:t>
            </w:r>
            <w:r w:rsidRPr="00AA31CF">
              <w:rPr>
                <w:rStyle w:val="Hyperlink"/>
                <w:bCs/>
                <w:color w:val="auto"/>
              </w:rPr>
              <w:t xml:space="preserve"> </w:t>
            </w:r>
            <w:r w:rsidR="00AA31CF" w:rsidRPr="00AA31CF">
              <w:rPr>
                <w:rStyle w:val="Hyperlink"/>
                <w:bCs/>
                <w:color w:val="auto"/>
              </w:rPr>
              <w:t>[</w:t>
            </w:r>
            <w:hyperlink r:id="rId65" w:history="1">
              <w:r w:rsidR="00AA31CF" w:rsidRPr="00AA31CF">
                <w:rPr>
                  <w:rStyle w:val="Hyperlink"/>
                  <w:bCs/>
                </w:rPr>
                <w:t>Fill-in PDF</w:t>
              </w:r>
            </w:hyperlink>
            <w:r w:rsidR="00AA31CF" w:rsidRPr="00AA31CF">
              <w:rPr>
                <w:rStyle w:val="Hyperlink"/>
                <w:bCs/>
                <w:color w:val="auto"/>
              </w:rPr>
              <w:t xml:space="preserve">] </w:t>
            </w:r>
            <w:hyperlink r:id="rId66" w:history="1">
              <w:r w:rsidRPr="00265B69">
                <w:t>public.courts.alaska.gov/web/forms/docs/dr-307.pdf</w:t>
              </w:r>
            </w:hyperlink>
          </w:p>
        </w:tc>
      </w:tr>
      <w:tr w:rsidR="003F4F5B" w14:paraId="19C0B182" w14:textId="77777777" w:rsidTr="00360B18">
        <w:trPr>
          <w:jc w:val="center"/>
        </w:trPr>
        <w:tc>
          <w:tcPr>
            <w:tcW w:w="2880" w:type="dxa"/>
            <w:tcMar>
              <w:top w:w="360" w:type="dxa"/>
              <w:left w:w="115" w:type="dxa"/>
              <w:right w:w="115" w:type="dxa"/>
            </w:tcMar>
          </w:tcPr>
          <w:p w14:paraId="4C799ABC" w14:textId="53DA3948" w:rsidR="003F4F5B" w:rsidRDefault="003F4F5B" w:rsidP="00360B18">
            <w:pPr>
              <w:pStyle w:val="Heading2"/>
              <w:outlineLvl w:val="1"/>
              <w:rPr>
                <w:shd w:val="clear" w:color="auto" w:fill="FFFFFF"/>
              </w:rPr>
            </w:pPr>
            <w:r>
              <w:lastRenderedPageBreak/>
              <w:t>Step</w:t>
            </w:r>
            <w:r w:rsidR="00693FBC">
              <w:t xml:space="preserve"> </w:t>
            </w:r>
            <w:fldSimple w:instr=" SEQ stepList \* MERGEFORMAT ">
              <w:r w:rsidR="00D3157D">
                <w:rPr>
                  <w:noProof/>
                </w:rPr>
                <w:t>10</w:t>
              </w:r>
            </w:fldSimple>
            <w:r>
              <w:t>:</w:t>
            </w:r>
            <w:r w:rsidR="00693FBC">
              <w:t xml:space="preserve"> </w:t>
            </w:r>
            <w:r w:rsidRPr="00615A16">
              <w:rPr>
                <w:shd w:val="clear" w:color="auto" w:fill="FFFFFF"/>
              </w:rPr>
              <w:t>Do</w:t>
            </w:r>
            <w:r w:rsidR="00693FBC">
              <w:rPr>
                <w:shd w:val="clear" w:color="auto" w:fill="FFFFFF"/>
              </w:rPr>
              <w:t xml:space="preserve"> </w:t>
            </w:r>
            <w:r w:rsidRPr="00615A16">
              <w:rPr>
                <w:shd w:val="clear" w:color="auto" w:fill="FFFFFF"/>
              </w:rPr>
              <w:t>not</w:t>
            </w:r>
            <w:r w:rsidR="00693FBC">
              <w:rPr>
                <w:shd w:val="clear" w:color="auto" w:fill="FFFFFF"/>
              </w:rPr>
              <w:t xml:space="preserve"> </w:t>
            </w:r>
            <w:r w:rsidRPr="00615A16">
              <w:rPr>
                <w:shd w:val="clear" w:color="auto" w:fill="FFFFFF"/>
              </w:rPr>
              <w:t>wait</w:t>
            </w:r>
            <w:r w:rsidR="00693FBC">
              <w:rPr>
                <w:shd w:val="clear" w:color="auto" w:fill="FFFFFF"/>
              </w:rPr>
              <w:t xml:space="preserve"> </w:t>
            </w:r>
            <w:r w:rsidRPr="00615A16">
              <w:rPr>
                <w:shd w:val="clear" w:color="auto" w:fill="FFFFFF"/>
              </w:rPr>
              <w:t>to</w:t>
            </w:r>
            <w:r w:rsidR="00693FBC">
              <w:rPr>
                <w:shd w:val="clear" w:color="auto" w:fill="FFFFFF"/>
              </w:rPr>
              <w:t xml:space="preserve"> </w:t>
            </w:r>
            <w:r w:rsidRPr="00615A16">
              <w:rPr>
                <w:shd w:val="clear" w:color="auto" w:fill="FFFFFF"/>
              </w:rPr>
              <w:t>file</w:t>
            </w:r>
            <w:r w:rsidR="00693FBC">
              <w:rPr>
                <w:shd w:val="clear" w:color="auto" w:fill="FFFFFF"/>
              </w:rPr>
              <w:t xml:space="preserve"> </w:t>
            </w:r>
            <w:r w:rsidRPr="00615A16">
              <w:rPr>
                <w:shd w:val="clear" w:color="auto" w:fill="FFFFFF"/>
              </w:rPr>
              <w:t>your</w:t>
            </w:r>
            <w:r w:rsidR="00693FBC">
              <w:rPr>
                <w:shd w:val="clear" w:color="auto" w:fill="FFFFFF"/>
              </w:rPr>
              <w:t xml:space="preserve"> </w:t>
            </w:r>
            <w:r>
              <w:rPr>
                <w:shd w:val="clear" w:color="auto" w:fill="FFFFFF"/>
              </w:rPr>
              <w:t>M</w:t>
            </w:r>
            <w:r w:rsidRPr="00615A16">
              <w:rPr>
                <w:shd w:val="clear" w:color="auto" w:fill="FFFFFF"/>
              </w:rPr>
              <w:t>otion</w:t>
            </w:r>
            <w:r w:rsidR="00693FBC">
              <w:rPr>
                <w:shd w:val="clear" w:color="auto" w:fill="FFFFFF"/>
              </w:rPr>
              <w:t xml:space="preserve"> </w:t>
            </w:r>
            <w:r w:rsidRPr="00615A16">
              <w:rPr>
                <w:shd w:val="clear" w:color="auto" w:fill="FFFFFF"/>
              </w:rPr>
              <w:t>to</w:t>
            </w:r>
            <w:r w:rsidR="00693FBC">
              <w:rPr>
                <w:shd w:val="clear" w:color="auto" w:fill="FFFFFF"/>
              </w:rPr>
              <w:t xml:space="preserve"> </w:t>
            </w:r>
            <w:r>
              <w:rPr>
                <w:shd w:val="clear" w:color="auto" w:fill="FFFFFF"/>
              </w:rPr>
              <w:t>M</w:t>
            </w:r>
            <w:r w:rsidRPr="00615A16">
              <w:rPr>
                <w:shd w:val="clear" w:color="auto" w:fill="FFFFFF"/>
              </w:rPr>
              <w:t>odify</w:t>
            </w:r>
          </w:p>
        </w:tc>
        <w:tc>
          <w:tcPr>
            <w:tcW w:w="7612" w:type="dxa"/>
            <w:tcMar>
              <w:top w:w="432" w:type="dxa"/>
              <w:left w:w="115" w:type="dxa"/>
              <w:right w:w="115" w:type="dxa"/>
            </w:tcMar>
          </w:tcPr>
          <w:p w14:paraId="7031F7AF" w14:textId="62204E76" w:rsidR="003F4F5B" w:rsidRDefault="003F4F5B" w:rsidP="00360B18">
            <w:pPr>
              <w:pStyle w:val="Body"/>
              <w:spacing w:before="240"/>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to</w:t>
            </w:r>
            <w:r w:rsidR="00693FBC">
              <w:t xml:space="preserve"> </w:t>
            </w:r>
            <w:r>
              <w:t>change</w:t>
            </w:r>
            <w:r w:rsidR="00693FBC">
              <w:t xml:space="preserve"> </w:t>
            </w:r>
            <w:r>
              <w:t>the</w:t>
            </w:r>
            <w:r w:rsidR="00693FBC">
              <w:t xml:space="preserve"> </w:t>
            </w:r>
            <w:r>
              <w:t>schedule,</w:t>
            </w:r>
            <w:r w:rsidR="00693FBC">
              <w:t xml:space="preserve"> </w:t>
            </w:r>
            <w:r>
              <w:t>or</w:t>
            </w:r>
            <w:r w:rsidR="00693FBC">
              <w:t xml:space="preserve"> </w:t>
            </w:r>
            <w:r>
              <w:t>have</w:t>
            </w:r>
            <w:r w:rsidR="00693FBC">
              <w:t xml:space="preserve"> </w:t>
            </w:r>
            <w:r>
              <w:t>already</w:t>
            </w:r>
            <w:r w:rsidR="00693FBC">
              <w:t xml:space="preserve"> </w:t>
            </w:r>
            <w:r>
              <w:t>permanently</w:t>
            </w:r>
            <w:r w:rsidR="00693FBC">
              <w:t xml:space="preserve"> </w:t>
            </w:r>
            <w:r>
              <w:t>changed</w:t>
            </w:r>
            <w:r w:rsidR="00693FBC">
              <w:t xml:space="preserve"> </w:t>
            </w:r>
            <w:r>
              <w:t>your</w:t>
            </w:r>
            <w:r w:rsidR="00693FBC">
              <w:t xml:space="preserve"> </w:t>
            </w:r>
            <w:r>
              <w:t>schedule,</w:t>
            </w:r>
            <w:r w:rsidR="00693FBC">
              <w:t xml:space="preserve"> </w:t>
            </w:r>
            <w:r>
              <w:t>file</w:t>
            </w:r>
            <w:r w:rsidR="00693FBC">
              <w:t xml:space="preserve"> </w:t>
            </w:r>
            <w:r>
              <w:t>your</w:t>
            </w:r>
            <w:r w:rsidR="00693FBC">
              <w:t xml:space="preserve"> </w:t>
            </w:r>
            <w:r w:rsidRPr="00DA4BA6">
              <w:rPr>
                <w:b/>
                <w:bCs/>
              </w:rPr>
              <w:t>Uncontested</w:t>
            </w:r>
            <w:r w:rsidR="00693FBC">
              <w:rPr>
                <w:b/>
                <w:bCs/>
              </w:rPr>
              <w:t xml:space="preserve"> </w:t>
            </w:r>
            <w:r w:rsidRPr="00DA4BA6">
              <w:rPr>
                <w:b/>
                <w:bCs/>
              </w:rPr>
              <w:t>Motion</w:t>
            </w:r>
            <w:r w:rsidR="00693FBC">
              <w:rPr>
                <w:b/>
                <w:bCs/>
              </w:rPr>
              <w:t xml:space="preserve"> </w:t>
            </w:r>
            <w:r w:rsidRPr="00DA4BA6">
              <w:rPr>
                <w:b/>
                <w:bCs/>
              </w:rPr>
              <w:t>to</w:t>
            </w:r>
            <w:r w:rsidR="00693FBC">
              <w:rPr>
                <w:b/>
                <w:bCs/>
              </w:rPr>
              <w:t xml:space="preserve"> </w:t>
            </w:r>
            <w:r w:rsidRPr="00DA4BA6">
              <w:rPr>
                <w:b/>
                <w:bCs/>
              </w:rPr>
              <w:t>Modify</w:t>
            </w:r>
            <w:r w:rsidR="00693FBC">
              <w:rPr>
                <w:b/>
                <w:bCs/>
              </w:rPr>
              <w:t xml:space="preserve"> </w:t>
            </w:r>
            <w:r w:rsidRPr="00DA4BA6">
              <w:rPr>
                <w:b/>
                <w:bCs/>
              </w:rPr>
              <w:t>Custody</w:t>
            </w:r>
            <w:r w:rsidR="00693FBC">
              <w:t xml:space="preserve"> </w:t>
            </w:r>
            <w:r>
              <w:t>as</w:t>
            </w:r>
            <w:r w:rsidR="00693FBC">
              <w:t xml:space="preserve"> </w:t>
            </w:r>
            <w:r>
              <w:t>soon</w:t>
            </w:r>
            <w:r w:rsidR="00693FBC">
              <w:t xml:space="preserve"> </w:t>
            </w:r>
            <w:r>
              <w:t>as</w:t>
            </w:r>
            <w:r w:rsidR="00693FBC">
              <w:t xml:space="preserve"> </w:t>
            </w:r>
            <w:r>
              <w:t>you</w:t>
            </w:r>
            <w:r w:rsidR="00693FBC">
              <w:t xml:space="preserve"> </w:t>
            </w:r>
            <w:r>
              <w:t>can.</w:t>
            </w:r>
          </w:p>
          <w:p w14:paraId="47F7E92A" w14:textId="201C49E3" w:rsidR="003F4F5B" w:rsidRDefault="003F4F5B" w:rsidP="00360B18">
            <w:pPr>
              <w:pStyle w:val="Body"/>
            </w:pPr>
            <w:r>
              <w:t>Until</w:t>
            </w:r>
            <w:r w:rsidR="00693FBC">
              <w:t xml:space="preserve"> </w:t>
            </w:r>
            <w:r>
              <w:t>you</w:t>
            </w:r>
            <w:r w:rsidR="00693FBC">
              <w:t xml:space="preserve"> </w:t>
            </w:r>
            <w:r>
              <w:t>file</w:t>
            </w:r>
            <w:r w:rsidR="00693FBC">
              <w:t xml:space="preserve"> </w:t>
            </w:r>
            <w:r>
              <w:t>your</w:t>
            </w:r>
            <w:r w:rsidR="00693FBC">
              <w:t xml:space="preserve"> </w:t>
            </w:r>
            <w:r>
              <w:t>motion</w:t>
            </w:r>
            <w:r w:rsidR="00693FBC">
              <w:t xml:space="preserve"> </w:t>
            </w:r>
            <w:r>
              <w:t>with</w:t>
            </w:r>
            <w:r w:rsidR="00693FBC">
              <w:t xml:space="preserve"> </w:t>
            </w:r>
            <w:r>
              <w:t>the</w:t>
            </w:r>
            <w:r w:rsidR="00693FBC">
              <w:t xml:space="preserve"> </w:t>
            </w:r>
            <w:r>
              <w:t>court,</w:t>
            </w:r>
            <w:r w:rsidR="00693FBC">
              <w:t xml:space="preserve"> </w:t>
            </w:r>
            <w:r w:rsidRPr="0069394C">
              <w:rPr>
                <w:b/>
                <w:bCs/>
              </w:rPr>
              <w:t>the</w:t>
            </w:r>
            <w:r w:rsidR="00693FBC">
              <w:rPr>
                <w:b/>
                <w:bCs/>
              </w:rPr>
              <w:t xml:space="preserve"> </w:t>
            </w:r>
            <w:r w:rsidRPr="0069394C">
              <w:rPr>
                <w:b/>
                <w:bCs/>
              </w:rPr>
              <w:t>parent</w:t>
            </w:r>
            <w:r w:rsidR="00693FBC">
              <w:rPr>
                <w:b/>
                <w:bCs/>
              </w:rPr>
              <w:t xml:space="preserve"> </w:t>
            </w:r>
            <w:r w:rsidRPr="0069394C">
              <w:rPr>
                <w:b/>
                <w:bCs/>
              </w:rPr>
              <w:t>who</w:t>
            </w:r>
            <w:r w:rsidR="00693FBC">
              <w:rPr>
                <w:b/>
                <w:bCs/>
              </w:rPr>
              <w:t xml:space="preserve"> </w:t>
            </w:r>
            <w:r w:rsidRPr="0069394C">
              <w:rPr>
                <w:b/>
                <w:bCs/>
              </w:rPr>
              <w:t>owes</w:t>
            </w:r>
            <w:r w:rsidR="00693FBC">
              <w:rPr>
                <w:b/>
                <w:bCs/>
              </w:rPr>
              <w:t xml:space="preserve"> </w:t>
            </w:r>
            <w:r w:rsidRPr="0069394C">
              <w:rPr>
                <w:b/>
                <w:bCs/>
              </w:rPr>
              <w:t>child</w:t>
            </w:r>
            <w:r w:rsidR="00693FBC">
              <w:rPr>
                <w:b/>
                <w:bCs/>
              </w:rPr>
              <w:t xml:space="preserve"> </w:t>
            </w:r>
            <w:r w:rsidRPr="0069394C">
              <w:rPr>
                <w:b/>
                <w:bCs/>
              </w:rPr>
              <w:t>support</w:t>
            </w:r>
            <w:r w:rsidR="00693FBC">
              <w:rPr>
                <w:b/>
                <w:bCs/>
              </w:rPr>
              <w:t xml:space="preserve"> </w:t>
            </w:r>
            <w:r w:rsidRPr="0069394C">
              <w:rPr>
                <w:b/>
                <w:bCs/>
              </w:rPr>
              <w:t>still</w:t>
            </w:r>
            <w:r w:rsidR="00693FBC">
              <w:rPr>
                <w:b/>
                <w:bCs/>
              </w:rPr>
              <w:t xml:space="preserve"> </w:t>
            </w:r>
            <w:r w:rsidRPr="0069394C">
              <w:rPr>
                <w:b/>
                <w:bCs/>
              </w:rPr>
              <w:t>owes</w:t>
            </w:r>
            <w:r w:rsidR="00693FBC">
              <w:rPr>
                <w:b/>
                <w:bCs/>
              </w:rPr>
              <w:t xml:space="preserve"> </w:t>
            </w:r>
            <w:r w:rsidRPr="0069394C">
              <w:rPr>
                <w:b/>
                <w:bCs/>
              </w:rPr>
              <w:t>the</w:t>
            </w:r>
            <w:r w:rsidR="00693FBC">
              <w:rPr>
                <w:b/>
                <w:bCs/>
              </w:rPr>
              <w:t xml:space="preserve"> </w:t>
            </w:r>
            <w:r w:rsidRPr="0069394C">
              <w:rPr>
                <w:b/>
                <w:bCs/>
              </w:rPr>
              <w:t>amount</w:t>
            </w:r>
            <w:r w:rsidR="00693FBC">
              <w:rPr>
                <w:b/>
                <w:bCs/>
              </w:rPr>
              <w:t xml:space="preserve"> </w:t>
            </w:r>
            <w:r w:rsidRPr="0069394C">
              <w:rPr>
                <w:b/>
                <w:bCs/>
              </w:rPr>
              <w:t>in</w:t>
            </w:r>
            <w:r w:rsidR="00693FBC">
              <w:rPr>
                <w:b/>
                <w:bCs/>
              </w:rPr>
              <w:t xml:space="preserve"> </w:t>
            </w:r>
            <w:r w:rsidRPr="0069394C">
              <w:rPr>
                <w:b/>
                <w:bCs/>
              </w:rPr>
              <w:t>your</w:t>
            </w:r>
            <w:r w:rsidR="00693FBC">
              <w:rPr>
                <w:b/>
                <w:bCs/>
              </w:rPr>
              <w:t xml:space="preserve"> </w:t>
            </w:r>
            <w:r w:rsidRPr="0069394C">
              <w:rPr>
                <w:b/>
                <w:bCs/>
              </w:rPr>
              <w:t>current</w:t>
            </w:r>
            <w:r w:rsidR="00693FBC">
              <w:rPr>
                <w:b/>
                <w:bCs/>
              </w:rPr>
              <w:t xml:space="preserve"> </w:t>
            </w:r>
            <w:r w:rsidRPr="0069394C">
              <w:rPr>
                <w:b/>
                <w:bCs/>
              </w:rPr>
              <w:t>order</w:t>
            </w:r>
            <w:r>
              <w:t>.</w:t>
            </w:r>
          </w:p>
          <w:p w14:paraId="0CB8BC04" w14:textId="79F7B503" w:rsidR="003F4F5B" w:rsidRDefault="003F4F5B" w:rsidP="00360B18">
            <w:pPr>
              <w:pStyle w:val="Heading4"/>
              <w:outlineLvl w:val="3"/>
            </w:pPr>
            <w:r>
              <w:lastRenderedPageBreak/>
              <w:t>For</w:t>
            </w:r>
            <w:r w:rsidR="00693FBC">
              <w:t xml:space="preserve"> </w:t>
            </w:r>
            <w:r>
              <w:t>example</w:t>
            </w:r>
          </w:p>
          <w:p w14:paraId="26118B12" w14:textId="5362594C" w:rsidR="003F4F5B" w:rsidRDefault="003F4F5B" w:rsidP="00360B18">
            <w:pPr>
              <w:pStyle w:val="ListParagraph"/>
              <w:numPr>
                <w:ilvl w:val="0"/>
                <w:numId w:val="1"/>
              </w:numPr>
            </w:pPr>
            <w:r>
              <w:t>Under</w:t>
            </w:r>
            <w:r w:rsidR="00693FBC">
              <w:t xml:space="preserve"> </w:t>
            </w:r>
            <w:r>
              <w:t>your</w:t>
            </w:r>
            <w:r w:rsidR="00693FBC">
              <w:t xml:space="preserve"> </w:t>
            </w:r>
            <w:r>
              <w:t>current</w:t>
            </w:r>
            <w:r w:rsidR="00693FBC">
              <w:t xml:space="preserve"> </w:t>
            </w:r>
            <w:r>
              <w:t>order,</w:t>
            </w:r>
            <w:r w:rsidR="00693FBC">
              <w:t xml:space="preserve"> </w:t>
            </w:r>
            <w:r>
              <w:t>the</w:t>
            </w:r>
            <w:r w:rsidR="00693FBC">
              <w:t xml:space="preserve"> </w:t>
            </w:r>
            <w:r>
              <w:t>children</w:t>
            </w:r>
            <w:r w:rsidR="00693FBC">
              <w:t xml:space="preserve"> </w:t>
            </w:r>
            <w:r>
              <w:t>spend</w:t>
            </w:r>
            <w:r w:rsidR="00693FBC">
              <w:t xml:space="preserve"> </w:t>
            </w:r>
            <w:r>
              <w:t>Sunday</w:t>
            </w:r>
            <w:r w:rsidR="00693FBC">
              <w:t xml:space="preserve"> </w:t>
            </w:r>
            <w:r>
              <w:t>to</w:t>
            </w:r>
            <w:r w:rsidR="00693FBC">
              <w:t xml:space="preserve"> </w:t>
            </w:r>
            <w:r>
              <w:t>Friday</w:t>
            </w:r>
            <w:r w:rsidR="00693FBC">
              <w:t xml:space="preserve"> </w:t>
            </w:r>
            <w:r>
              <w:t>with</w:t>
            </w:r>
            <w:r w:rsidR="00693FBC">
              <w:t xml:space="preserve"> </w:t>
            </w:r>
            <w:r>
              <w:t>you</w:t>
            </w:r>
            <w:r w:rsidR="00693FBC">
              <w:t xml:space="preserve"> </w:t>
            </w:r>
            <w:r>
              <w:t>and</w:t>
            </w:r>
            <w:r w:rsidR="00693FBC">
              <w:t xml:space="preserve"> </w:t>
            </w:r>
            <w:r>
              <w:t>Friday</w:t>
            </w:r>
            <w:r w:rsidR="00693FBC">
              <w:t xml:space="preserve"> </w:t>
            </w:r>
            <w:r>
              <w:t>after</w:t>
            </w:r>
            <w:r w:rsidR="00693FBC">
              <w:t xml:space="preserve"> </w:t>
            </w:r>
            <w:r>
              <w:t>school</w:t>
            </w:r>
            <w:r w:rsidR="00693FBC">
              <w:t xml:space="preserve"> </w:t>
            </w:r>
            <w:r>
              <w:t>until</w:t>
            </w:r>
            <w:r w:rsidR="00693FBC">
              <w:t xml:space="preserve"> </w:t>
            </w:r>
            <w:r>
              <w:t>Sunday</w:t>
            </w:r>
            <w:r w:rsidR="00693FBC">
              <w:t xml:space="preserve"> </w:t>
            </w:r>
            <w:r>
              <w:t>after</w:t>
            </w:r>
            <w:r w:rsidR="00693FBC">
              <w:t xml:space="preserve"> </w:t>
            </w:r>
            <w:r>
              <w:t>dinner</w:t>
            </w:r>
            <w:r w:rsidR="00693FBC">
              <w:t xml:space="preserve"> </w:t>
            </w:r>
            <w:r>
              <w:t>with</w:t>
            </w:r>
            <w:r w:rsidR="00693FBC">
              <w:t xml:space="preserve"> </w:t>
            </w:r>
            <w:r>
              <w:t>the</w:t>
            </w:r>
            <w:r w:rsidR="00693FBC">
              <w:t xml:space="preserve"> </w:t>
            </w:r>
            <w:r>
              <w:t>other</w:t>
            </w:r>
            <w:r w:rsidR="00693FBC">
              <w:t xml:space="preserve"> </w:t>
            </w:r>
            <w:r>
              <w:t>parent.</w:t>
            </w:r>
          </w:p>
          <w:p w14:paraId="0A10EC10" w14:textId="090725BC" w:rsidR="003F4F5B" w:rsidRDefault="003F4F5B" w:rsidP="00360B18">
            <w:pPr>
              <w:pStyle w:val="ListParagraph"/>
              <w:numPr>
                <w:ilvl w:val="0"/>
                <w:numId w:val="1"/>
              </w:numPr>
            </w:pPr>
            <w:r>
              <w:t>Child</w:t>
            </w:r>
            <w:r w:rsidR="00693FBC">
              <w:t xml:space="preserve"> </w:t>
            </w:r>
            <w:r>
              <w:t>support</w:t>
            </w:r>
            <w:r w:rsidR="00693FBC">
              <w:t xml:space="preserve"> </w:t>
            </w:r>
            <w:r>
              <w:t>was</w:t>
            </w:r>
            <w:r w:rsidR="00693FBC">
              <w:t xml:space="preserve"> </w:t>
            </w:r>
            <w:r>
              <w:t>calculated</w:t>
            </w:r>
            <w:r w:rsidR="00693FBC">
              <w:t xml:space="preserve"> </w:t>
            </w:r>
            <w:r>
              <w:t>based</w:t>
            </w:r>
            <w:r w:rsidR="00693FBC">
              <w:t xml:space="preserve"> </w:t>
            </w:r>
            <w:r>
              <w:t>on</w:t>
            </w:r>
            <w:r w:rsidR="00693FBC">
              <w:t xml:space="preserve"> </w:t>
            </w:r>
            <w:r>
              <w:t>the</w:t>
            </w:r>
            <w:r w:rsidR="00693FBC">
              <w:t xml:space="preserve"> </w:t>
            </w:r>
            <w:r>
              <w:t>children</w:t>
            </w:r>
            <w:r w:rsidR="00693FBC">
              <w:t xml:space="preserve"> </w:t>
            </w:r>
            <w:r>
              <w:t>being</w:t>
            </w:r>
            <w:r w:rsidR="00693FBC">
              <w:t xml:space="preserve"> </w:t>
            </w:r>
            <w:r>
              <w:t>with</w:t>
            </w:r>
            <w:r w:rsidR="00693FBC">
              <w:t xml:space="preserve"> </w:t>
            </w:r>
            <w:r>
              <w:t>you</w:t>
            </w:r>
            <w:r w:rsidR="00693FBC">
              <w:t xml:space="preserve"> </w:t>
            </w:r>
            <w:r>
              <w:t>5</w:t>
            </w:r>
            <w:r w:rsidR="00693FBC">
              <w:t xml:space="preserve"> </w:t>
            </w:r>
            <w:r>
              <w:t>overnights</w:t>
            </w:r>
            <w:r w:rsidR="00693FBC">
              <w:t xml:space="preserve"> </w:t>
            </w:r>
            <w:r>
              <w:t>each</w:t>
            </w:r>
            <w:r w:rsidR="00693FBC">
              <w:t xml:space="preserve"> </w:t>
            </w:r>
            <w:r>
              <w:t>week,</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693FBC">
              <w:t xml:space="preserve"> </w:t>
            </w:r>
            <w:r>
              <w:t>2</w:t>
            </w:r>
            <w:r w:rsidR="00693FBC">
              <w:t xml:space="preserve"> </w:t>
            </w:r>
            <w:r>
              <w:t>overnights</w:t>
            </w:r>
            <w:r w:rsidR="00693FBC">
              <w:t xml:space="preserve"> </w:t>
            </w:r>
            <w:r>
              <w:t>each</w:t>
            </w:r>
            <w:r w:rsidR="00693FBC">
              <w:t xml:space="preserve"> </w:t>
            </w:r>
            <w:r>
              <w:t>week.</w:t>
            </w:r>
          </w:p>
          <w:p w14:paraId="463CCFF8" w14:textId="283084D6" w:rsidR="003F4F5B" w:rsidRDefault="003F4F5B" w:rsidP="00360B18">
            <w:pPr>
              <w:pStyle w:val="ListParagraph"/>
              <w:numPr>
                <w:ilvl w:val="0"/>
                <w:numId w:val="1"/>
              </w:numPr>
            </w:pPr>
            <w:r>
              <w:t>You</w:t>
            </w:r>
            <w:r w:rsidR="00693FBC">
              <w:t xml:space="preserve"> </w:t>
            </w:r>
            <w:r>
              <w:t>decide</w:t>
            </w:r>
            <w:r w:rsidR="00693FBC">
              <w:t xml:space="preserve"> </w:t>
            </w:r>
            <w:r>
              <w:t>to</w:t>
            </w:r>
            <w:r w:rsidR="00693FBC">
              <w:t xml:space="preserve"> </w:t>
            </w:r>
            <w:r>
              <w:t>change</w:t>
            </w:r>
            <w:r w:rsidR="00693FBC">
              <w:t xml:space="preserve"> </w:t>
            </w:r>
            <w:r>
              <w:t>to</w:t>
            </w:r>
            <w:r w:rsidR="00693FBC">
              <w:t xml:space="preserve"> </w:t>
            </w:r>
            <w:r>
              <w:t>a</w:t>
            </w:r>
            <w:r w:rsidR="00693FBC">
              <w:t xml:space="preserve"> </w:t>
            </w:r>
            <w:r>
              <w:t>schedule</w:t>
            </w:r>
            <w:r w:rsidR="00693FBC">
              <w:t xml:space="preserve"> </w:t>
            </w:r>
            <w:r>
              <w:t>where</w:t>
            </w:r>
            <w:r w:rsidR="00693FBC">
              <w:t xml:space="preserve"> </w:t>
            </w:r>
            <w:r>
              <w:t>the</w:t>
            </w:r>
            <w:r w:rsidR="00693FBC">
              <w:t xml:space="preserve"> </w:t>
            </w:r>
            <w:r>
              <w:t>children</w:t>
            </w:r>
            <w:r w:rsidR="00693FBC">
              <w:t xml:space="preserve"> </w:t>
            </w:r>
            <w:r>
              <w:t>will</w:t>
            </w:r>
            <w:r w:rsidR="00693FBC">
              <w:t xml:space="preserve"> </w:t>
            </w:r>
            <w:r>
              <w:t>spend</w:t>
            </w:r>
            <w:r w:rsidR="00693FBC">
              <w:t xml:space="preserve"> </w:t>
            </w:r>
            <w:r>
              <w:t>a</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then</w:t>
            </w:r>
            <w:r w:rsidR="00693FBC">
              <w:t xml:space="preserve"> </w:t>
            </w:r>
            <w:r>
              <w:t>a</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start</w:t>
            </w:r>
            <w:r w:rsidR="00693FBC">
              <w:t xml:space="preserve"> </w:t>
            </w:r>
            <w:r>
              <w:t>March</w:t>
            </w:r>
            <w:r w:rsidR="00693FBC">
              <w:t xml:space="preserve"> </w:t>
            </w:r>
            <w:r>
              <w:t>1</w:t>
            </w:r>
            <w:r w:rsidR="00DB59F3">
              <w:t>.</w:t>
            </w:r>
          </w:p>
          <w:p w14:paraId="260332BD" w14:textId="7A903721" w:rsidR="003F4F5B" w:rsidRDefault="003F4F5B" w:rsidP="00360B18">
            <w:pPr>
              <w:pStyle w:val="ListParagraph"/>
              <w:numPr>
                <w:ilvl w:val="0"/>
                <w:numId w:val="1"/>
              </w:numPr>
            </w:pPr>
            <w:r>
              <w:t>Child</w:t>
            </w:r>
            <w:r w:rsidR="00693FBC">
              <w:t xml:space="preserve"> </w:t>
            </w:r>
            <w:r>
              <w:t>support</w:t>
            </w:r>
            <w:r w:rsidR="00693FBC">
              <w:t xml:space="preserve"> </w:t>
            </w:r>
            <w:r>
              <w:t>will</w:t>
            </w:r>
            <w:r w:rsidR="00693FBC">
              <w:t xml:space="preserve"> </w:t>
            </w:r>
            <w:r>
              <w:t>probably</w:t>
            </w:r>
            <w:r w:rsidR="00693FBC">
              <w:t xml:space="preserve"> </w:t>
            </w:r>
            <w:r>
              <w:t>change</w:t>
            </w:r>
            <w:r w:rsidR="00693FBC">
              <w:t xml:space="preserve"> </w:t>
            </w:r>
            <w:r>
              <w:t>because</w:t>
            </w:r>
            <w:r w:rsidR="00693FBC">
              <w:t xml:space="preserve"> </w:t>
            </w:r>
            <w:r>
              <w:t>the</w:t>
            </w:r>
            <w:r w:rsidR="00693FBC">
              <w:t xml:space="preserve"> </w:t>
            </w:r>
            <w:r>
              <w:t>percentage</w:t>
            </w:r>
            <w:r w:rsidR="00693FBC">
              <w:t xml:space="preserve"> </w:t>
            </w:r>
            <w:r>
              <w:t>of</w:t>
            </w:r>
            <w:r w:rsidR="00693FBC">
              <w:t xml:space="preserve"> </w:t>
            </w:r>
            <w:r>
              <w:t>overnights</w:t>
            </w:r>
            <w:r w:rsidR="00693FBC">
              <w:t xml:space="preserve"> </w:t>
            </w:r>
            <w:r>
              <w:t>the</w:t>
            </w:r>
            <w:r w:rsidR="00693FBC">
              <w:t xml:space="preserve"> </w:t>
            </w:r>
            <w:r>
              <w:t>children</w:t>
            </w:r>
            <w:r w:rsidR="00693FBC">
              <w:t xml:space="preserve"> </w:t>
            </w:r>
            <w:r>
              <w:t>spend</w:t>
            </w:r>
            <w:r w:rsidR="00693FBC">
              <w:t xml:space="preserve"> </w:t>
            </w:r>
            <w:r>
              <w:t>with</w:t>
            </w:r>
            <w:r w:rsidR="00693FBC">
              <w:t xml:space="preserve"> </w:t>
            </w:r>
            <w:r>
              <w:t>each</w:t>
            </w:r>
            <w:r w:rsidR="00693FBC">
              <w:t xml:space="preserve"> </w:t>
            </w:r>
            <w:r>
              <w:t>parent</w:t>
            </w:r>
            <w:r w:rsidR="00693FBC">
              <w:t xml:space="preserve"> </w:t>
            </w:r>
            <w:r>
              <w:t>has</w:t>
            </w:r>
            <w:r w:rsidR="00693FBC">
              <w:t xml:space="preserve"> </w:t>
            </w:r>
            <w:r>
              <w:t>changed</w:t>
            </w:r>
            <w:r w:rsidR="00DB59F3">
              <w:t>.</w:t>
            </w:r>
          </w:p>
          <w:p w14:paraId="63BE47BD" w14:textId="56120B81" w:rsidR="003F4F5B" w:rsidRDefault="003F4F5B" w:rsidP="00360B18">
            <w:pPr>
              <w:pStyle w:val="ListParagraph"/>
              <w:numPr>
                <w:ilvl w:val="0"/>
                <w:numId w:val="1"/>
              </w:numPr>
            </w:pPr>
            <w:r>
              <w:t>You</w:t>
            </w:r>
            <w:r w:rsidR="00693FBC">
              <w:t xml:space="preserve"> </w:t>
            </w:r>
            <w:r>
              <w:t>file</w:t>
            </w:r>
            <w:r w:rsidR="00693FBC">
              <w:t xml:space="preserve"> </w:t>
            </w:r>
            <w:r>
              <w:t>an</w:t>
            </w:r>
            <w:r w:rsidR="00693FBC">
              <w:t xml:space="preserve"> </w:t>
            </w:r>
            <w:r w:rsidRPr="00615A16">
              <w:rPr>
                <w:b/>
                <w:bCs/>
              </w:rPr>
              <w:t>Uncontested</w:t>
            </w:r>
            <w:r w:rsidR="00693FBC">
              <w:rPr>
                <w:b/>
                <w:bCs/>
              </w:rPr>
              <w:t xml:space="preserve"> </w:t>
            </w:r>
            <w:r w:rsidRPr="00615A16">
              <w:rPr>
                <w:b/>
                <w:bCs/>
              </w:rPr>
              <w:t>Motion</w:t>
            </w:r>
            <w:r w:rsidR="00693FBC">
              <w:rPr>
                <w:b/>
                <w:bCs/>
              </w:rPr>
              <w:t xml:space="preserve"> </w:t>
            </w:r>
            <w:r w:rsidRPr="00615A16">
              <w:rPr>
                <w:b/>
                <w:bCs/>
              </w:rPr>
              <w:t>to</w:t>
            </w:r>
            <w:r w:rsidR="00693FBC">
              <w:rPr>
                <w:b/>
                <w:bCs/>
              </w:rPr>
              <w:t xml:space="preserve"> </w:t>
            </w:r>
            <w:r w:rsidRPr="00615A16">
              <w:rPr>
                <w:b/>
                <w:bCs/>
              </w:rPr>
              <w:t>Modify</w:t>
            </w:r>
            <w:r w:rsidR="00693FBC">
              <w:rPr>
                <w:b/>
                <w:bCs/>
              </w:rPr>
              <w:t xml:space="preserve"> </w:t>
            </w:r>
            <w:r w:rsidRPr="00615A16">
              <w:rPr>
                <w:b/>
                <w:bCs/>
              </w:rPr>
              <w:t>Custody</w:t>
            </w:r>
            <w:r w:rsidR="00693FBC">
              <w:rPr>
                <w:b/>
                <w:bCs/>
              </w:rPr>
              <w:t xml:space="preserve"> </w:t>
            </w:r>
            <w:r w:rsidRPr="00615A16">
              <w:rPr>
                <w:b/>
                <w:bCs/>
              </w:rPr>
              <w:t>and</w:t>
            </w:r>
            <w:r w:rsidR="00693FBC">
              <w:rPr>
                <w:b/>
                <w:bCs/>
              </w:rPr>
              <w:t xml:space="preserve"> </w:t>
            </w:r>
            <w:r w:rsidRPr="00615A16">
              <w:rPr>
                <w:b/>
                <w:bCs/>
              </w:rPr>
              <w:t>Child</w:t>
            </w:r>
            <w:r w:rsidR="00693FBC">
              <w:rPr>
                <w:b/>
                <w:bCs/>
              </w:rPr>
              <w:t xml:space="preserve"> </w:t>
            </w:r>
            <w:r>
              <w:rPr>
                <w:b/>
                <w:bCs/>
              </w:rPr>
              <w:t>S</w:t>
            </w:r>
            <w:r w:rsidRPr="00615A16">
              <w:rPr>
                <w:b/>
                <w:bCs/>
              </w:rPr>
              <w:t>upport</w:t>
            </w:r>
            <w:r w:rsidR="00693FBC">
              <w:t xml:space="preserve"> </w:t>
            </w:r>
            <w:r>
              <w:t>June</w:t>
            </w:r>
            <w:r w:rsidR="00693FBC">
              <w:t xml:space="preserve"> </w:t>
            </w:r>
            <w:r>
              <w:t>21</w:t>
            </w:r>
            <w:r w:rsidR="00DB59F3">
              <w:t>.</w:t>
            </w:r>
          </w:p>
          <w:p w14:paraId="15D2F7A7" w14:textId="3D228700" w:rsidR="003F4F5B" w:rsidRDefault="003F4F5B" w:rsidP="00360B18">
            <w:pPr>
              <w:pStyle w:val="ListParagraph"/>
              <w:numPr>
                <w:ilvl w:val="0"/>
                <w:numId w:val="1"/>
              </w:numPr>
            </w:pPr>
            <w:r>
              <w:t>The</w:t>
            </w:r>
            <w:r w:rsidR="00693FBC">
              <w:t xml:space="preserve"> </w:t>
            </w:r>
            <w:r>
              <w:t>judge</w:t>
            </w:r>
            <w:r w:rsidR="00693FBC">
              <w:t xml:space="preserve"> </w:t>
            </w:r>
            <w:r>
              <w:t>agrees</w:t>
            </w:r>
            <w:r w:rsidR="00693FBC">
              <w:t xml:space="preserve"> </w:t>
            </w:r>
            <w:r>
              <w:t>with</w:t>
            </w:r>
            <w:r w:rsidR="00693FBC">
              <w:t xml:space="preserve"> </w:t>
            </w:r>
            <w:r>
              <w:t>your</w:t>
            </w:r>
            <w:r w:rsidR="00693FBC">
              <w:t xml:space="preserve"> </w:t>
            </w:r>
            <w:r>
              <w:t>motion</w:t>
            </w:r>
            <w:r w:rsidR="00693FBC">
              <w:t xml:space="preserve"> </w:t>
            </w:r>
            <w:r>
              <w:t>and</w:t>
            </w:r>
            <w:r w:rsidR="00693FBC">
              <w:t xml:space="preserve"> </w:t>
            </w:r>
            <w:r>
              <w:t>signs</w:t>
            </w:r>
            <w:r w:rsidR="00693FBC">
              <w:t xml:space="preserve"> </w:t>
            </w:r>
            <w:r>
              <w:t>a</w:t>
            </w:r>
            <w:r w:rsidR="00693FBC">
              <w:t xml:space="preserve"> </w:t>
            </w:r>
            <w:r>
              <w:t>new</w:t>
            </w:r>
            <w:r w:rsidR="00693FBC">
              <w:t xml:space="preserve"> </w:t>
            </w:r>
            <w:r>
              <w:t>custody</w:t>
            </w:r>
            <w:r w:rsidR="00693FBC">
              <w:t xml:space="preserve"> </w:t>
            </w:r>
            <w:r>
              <w:t>and</w:t>
            </w:r>
            <w:r w:rsidR="00693FBC">
              <w:t xml:space="preserve"> </w:t>
            </w:r>
            <w:r>
              <w:t>child</w:t>
            </w:r>
            <w:r w:rsidR="00693FBC">
              <w:t xml:space="preserve"> </w:t>
            </w:r>
            <w:r>
              <w:t>support</w:t>
            </w:r>
            <w:r w:rsidR="00693FBC">
              <w:t xml:space="preserve"> </w:t>
            </w:r>
            <w:r>
              <w:t>order</w:t>
            </w:r>
            <w:r w:rsidR="00693FBC">
              <w:t xml:space="preserve"> </w:t>
            </w:r>
            <w:r>
              <w:t>September</w:t>
            </w:r>
            <w:r w:rsidR="00693FBC">
              <w:t xml:space="preserve"> </w:t>
            </w:r>
            <w:r>
              <w:t>1</w:t>
            </w:r>
            <w:r w:rsidR="00DB59F3">
              <w:t>.</w:t>
            </w:r>
          </w:p>
          <w:p w14:paraId="59737AE9" w14:textId="375600EF" w:rsidR="003F4F5B" w:rsidRDefault="003F4F5B" w:rsidP="00360B18">
            <w:pPr>
              <w:pStyle w:val="ListParagraph"/>
              <w:numPr>
                <w:ilvl w:val="0"/>
                <w:numId w:val="1"/>
              </w:numPr>
            </w:pPr>
            <w:r>
              <w:t>The</w:t>
            </w:r>
            <w:r w:rsidR="00693FBC">
              <w:t xml:space="preserve"> </w:t>
            </w:r>
            <w:r>
              <w:t>new</w:t>
            </w:r>
            <w:r w:rsidR="00693FBC">
              <w:t xml:space="preserve"> </w:t>
            </w:r>
            <w:r>
              <w:t>order</w:t>
            </w:r>
            <w:r w:rsidR="00693FBC">
              <w:t xml:space="preserve"> </w:t>
            </w:r>
            <w:r>
              <w:t>says</w:t>
            </w:r>
            <w:r w:rsidR="00693FBC">
              <w:t xml:space="preserve"> </w:t>
            </w:r>
            <w:r>
              <w:t>that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starts</w:t>
            </w:r>
            <w:r w:rsidR="00693FBC">
              <w:t xml:space="preserve"> </w:t>
            </w:r>
            <w:r>
              <w:t>July</w:t>
            </w:r>
            <w:r w:rsidR="00693FBC">
              <w:t xml:space="preserve"> </w:t>
            </w:r>
            <w:r>
              <w:t>1</w:t>
            </w:r>
            <w:r w:rsidR="00DB59F3">
              <w:t>.</w:t>
            </w:r>
          </w:p>
          <w:p w14:paraId="13FCAC7B" w14:textId="77777777" w:rsidR="003F4F5B" w:rsidRDefault="003F4F5B" w:rsidP="00360B18">
            <w:pPr>
              <w:pStyle w:val="ListParagraph"/>
              <w:numPr>
                <w:ilvl w:val="0"/>
                <w:numId w:val="1"/>
              </w:numPr>
            </w:pPr>
            <w:r w:rsidRPr="00DA4BA6">
              <w:t>Because</w:t>
            </w:r>
            <w:r w:rsidR="00693FBC">
              <w:t xml:space="preserve"> </w:t>
            </w:r>
            <w:r w:rsidRPr="00DA4BA6">
              <w:t>you</w:t>
            </w:r>
            <w:r w:rsidR="00693FBC">
              <w:t xml:space="preserve"> </w:t>
            </w:r>
            <w:r w:rsidRPr="00DA4BA6">
              <w:t>did</w:t>
            </w:r>
            <w:r w:rsidR="00693FBC">
              <w:t xml:space="preserve"> </w:t>
            </w:r>
            <w:r w:rsidRPr="00DA4BA6">
              <w:t>not</w:t>
            </w:r>
            <w:r w:rsidR="00693FBC">
              <w:t xml:space="preserve"> </w:t>
            </w:r>
            <w:r w:rsidRPr="00DA4BA6">
              <w:t>file</w:t>
            </w:r>
            <w:r w:rsidR="00693FBC">
              <w:t xml:space="preserve"> </w:t>
            </w:r>
            <w:r w:rsidRPr="00DA4BA6">
              <w:t>your</w:t>
            </w:r>
            <w:r w:rsidR="00693FBC">
              <w:t xml:space="preserve"> </w:t>
            </w:r>
            <w:r w:rsidRPr="00DA4BA6">
              <w:t>motion</w:t>
            </w:r>
            <w:r w:rsidR="00693FBC">
              <w:t xml:space="preserve"> </w:t>
            </w:r>
            <w:r w:rsidRPr="00DA4BA6">
              <w:t>until</w:t>
            </w:r>
            <w:r w:rsidR="00693FBC">
              <w:t xml:space="preserve"> </w:t>
            </w:r>
            <w:r w:rsidRPr="00DA4BA6">
              <w:t>June,</w:t>
            </w:r>
            <w:r w:rsidR="00693FBC">
              <w:t xml:space="preserve"> </w:t>
            </w:r>
            <w:r w:rsidRPr="00DA4BA6">
              <w:t>the</w:t>
            </w:r>
            <w:r w:rsidR="00693FBC">
              <w:t xml:space="preserve"> </w:t>
            </w:r>
            <w:r w:rsidRPr="002B1ACA">
              <w:rPr>
                <w:b/>
                <w:bCs/>
              </w:rPr>
              <w:t>original</w:t>
            </w:r>
            <w:r w:rsidR="00693FBC">
              <w:rPr>
                <w:b/>
                <w:bCs/>
              </w:rPr>
              <w:t xml:space="preserve"> </w:t>
            </w:r>
            <w:r w:rsidRPr="00DA4BA6">
              <w:t>child</w:t>
            </w:r>
            <w:r w:rsidR="00693FBC">
              <w:t xml:space="preserve"> </w:t>
            </w:r>
            <w:r w:rsidRPr="00DA4BA6">
              <w:t>support</w:t>
            </w:r>
            <w:r w:rsidR="00693FBC">
              <w:t xml:space="preserve"> </w:t>
            </w:r>
            <w:r w:rsidRPr="00DA4BA6">
              <w:t>amount</w:t>
            </w:r>
            <w:r w:rsidR="00693FBC">
              <w:t xml:space="preserve"> </w:t>
            </w:r>
            <w:r w:rsidRPr="00DA4BA6">
              <w:t>still</w:t>
            </w:r>
            <w:r w:rsidR="00693FBC">
              <w:t xml:space="preserve"> </w:t>
            </w:r>
            <w:r w:rsidRPr="00DA4BA6">
              <w:t>applies</w:t>
            </w:r>
            <w:r w:rsidR="00693FBC">
              <w:t xml:space="preserve"> </w:t>
            </w:r>
            <w:r w:rsidRPr="00DA4BA6">
              <w:t>from</w:t>
            </w:r>
            <w:r w:rsidR="00693FBC">
              <w:t xml:space="preserve"> </w:t>
            </w:r>
            <w:r w:rsidRPr="00DA4BA6">
              <w:t>March</w:t>
            </w:r>
            <w:r w:rsidR="00693FBC">
              <w:t xml:space="preserve"> </w:t>
            </w:r>
            <w:r w:rsidRPr="00DA4BA6">
              <w:t>until</w:t>
            </w:r>
            <w:r w:rsidR="00693FBC">
              <w:t xml:space="preserve"> </w:t>
            </w:r>
            <w:r w:rsidRPr="00DA4BA6">
              <w:t>July</w:t>
            </w:r>
            <w:r w:rsidR="00693FBC">
              <w:t xml:space="preserve"> </w:t>
            </w:r>
            <w:r w:rsidRPr="00DA4BA6">
              <w:t>1</w:t>
            </w:r>
            <w:r w:rsidR="00DB59F3">
              <w:t>.</w:t>
            </w:r>
          </w:p>
          <w:p w14:paraId="168003E2" w14:textId="77777777" w:rsidR="00AF5EEB" w:rsidRDefault="00AF5EEB" w:rsidP="00AF5EEB">
            <w:pPr>
              <w:pStyle w:val="Heading3"/>
              <w:outlineLvl w:val="2"/>
            </w:pPr>
            <w:r>
              <w:t>Link in this step</w:t>
            </w:r>
          </w:p>
          <w:p w14:paraId="3E3F3428" w14:textId="22149ECD" w:rsidR="00AF5EEB" w:rsidRPr="00AF5EEB" w:rsidRDefault="003D0899" w:rsidP="00AF5EEB">
            <w:pPr>
              <w:pStyle w:val="Body"/>
            </w:pPr>
            <w:hyperlink r:id="rId67" w:anchor="shc-pac11" w:history="1">
              <w:r w:rsidR="00AF5EEB" w:rsidRPr="00AF5EEB">
                <w:rPr>
                  <w:rStyle w:val="Hyperlink"/>
                  <w:b/>
                  <w:bCs/>
                  <w:color w:val="auto"/>
                </w:rPr>
                <w:t>Uncontested Motion to Modify Custody</w:t>
              </w:r>
            </w:hyperlink>
            <w:r w:rsidR="00AF5EEB">
              <w:br/>
            </w:r>
            <w:r w:rsidR="00AF5EEB" w:rsidRPr="00AF5EEB">
              <w:t>courts.alaska.gov/shc/family/shcforms.htm#shc-pac11</w:t>
            </w:r>
          </w:p>
        </w:tc>
      </w:tr>
      <w:tr w:rsidR="003F4F5B" w14:paraId="422EB40E" w14:textId="77777777" w:rsidTr="00360B18">
        <w:trPr>
          <w:jc w:val="center"/>
        </w:trPr>
        <w:tc>
          <w:tcPr>
            <w:tcW w:w="2880" w:type="dxa"/>
            <w:tcMar>
              <w:top w:w="360" w:type="dxa"/>
              <w:left w:w="115" w:type="dxa"/>
              <w:right w:w="115" w:type="dxa"/>
            </w:tcMar>
          </w:tcPr>
          <w:p w14:paraId="10668CF0" w14:textId="09892409" w:rsidR="003F4F5B" w:rsidRPr="008C518D" w:rsidRDefault="003F4F5B" w:rsidP="00F17233">
            <w:pPr>
              <w:pStyle w:val="Body"/>
            </w:pPr>
            <w:r w:rsidRPr="001E3216">
              <w:rPr>
                <w:color w:val="C00000"/>
                <w:shd w:val="clear" w:color="auto" w:fill="FFFFFF"/>
              </w:rPr>
              <w:lastRenderedPageBreak/>
              <w:t>{%tr</w:t>
            </w:r>
            <w:r w:rsidR="00693FBC" w:rsidRPr="001E3216">
              <w:rPr>
                <w:color w:val="C00000"/>
                <w:shd w:val="clear" w:color="auto" w:fill="FFFFFF"/>
              </w:rPr>
              <w:t xml:space="preserve"> </w:t>
            </w:r>
            <w:r w:rsidRPr="001E3216">
              <w:rPr>
                <w:color w:val="C00000"/>
                <w:shd w:val="clear" w:color="auto" w:fill="FFFFFF"/>
              </w:rPr>
              <w:t>endif</w:t>
            </w:r>
            <w:r w:rsidR="00693FBC" w:rsidRPr="001E3216">
              <w:rPr>
                <w:color w:val="C00000"/>
                <w:shd w:val="clear" w:color="auto" w:fill="FFFFFF"/>
              </w:rPr>
              <w:t xml:space="preserve"> </w:t>
            </w:r>
            <w:r w:rsidRPr="001E3216">
              <w:rPr>
                <w:color w:val="C00000"/>
                <w:shd w:val="clear" w:color="auto" w:fill="FFFFFF"/>
              </w:rPr>
              <w:t>%}</w:t>
            </w:r>
          </w:p>
        </w:tc>
        <w:tc>
          <w:tcPr>
            <w:tcW w:w="7612" w:type="dxa"/>
            <w:tcMar>
              <w:top w:w="432" w:type="dxa"/>
              <w:left w:w="115" w:type="dxa"/>
              <w:right w:w="115" w:type="dxa"/>
            </w:tcMar>
          </w:tcPr>
          <w:p w14:paraId="49399C51" w14:textId="77777777" w:rsidR="003F4F5B" w:rsidRDefault="003F4F5B" w:rsidP="00F17233">
            <w:pPr>
              <w:pStyle w:val="Body"/>
            </w:pPr>
          </w:p>
        </w:tc>
      </w:tr>
      <w:tr w:rsidR="003F4F5B" w14:paraId="234CC721" w14:textId="77777777" w:rsidTr="00360B18">
        <w:trPr>
          <w:jc w:val="center"/>
        </w:trPr>
        <w:tc>
          <w:tcPr>
            <w:tcW w:w="2880" w:type="dxa"/>
            <w:tcMar>
              <w:top w:w="360" w:type="dxa"/>
              <w:left w:w="115" w:type="dxa"/>
              <w:right w:w="115" w:type="dxa"/>
            </w:tcMar>
          </w:tcPr>
          <w:p w14:paraId="14BE54C1" w14:textId="7C86FC2A" w:rsidR="003F4F5B" w:rsidRDefault="003F4F5B" w:rsidP="00F17233">
            <w:pPr>
              <w:pStyle w:val="Body"/>
              <w:rPr>
                <w:shd w:val="clear" w:color="auto" w:fill="FFFFFF"/>
              </w:rPr>
            </w:pPr>
            <w:r w:rsidRPr="00CF3487">
              <w:rPr>
                <w:color w:val="FF0000"/>
              </w:rPr>
              <w:t>{%tr</w:t>
            </w:r>
            <w:r w:rsidR="00693FBC">
              <w:rPr>
                <w:color w:val="FF0000"/>
              </w:rPr>
              <w:t xml:space="preserve"> </w:t>
            </w:r>
            <w:r w:rsidRPr="00CF3487">
              <w:rPr>
                <w:color w:val="FF0000"/>
              </w:rPr>
              <w:t>if</w:t>
            </w:r>
            <w:r w:rsidR="00693FBC">
              <w:rPr>
                <w:color w:val="FF0000"/>
              </w:rPr>
              <w:t xml:space="preserve"> </w:t>
            </w:r>
            <w:r w:rsidR="0032670C">
              <w:rPr>
                <w:color w:val="FF0000"/>
              </w:rPr>
              <w:t xml:space="preserve">(user_need == </w:t>
            </w:r>
            <w:r w:rsidR="0032670C" w:rsidRPr="0032670C">
              <w:rPr>
                <w:color w:val="FF0000"/>
              </w:rPr>
              <w:t xml:space="preserve">'change divorce order' </w:t>
            </w:r>
            <w:r w:rsidR="0032670C">
              <w:rPr>
                <w:color w:val="FF0000"/>
              </w:rPr>
              <w:t xml:space="preserve">and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w:t>
            </w:r>
            <w:r w:rsidR="00693FBC">
              <w:rPr>
                <w:shd w:val="clear" w:color="auto" w:fill="FFFFFF"/>
              </w:rPr>
              <w:t xml:space="preserve"> </w:t>
            </w:r>
            <w:r>
              <w:rPr>
                <w:shd w:val="clear" w:color="auto" w:fill="FFFFFF"/>
              </w:rPr>
              <w:t>support',</w:t>
            </w:r>
            <w:r w:rsidR="00693FBC">
              <w:rPr>
                <w:shd w:val="clear" w:color="auto" w:fill="FFFFFF"/>
              </w:rPr>
              <w:t xml:space="preserve"> </w:t>
            </w:r>
            <w:r>
              <w:rPr>
                <w:shd w:val="clear" w:color="auto" w:fill="FFFFFF"/>
              </w:rPr>
              <w:t>'property</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debt</w:t>
            </w:r>
            <w:r w:rsidRPr="003E17B9">
              <w:rPr>
                <w:shd w:val="clear" w:color="auto" w:fill="FFFFFF"/>
              </w:rPr>
              <w:t>'</w:t>
            </w:r>
            <w:r>
              <w:rPr>
                <w:shd w:val="clear" w:color="auto" w:fill="FFFFFF"/>
              </w:rPr>
              <w:t>)</w:t>
            </w:r>
            <w:r w:rsidR="00693FBC">
              <w:rPr>
                <w:shd w:val="clear" w:color="auto" w:fill="FFFFFF"/>
              </w:rPr>
              <w:t xml:space="preserve"> </w:t>
            </w:r>
            <w:r>
              <w:rPr>
                <w:shd w:val="clear" w:color="auto" w:fill="FFFFFF"/>
              </w:rPr>
              <w:t>and</w:t>
            </w:r>
            <w:r w:rsidR="00693FBC">
              <w:rPr>
                <w:shd w:val="clear" w:color="auto" w:fill="FFFFFF"/>
              </w:rPr>
              <w:t xml:space="preserve"> </w:t>
            </w:r>
            <w:r>
              <w:rPr>
                <w:shd w:val="clear" w:color="auto" w:fill="FFFFFF"/>
              </w:rPr>
              <w:t>why_change_divorce_order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'changed</w:t>
            </w:r>
            <w:r w:rsidR="00693FBC">
              <w:rPr>
                <w:shd w:val="clear" w:color="auto" w:fill="FFFFFF"/>
              </w:rPr>
              <w:t xml:space="preserve"> </w:t>
            </w:r>
            <w:r>
              <w:rPr>
                <w:shd w:val="clear" w:color="auto" w:fill="FFFFFF"/>
              </w:rPr>
              <w:t>circumstances'</w:t>
            </w:r>
            <w:r w:rsidR="0032670C" w:rsidRPr="0032670C">
              <w:rPr>
                <w:color w:val="FF0000"/>
                <w:shd w:val="clear" w:color="auto" w:fill="FFFFFF"/>
              </w:rPr>
              <w:t>)</w:t>
            </w:r>
            <w:r w:rsidR="0032670C">
              <w:rPr>
                <w:color w:val="FF0000"/>
                <w:shd w:val="clear" w:color="auto" w:fill="FFFFFF"/>
              </w:rPr>
              <w:t xml:space="preserve"> or </w:t>
            </w:r>
            <w:r w:rsidR="0032670C">
              <w:rPr>
                <w:color w:val="FF0000"/>
              </w:rPr>
              <w:t>(</w:t>
            </w:r>
            <w:r w:rsidR="0032670C" w:rsidRPr="00B67C79">
              <w:rPr>
                <w:color w:val="FFC000"/>
                <w:shd w:val="clear" w:color="auto" w:fill="FFFFFF"/>
              </w:rPr>
              <w:t xml:space="preserve">user_need == </w:t>
            </w:r>
            <w:r w:rsidR="0032670C">
              <w:rPr>
                <w:color w:val="FFC000"/>
                <w:shd w:val="clear" w:color="auto" w:fill="FFFFFF"/>
              </w:rPr>
              <w:t>'</w:t>
            </w:r>
            <w:r w:rsidR="0032670C" w:rsidRPr="00B67C79">
              <w:rPr>
                <w:color w:val="FFC000"/>
                <w:shd w:val="clear" w:color="auto" w:fill="FFFFFF"/>
              </w:rPr>
              <w:t>respond to motion in divorce</w:t>
            </w:r>
            <w:r w:rsidR="0032670C">
              <w:rPr>
                <w:color w:val="FFC000"/>
                <w:shd w:val="clear" w:color="auto" w:fill="FFFFFF"/>
              </w:rPr>
              <w:t xml:space="preserve">' and </w:t>
            </w:r>
            <w:r w:rsidR="0032670C">
              <w:rPr>
                <w:color w:val="FFC000"/>
                <w:shd w:val="clear" w:color="auto" w:fill="FFFFFF"/>
              </w:rPr>
              <w:lastRenderedPageBreak/>
              <w:t>type_of_response</w:t>
            </w:r>
            <w:r w:rsidR="00CA72E6">
              <w:rPr>
                <w:color w:val="FFC000"/>
                <w:shd w:val="clear" w:color="auto" w:fill="FFFFFF"/>
              </w:rPr>
              <w:t xml:space="preserve"> == 'modify' and type_of_modification</w:t>
            </w:r>
            <w:r w:rsidR="0032670C">
              <w:rPr>
                <w:color w:val="FFC000"/>
                <w:shd w:val="clear" w:color="auto" w:fill="FFFFFF"/>
              </w:rPr>
              <w:t>.any_true(</w:t>
            </w:r>
            <w:r w:rsidR="0032670C" w:rsidRPr="00B67C79">
              <w:rPr>
                <w:color w:val="FFC000"/>
                <w:shd w:val="clear" w:color="auto" w:fill="FFFFFF"/>
              </w:rPr>
              <w:t>'spousal support', 'property or debt'</w:t>
            </w:r>
            <w:r w:rsidR="0032670C">
              <w:rPr>
                <w:color w:val="FFC000"/>
                <w:shd w:val="clear" w:color="auto" w:fill="FFFFFF"/>
              </w:rPr>
              <w:t xml:space="preserve">, </w:t>
            </w:r>
            <w:r w:rsidR="0032670C" w:rsidRPr="00B67C79">
              <w:rPr>
                <w:color w:val="FFC000"/>
                <w:shd w:val="clear" w:color="auto" w:fill="FFFFFF"/>
              </w:rPr>
              <w:t>'other'</w:t>
            </w:r>
            <w:r w:rsidR="0032670C">
              <w:rPr>
                <w:color w:val="FFC000"/>
                <w:shd w:val="clear" w:color="auto" w:fill="FFFFFF"/>
              </w:rPr>
              <w:t>)</w:t>
            </w:r>
            <w:r w:rsidR="0032670C">
              <w:rPr>
                <w:color w:val="FF0000"/>
                <w:shd w:val="clear" w:color="auto" w:fill="FFFFFF"/>
              </w:rPr>
              <w:t>)</w:t>
            </w:r>
            <w:r w:rsidR="0032670C" w:rsidRPr="00B67C79">
              <w:rPr>
                <w:color w:val="FF0000"/>
              </w:rPr>
              <w:t xml:space="preserve"> </w:t>
            </w:r>
            <w:r w:rsidR="0032670C" w:rsidRPr="00B67C79">
              <w:rPr>
                <w:color w:val="FF0000"/>
                <w:shd w:val="clear" w:color="auto" w:fill="FFFFFF"/>
              </w:rPr>
              <w:t>%}</w:t>
            </w:r>
          </w:p>
        </w:tc>
        <w:tc>
          <w:tcPr>
            <w:tcW w:w="7612" w:type="dxa"/>
            <w:tcMar>
              <w:top w:w="432" w:type="dxa"/>
              <w:left w:w="115" w:type="dxa"/>
              <w:right w:w="115" w:type="dxa"/>
            </w:tcMar>
          </w:tcPr>
          <w:p w14:paraId="64C63785" w14:textId="704CDD2C" w:rsidR="003F4F5B" w:rsidRDefault="0068295E" w:rsidP="00F17233">
            <w:pPr>
              <w:pStyle w:val="Body"/>
            </w:pPr>
            <w:proofErr w:type="spellStart"/>
            <w:r w:rsidRPr="0068295E">
              <w:lastRenderedPageBreak/>
              <w:t>modify_divorce_step</w:t>
            </w:r>
            <w:proofErr w:type="spellEnd"/>
          </w:p>
        </w:tc>
      </w:tr>
      <w:tr w:rsidR="003F4F5B" w14:paraId="4F609AF9" w14:textId="77777777" w:rsidTr="00360B18">
        <w:trPr>
          <w:jc w:val="center"/>
        </w:trPr>
        <w:tc>
          <w:tcPr>
            <w:tcW w:w="2880" w:type="dxa"/>
            <w:tcMar>
              <w:top w:w="360" w:type="dxa"/>
              <w:left w:w="115" w:type="dxa"/>
              <w:right w:w="115" w:type="dxa"/>
            </w:tcMar>
          </w:tcPr>
          <w:p w14:paraId="53800059" w14:textId="71BF99C4" w:rsidR="00632A6C" w:rsidRPr="00632A6C" w:rsidRDefault="003F4F5B" w:rsidP="00632A6C">
            <w:pPr>
              <w:pStyle w:val="Heading2"/>
              <w:outlineLvl w:val="1"/>
            </w:pPr>
            <w:r>
              <w:lastRenderedPageBreak/>
              <w:t>Step</w:t>
            </w:r>
            <w:r w:rsidR="00693FBC">
              <w:t xml:space="preserve"> </w:t>
            </w:r>
            <w:fldSimple w:instr=" SEQ stepList \* MERGEFORMAT ">
              <w:r w:rsidR="00D3157D">
                <w:rPr>
                  <w:noProof/>
                </w:rPr>
                <w:t>11</w:t>
              </w:r>
            </w:fldSimple>
            <w:r>
              <w:rPr>
                <w:noProof/>
              </w:rPr>
              <w:t>:</w:t>
            </w:r>
            <w:r w:rsidR="00693FBC">
              <w:rPr>
                <w:noProof/>
              </w:rPr>
              <w:t xml:space="preserve"> </w:t>
            </w:r>
            <w:r w:rsidR="00632A6C" w:rsidRPr="00816785">
              <w:t>Learn</w:t>
            </w:r>
            <w:r w:rsidR="00632A6C">
              <w:t xml:space="preserve"> </w:t>
            </w:r>
            <w:r w:rsidR="00632A6C" w:rsidRPr="00816785">
              <w:t>about</w:t>
            </w:r>
            <w:r w:rsidR="00632A6C">
              <w:t xml:space="preserve"> </w:t>
            </w:r>
            <w:r w:rsidR="001E3216" w:rsidRPr="001E3216">
              <w:rPr>
                <w:noProof/>
                <w:color w:val="C00000"/>
              </w:rPr>
              <w:t>{</w:t>
            </w:r>
            <w:r w:rsidR="001E3216" w:rsidRPr="001E3216">
              <w:rPr>
                <w:color w:val="C00000"/>
              </w:rPr>
              <w:t>% if user_need == 'change divorce order' and middle_of_case == 'no'</w:t>
            </w:r>
            <w:r w:rsidR="001E3216">
              <w:rPr>
                <w:color w:val="C00000"/>
              </w:rPr>
              <w:t xml:space="preserve"> %}</w:t>
            </w:r>
            <w:r>
              <w:t>the</w:t>
            </w:r>
            <w:r w:rsidR="00693FBC">
              <w:t xml:space="preserve"> </w:t>
            </w:r>
            <w:r w:rsidRPr="00816785">
              <w:t>Motion</w:t>
            </w:r>
            <w:r w:rsidR="00693FBC">
              <w:t xml:space="preserve"> </w:t>
            </w:r>
            <w:r w:rsidRPr="00816785">
              <w:t>to</w:t>
            </w:r>
            <w:r w:rsidR="00693FBC">
              <w:t xml:space="preserve"> </w:t>
            </w:r>
            <w:r w:rsidRPr="00816785">
              <w:t>Modify</w:t>
            </w:r>
            <w:r w:rsidR="00693FBC">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shd w:val="clear" w:color="auto" w:fill="FFFFFF"/>
              </w:rPr>
              <w:t>type_of_final_order['property</w:t>
            </w:r>
            <w:r w:rsidR="00693FBC" w:rsidRPr="001E3216">
              <w:rPr>
                <w:color w:val="FF0000"/>
                <w:shd w:val="clear" w:color="auto" w:fill="FFFFFF"/>
              </w:rPr>
              <w:t xml:space="preserve"> </w:t>
            </w:r>
            <w:r w:rsidRPr="001E3216">
              <w:rPr>
                <w:color w:val="FF0000"/>
                <w:shd w:val="clear" w:color="auto" w:fill="FFFFFF"/>
              </w:rPr>
              <w:t>or</w:t>
            </w:r>
            <w:r w:rsidR="00693FBC" w:rsidRPr="001E3216">
              <w:rPr>
                <w:color w:val="FF0000"/>
                <w:shd w:val="clear" w:color="auto" w:fill="FFFFFF"/>
              </w:rPr>
              <w:t xml:space="preserve"> </w:t>
            </w:r>
            <w:r w:rsidRPr="001E3216">
              <w:rPr>
                <w:color w:val="FF0000"/>
                <w:shd w:val="clear" w:color="auto" w:fill="FFFFFF"/>
              </w:rPr>
              <w:t>debt']</w:t>
            </w:r>
            <w:r w:rsidR="00693FBC" w:rsidRPr="001E3216">
              <w:rPr>
                <w:color w:val="FF0000"/>
                <w:shd w:val="clear" w:color="auto" w:fill="FFFFFF"/>
              </w:rPr>
              <w:t xml:space="preserve"> </w:t>
            </w:r>
            <w:r w:rsidRPr="001E3216">
              <w:rPr>
                <w:color w:val="FF0000"/>
                <w:shd w:val="clear" w:color="auto" w:fill="FFFFFF"/>
              </w:rPr>
              <w:t>%}</w:t>
            </w:r>
            <w:r w:rsidRPr="00816785">
              <w:t>Divorce</w:t>
            </w:r>
            <w:r w:rsidR="00693FBC">
              <w:t xml:space="preserve"> </w:t>
            </w:r>
            <w:r w:rsidRPr="00816785">
              <w:t>Property</w:t>
            </w:r>
            <w:r w:rsidR="00693FBC">
              <w:t xml:space="preserve"> </w:t>
            </w:r>
            <w:r w:rsidRPr="00816785">
              <w:t>&amp;</w:t>
            </w:r>
            <w:r w:rsidR="00693FBC">
              <w:t xml:space="preserve"> </w:t>
            </w:r>
            <w:r w:rsidRPr="00816785">
              <w:t>Debt</w:t>
            </w:r>
            <w:r w:rsidR="00693FBC">
              <w:t xml:space="preserve"> </w:t>
            </w:r>
            <w:r w:rsidRPr="00816785">
              <w:t>Division</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rPr>
              <w:t>type_of_final_order.all_true('property</w:t>
            </w:r>
            <w:r w:rsidR="00693FBC" w:rsidRPr="001E3216">
              <w:rPr>
                <w:color w:val="FF0000"/>
              </w:rPr>
              <w:t xml:space="preserve"> </w:t>
            </w:r>
            <w:r w:rsidRPr="001E3216">
              <w:rPr>
                <w:color w:val="FF0000"/>
              </w:rPr>
              <w:t>or</w:t>
            </w:r>
            <w:r w:rsidR="00693FBC" w:rsidRPr="001E3216">
              <w:rPr>
                <w:color w:val="FF0000"/>
              </w:rPr>
              <w:t xml:space="preserve"> </w:t>
            </w:r>
            <w:r w:rsidRPr="001E3216">
              <w:rPr>
                <w:color w:val="FF0000"/>
              </w:rPr>
              <w:t>debt',</w:t>
            </w:r>
            <w:r w:rsidR="00693FBC" w:rsidRPr="001E3216">
              <w:rPr>
                <w:color w:val="FF0000"/>
              </w:rPr>
              <w:t xml:space="preserve"> </w:t>
            </w:r>
            <w:r w:rsidRPr="001E3216">
              <w:rPr>
                <w:color w:val="FF0000"/>
              </w:rPr>
              <w:t>'spousal</w:t>
            </w:r>
            <w:r w:rsidR="00693FBC" w:rsidRPr="001E3216">
              <w:rPr>
                <w:color w:val="FF0000"/>
              </w:rPr>
              <w:t xml:space="preserve"> </w:t>
            </w:r>
            <w:r w:rsidRPr="001E3216">
              <w:rPr>
                <w:color w:val="FF0000"/>
              </w:rPr>
              <w:t>support')%}</w:t>
            </w:r>
            <w:r w:rsidR="00693FBC">
              <w:t xml:space="preserve"> </w:t>
            </w:r>
            <w:r>
              <w:t>and</w:t>
            </w:r>
            <w:r w:rsidR="00693FBC">
              <w:t xml:space="preserve"> </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93FBC" w:rsidRPr="001E3216">
              <w:rPr>
                <w:color w:val="FF0000"/>
              </w:rPr>
              <w:t xml:space="preserve"> </w:t>
            </w:r>
            <w:r w:rsidRPr="001E3216">
              <w:rPr>
                <w:color w:val="FF0000"/>
              </w:rPr>
              <w:t>if</w:t>
            </w:r>
            <w:r w:rsidR="00693FBC" w:rsidRPr="001E3216">
              <w:rPr>
                <w:color w:val="FF0000"/>
              </w:rPr>
              <w:t xml:space="preserve"> </w:t>
            </w:r>
            <w:r w:rsidRPr="001E3216">
              <w:rPr>
                <w:color w:val="FF0000"/>
              </w:rPr>
              <w:t>type_of_final_order</w:t>
            </w:r>
            <w:r w:rsidR="006C64B1" w:rsidRPr="001E3216">
              <w:rPr>
                <w:color w:val="FF0000"/>
              </w:rPr>
              <w:t>[</w:t>
            </w:r>
            <w:r w:rsidRPr="001E3216">
              <w:rPr>
                <w:color w:val="FF0000"/>
              </w:rPr>
              <w:t>'spousal</w:t>
            </w:r>
            <w:r w:rsidR="00693FBC" w:rsidRPr="001E3216">
              <w:rPr>
                <w:color w:val="FF0000"/>
              </w:rPr>
              <w:t xml:space="preserve"> </w:t>
            </w:r>
            <w:r w:rsidRPr="001E3216">
              <w:rPr>
                <w:color w:val="FF0000"/>
              </w:rPr>
              <w:t>support'</w:t>
            </w:r>
            <w:r w:rsidR="006C64B1" w:rsidRPr="001E3216">
              <w:rPr>
                <w:color w:val="FF0000"/>
              </w:rPr>
              <w:t xml:space="preserve">] </w:t>
            </w:r>
            <w:r w:rsidRPr="001E3216">
              <w:rPr>
                <w:color w:val="FF0000"/>
              </w:rPr>
              <w:lastRenderedPageBreak/>
              <w:t>%}</w:t>
            </w:r>
            <w:r w:rsidRPr="00816785">
              <w:t>Spousal</w:t>
            </w:r>
            <w:r w:rsidR="00693FBC">
              <w:t xml:space="preserve"> </w:t>
            </w:r>
            <w:r w:rsidRPr="00816785">
              <w:t>Support</w:t>
            </w:r>
            <w:r w:rsidRPr="001E3216">
              <w:rPr>
                <w:color w:val="FF0000"/>
              </w:rPr>
              <w:t>{%</w:t>
            </w:r>
            <w:r w:rsidR="00693FBC" w:rsidRPr="001E3216">
              <w:rPr>
                <w:color w:val="FF0000"/>
              </w:rPr>
              <w:t xml:space="preserve"> </w:t>
            </w:r>
            <w:r w:rsidRPr="001E3216">
              <w:rPr>
                <w:color w:val="FF0000"/>
              </w:rPr>
              <w:t>endif</w:t>
            </w:r>
            <w:r w:rsidR="00693FBC" w:rsidRPr="001E3216">
              <w:rPr>
                <w:color w:val="FF0000"/>
              </w:rPr>
              <w:t xml:space="preserve"> </w:t>
            </w:r>
            <w:r w:rsidRPr="001E3216">
              <w:rPr>
                <w:color w:val="FF0000"/>
              </w:rPr>
              <w:t>%}</w:t>
            </w:r>
            <w:r w:rsidR="00632A6C" w:rsidRPr="00632A6C">
              <w:rPr>
                <w:color w:val="C00000"/>
              </w:rPr>
              <w:t>{% endif %}</w:t>
            </w:r>
            <w:r w:rsidR="00632A6C">
              <w:rPr>
                <w:color w:val="C00000"/>
              </w:rPr>
              <w:t>{</w:t>
            </w:r>
            <w:r w:rsidR="00632A6C" w:rsidRPr="00632A6C">
              <w:rPr>
                <w:color w:val="C00000"/>
              </w:rPr>
              <w:t>% if user_need == 'respond to motion in divorce' and type_of_response == 'modify'</w:t>
            </w:r>
            <w:r w:rsidR="00632A6C">
              <w:rPr>
                <w:color w:val="C00000"/>
              </w:rPr>
              <w:t xml:space="preserve"> %}</w:t>
            </w:r>
            <w:r w:rsidR="00632A6C" w:rsidRPr="00632A6C">
              <w:t>motions to modify</w:t>
            </w:r>
            <w:r w:rsidR="00632A6C">
              <w:rPr>
                <w:color w:val="000000"/>
              </w:rPr>
              <w:t xml:space="preserve"> </w:t>
            </w:r>
            <w:r w:rsidR="00632A6C" w:rsidRPr="00632A6C">
              <w:rPr>
                <w:color w:val="FF0000"/>
              </w:rPr>
              <w:t>{% if type_of_modification['spousal support'] %}</w:t>
            </w:r>
            <w:r w:rsidR="00632A6C" w:rsidRPr="00632A6C">
              <w:t>spousal support</w:t>
            </w:r>
            <w:r w:rsidR="00632A6C">
              <w:rPr>
                <w:color w:val="FF0000"/>
              </w:rPr>
              <w:t>{</w:t>
            </w:r>
            <w:r w:rsidR="00632A6C" w:rsidRPr="00632A6C">
              <w:rPr>
                <w:color w:val="FF0000"/>
              </w:rPr>
              <w:t xml:space="preserve">% endif </w:t>
            </w:r>
            <w:r w:rsidR="00632A6C">
              <w:rPr>
                <w:color w:val="FF0000"/>
              </w:rPr>
              <w:t>%}{</w:t>
            </w:r>
            <w:r w:rsidR="00632A6C" w:rsidRPr="00632A6C">
              <w:rPr>
                <w:color w:val="FF0000"/>
              </w:rPr>
              <w:t xml:space="preserve">% if </w:t>
            </w:r>
            <w:proofErr w:type="spellStart"/>
            <w:r w:rsidR="00632A6C" w:rsidRPr="00632A6C">
              <w:rPr>
                <w:color w:val="FF0000"/>
              </w:rPr>
              <w:t>type_of_modification.all_true</w:t>
            </w:r>
            <w:proofErr w:type="spellEnd"/>
            <w:r w:rsidR="00632A6C" w:rsidRPr="00632A6C">
              <w:rPr>
                <w:color w:val="FF0000"/>
              </w:rPr>
              <w:t>('spousal support', 'property or debt')</w:t>
            </w:r>
            <w:r w:rsidR="00632A6C">
              <w:rPr>
                <w:color w:val="FF0000"/>
              </w:rPr>
              <w:t xml:space="preserve"> </w:t>
            </w:r>
            <w:r w:rsidR="00632A6C" w:rsidRPr="00C401FF">
              <w:rPr>
                <w:color w:val="FF0000"/>
              </w:rPr>
              <w:t>%}</w:t>
            </w:r>
            <w:r w:rsidR="00632A6C" w:rsidRPr="00C401FF">
              <w:t xml:space="preserve"> and</w:t>
            </w:r>
            <w:r w:rsidR="00632A6C">
              <w:rPr>
                <w:color w:val="000000"/>
              </w:rPr>
              <w:t xml:space="preserve"> </w:t>
            </w:r>
            <w:r w:rsidR="00632A6C">
              <w:rPr>
                <w:color w:val="FF0000"/>
              </w:rPr>
              <w:t>{</w:t>
            </w:r>
            <w:r w:rsidR="00632A6C" w:rsidRPr="00632A6C">
              <w:rPr>
                <w:color w:val="FF0000"/>
              </w:rPr>
              <w:t>% endif</w:t>
            </w:r>
            <w:r w:rsidR="00632A6C">
              <w:rPr>
                <w:color w:val="FF0000"/>
              </w:rPr>
              <w:t xml:space="preserve"> %}{</w:t>
            </w:r>
            <w:r w:rsidR="00632A6C" w:rsidRPr="00632A6C">
              <w:rPr>
                <w:color w:val="FF0000"/>
              </w:rPr>
              <w:t>% if type_of_modification['property or debt']</w:t>
            </w:r>
            <w:r w:rsidR="00632A6C">
              <w:rPr>
                <w:color w:val="FF0000"/>
              </w:rPr>
              <w:t xml:space="preserve"> %}</w:t>
            </w:r>
            <w:r w:rsidR="00632A6C" w:rsidRPr="00632A6C">
              <w:t xml:space="preserve">division of property and </w:t>
            </w:r>
            <w:r w:rsidR="00632A6C" w:rsidRPr="00632A6C">
              <w:lastRenderedPageBreak/>
              <w:t>debt</w:t>
            </w:r>
            <w:r w:rsidR="00632A6C" w:rsidRPr="00632A6C">
              <w:rPr>
                <w:color w:val="FF0000"/>
              </w:rPr>
              <w:t>{% endif %}</w:t>
            </w:r>
            <w:r w:rsidR="00632A6C" w:rsidRPr="00632A6C">
              <w:rPr>
                <w:color w:val="C00000"/>
              </w:rPr>
              <w:t>{% endif</w:t>
            </w:r>
            <w:r w:rsidR="00632A6C">
              <w:rPr>
                <w:color w:val="C00000"/>
              </w:rPr>
              <w:t xml:space="preserve"> %}</w:t>
            </w:r>
          </w:p>
        </w:tc>
        <w:tc>
          <w:tcPr>
            <w:tcW w:w="7612" w:type="dxa"/>
            <w:tcMar>
              <w:top w:w="432" w:type="dxa"/>
              <w:left w:w="115" w:type="dxa"/>
              <w:right w:w="115" w:type="dxa"/>
            </w:tcMar>
          </w:tcPr>
          <w:p w14:paraId="709A3B7C" w14:textId="18FCC48E" w:rsidR="003F4F5B" w:rsidRPr="0048562C" w:rsidRDefault="0032670C" w:rsidP="00360B18">
            <w:pPr>
              <w:pStyle w:val="Body"/>
              <w:spacing w:before="240"/>
            </w:pPr>
            <w:r w:rsidRPr="00221CC3">
              <w:rPr>
                <w:color w:val="C00000"/>
              </w:rPr>
              <w:lastRenderedPageBreak/>
              <w:t>{</w:t>
            </w:r>
            <w:r w:rsidR="00B4729E" w:rsidRPr="00221CC3">
              <w:rPr>
                <w:color w:val="C00000"/>
              </w:rPr>
              <w:t xml:space="preserve">% if user_need </w:t>
            </w:r>
            <w:r w:rsidRPr="00221CC3">
              <w:rPr>
                <w:color w:val="C00000"/>
              </w:rPr>
              <w:t>=</w:t>
            </w:r>
            <w:r w:rsidR="00221CC3" w:rsidRPr="00221CC3">
              <w:rPr>
                <w:color w:val="C00000"/>
              </w:rPr>
              <w:t>=</w:t>
            </w:r>
            <w:r w:rsidRPr="00221CC3">
              <w:rPr>
                <w:color w:val="C00000"/>
              </w:rPr>
              <w:t xml:space="preserve"> </w:t>
            </w:r>
            <w:r w:rsidR="00221CC3" w:rsidRPr="00221CC3">
              <w:rPr>
                <w:color w:val="C00000"/>
              </w:rPr>
              <w:t xml:space="preserve">'change divorce order' </w:t>
            </w:r>
            <w:r w:rsidRPr="00221CC3">
              <w:rPr>
                <w:color w:val="C00000"/>
              </w:rPr>
              <w:t>%}</w:t>
            </w:r>
            <w:r w:rsidR="003F4F5B">
              <w:t>Changing</w:t>
            </w:r>
            <w:r w:rsidR="00693FBC">
              <w:t xml:space="preserve"> </w:t>
            </w:r>
            <w:r w:rsidR="003F4F5B">
              <w:t>your</w:t>
            </w:r>
            <w:r w:rsidR="00693FBC">
              <w:t xml:space="preserve"> </w:t>
            </w:r>
            <w:r w:rsidR="003F4F5B">
              <w:t>divorce</w:t>
            </w:r>
            <w:r w:rsidR="00693FBC">
              <w:t xml:space="preserve"> </w:t>
            </w:r>
            <w:r w:rsidR="003F4F5B">
              <w:t>order</w:t>
            </w:r>
            <w:r w:rsidR="00693FBC">
              <w:t xml:space="preserve"> </w:t>
            </w:r>
            <w:r w:rsidR="003F4F5B">
              <w:t>is</w:t>
            </w:r>
            <w:r w:rsidR="00693FBC">
              <w:t xml:space="preserve"> </w:t>
            </w:r>
            <w:r w:rsidR="003F4F5B">
              <w:t>called</w:t>
            </w:r>
            <w:r w:rsidR="00693FBC">
              <w:t xml:space="preserve"> </w:t>
            </w:r>
            <w:r w:rsidR="003F4F5B">
              <w:t>“modifying”</w:t>
            </w:r>
            <w:r w:rsidR="00693FBC">
              <w:t xml:space="preserve"> </w:t>
            </w:r>
            <w:r w:rsidR="003F4F5B">
              <w:t>it.</w:t>
            </w:r>
            <w:r w:rsidR="00693FBC">
              <w:t xml:space="preserve"> </w:t>
            </w:r>
            <w:r w:rsidR="003F4F5B">
              <w:t>To</w:t>
            </w:r>
            <w:r w:rsidR="00693FBC">
              <w:t xml:space="preserve"> </w:t>
            </w:r>
            <w:r w:rsidR="003F4F5B">
              <w:t>ask</w:t>
            </w:r>
            <w:r w:rsidR="00693FBC">
              <w:t xml:space="preserve"> </w:t>
            </w:r>
            <w:r w:rsidR="003F4F5B">
              <w:t>the</w:t>
            </w:r>
            <w:r w:rsidR="00693FBC">
              <w:t xml:space="preserve"> </w:t>
            </w:r>
            <w:r w:rsidR="003F4F5B">
              <w:t>judge</w:t>
            </w:r>
            <w:r w:rsidR="00693FBC">
              <w:t xml:space="preserve"> </w:t>
            </w:r>
            <w:r w:rsidR="003F4F5B">
              <w:t>to</w:t>
            </w:r>
            <w:r w:rsidR="00693FBC">
              <w:t xml:space="preserve"> </w:t>
            </w:r>
            <w:r w:rsidR="003F4F5B">
              <w:t>change</w:t>
            </w:r>
            <w:r w:rsidR="00693FBC">
              <w:t xml:space="preserve"> </w:t>
            </w:r>
            <w:r w:rsidR="003F4F5B">
              <w:t>your</w:t>
            </w:r>
            <w:r w:rsidR="00693FBC">
              <w:t xml:space="preserve"> </w:t>
            </w:r>
            <w:r w:rsidR="003F4F5B">
              <w:t>divorce</w:t>
            </w:r>
            <w:r w:rsidR="00693FBC">
              <w:t xml:space="preserve"> </w:t>
            </w:r>
            <w:r w:rsidR="003F4F5B">
              <w:t>order,</w:t>
            </w:r>
            <w:r w:rsidR="00693FBC">
              <w:t xml:space="preserve"> </w:t>
            </w:r>
            <w:r w:rsidR="003F4F5B">
              <w:t>file</w:t>
            </w:r>
            <w:r w:rsidR="00693FBC">
              <w:t xml:space="preserve"> </w:t>
            </w:r>
            <w:r w:rsidR="003F4F5B">
              <w:t>a</w:t>
            </w:r>
            <w:r w:rsidR="00693FBC">
              <w:t xml:space="preserve"> </w:t>
            </w:r>
            <w:r w:rsidR="003F4F5B" w:rsidRPr="00816785">
              <w:rPr>
                <w:b/>
                <w:bCs/>
              </w:rPr>
              <w:t>Motion</w:t>
            </w:r>
            <w:r w:rsidR="00693FBC">
              <w:rPr>
                <w:b/>
                <w:bCs/>
              </w:rPr>
              <w:t xml:space="preserve"> </w:t>
            </w:r>
            <w:r w:rsidR="003F4F5B" w:rsidRPr="00816785">
              <w:rPr>
                <w:b/>
                <w:bCs/>
              </w:rPr>
              <w:t>to</w:t>
            </w:r>
            <w:r w:rsidR="00693FBC">
              <w:rPr>
                <w:b/>
                <w:bCs/>
              </w:rPr>
              <w:t xml:space="preserve"> </w:t>
            </w:r>
            <w:r w:rsidR="003F4F5B" w:rsidRPr="00816785">
              <w:rPr>
                <w:b/>
                <w:bCs/>
              </w:rPr>
              <w:t>Modify</w:t>
            </w:r>
            <w:r w:rsidR="003F4F5B">
              <w:t>.</w:t>
            </w:r>
            <w:r w:rsidR="00693FBC">
              <w:t xml:space="preserve"> </w:t>
            </w:r>
            <w:r w:rsidR="003F4F5B">
              <w:t>The</w:t>
            </w:r>
            <w:r w:rsidR="00693FBC">
              <w:t xml:space="preserve"> </w:t>
            </w:r>
            <w:r w:rsidR="003F4F5B">
              <w:t>rules</w:t>
            </w:r>
            <w:r w:rsidR="00693FBC">
              <w:t xml:space="preserve"> </w:t>
            </w:r>
            <w:r w:rsidR="003F4F5B">
              <w:t>for</w:t>
            </w:r>
            <w:r w:rsidR="00693FBC">
              <w:t xml:space="preserve"> </w:t>
            </w:r>
            <w:r w:rsidR="003F4F5B">
              <w:t>changing</w:t>
            </w:r>
            <w:r w:rsidR="00693FBC">
              <w:t xml:space="preserve"> </w:t>
            </w:r>
            <w:r w:rsidR="003F4F5B">
              <w:t>spousal</w:t>
            </w:r>
            <w:r w:rsidR="00693FBC">
              <w:t xml:space="preserve"> </w:t>
            </w:r>
            <w:r w:rsidR="003F4F5B">
              <w:t>support</w:t>
            </w:r>
            <w:r w:rsidR="00693FBC">
              <w:t xml:space="preserve"> </w:t>
            </w:r>
            <w:r w:rsidR="003F4F5B">
              <w:t>are</w:t>
            </w:r>
            <w:r w:rsidR="00693FBC">
              <w:t xml:space="preserve"> </w:t>
            </w:r>
            <w:r w:rsidR="003F4F5B">
              <w:t>different</w:t>
            </w:r>
            <w:r w:rsidR="00693FBC">
              <w:t xml:space="preserve"> </w:t>
            </w:r>
            <w:r w:rsidR="003F4F5B">
              <w:t>from</w:t>
            </w:r>
            <w:r w:rsidR="00693FBC">
              <w:t xml:space="preserve"> </w:t>
            </w:r>
            <w:r w:rsidR="003F4F5B">
              <w:t>the</w:t>
            </w:r>
            <w:r w:rsidR="00693FBC">
              <w:t xml:space="preserve"> </w:t>
            </w:r>
            <w:r w:rsidR="003F4F5B">
              <w:t>rules</w:t>
            </w:r>
            <w:r w:rsidR="00693FBC">
              <w:t xml:space="preserve"> </w:t>
            </w:r>
            <w:r w:rsidR="003F4F5B">
              <w:t>for</w:t>
            </w:r>
            <w:r w:rsidR="00693FBC">
              <w:t xml:space="preserve"> </w:t>
            </w:r>
            <w:r w:rsidR="003F4F5B">
              <w:t>dividing</w:t>
            </w:r>
            <w:r w:rsidR="00693FBC">
              <w:t xml:space="preserve"> </w:t>
            </w:r>
            <w:r w:rsidR="003F4F5B">
              <w:t>property</w:t>
            </w:r>
            <w:r w:rsidR="00693FBC">
              <w:t xml:space="preserve"> </w:t>
            </w:r>
            <w:r w:rsidR="003F4F5B">
              <w:t>and</w:t>
            </w:r>
            <w:r w:rsidR="00693FBC">
              <w:t xml:space="preserve"> </w:t>
            </w:r>
            <w:r w:rsidR="003F4F5B">
              <w:t>debt</w:t>
            </w:r>
            <w:r w:rsidR="003F4F5B" w:rsidRPr="00221CC3">
              <w:rPr>
                <w:color w:val="FF0000"/>
              </w:rPr>
              <w:t>.</w:t>
            </w:r>
            <w:r w:rsidR="00221CC3" w:rsidRPr="00221CC3">
              <w:rPr>
                <w:color w:val="FF0000"/>
              </w:rPr>
              <w:t>{% if type_of_final_order['spousal support'] %}</w:t>
            </w:r>
          </w:p>
          <w:p w14:paraId="67E8E620" w14:textId="5AE80F8E" w:rsidR="003F4F5B" w:rsidRPr="00816785" w:rsidRDefault="003F4F5B" w:rsidP="00360B18">
            <w:pPr>
              <w:pStyle w:val="Heading3"/>
              <w:outlineLvl w:val="2"/>
            </w:pPr>
            <w:r w:rsidRPr="00816785">
              <w:t>Change</w:t>
            </w:r>
            <w:r w:rsidR="00693FBC">
              <w:t xml:space="preserve"> </w:t>
            </w:r>
            <w:r>
              <w:t>s</w:t>
            </w:r>
            <w:r w:rsidRPr="00816785">
              <w:t>pousal</w:t>
            </w:r>
            <w:r w:rsidR="00693FBC">
              <w:t xml:space="preserve"> </w:t>
            </w:r>
            <w:r>
              <w:t>s</w:t>
            </w:r>
            <w:r w:rsidRPr="00816785">
              <w:t>upport</w:t>
            </w:r>
            <w:r w:rsidR="00BF6AEA" w:rsidRPr="00221CC3">
              <w:rPr>
                <w:color w:val="FF0000"/>
              </w:rPr>
              <w:t>{% endif %}</w:t>
            </w:r>
          </w:p>
          <w:p w14:paraId="6CD150FC" w14:textId="574BD9C5" w:rsidR="003F4F5B" w:rsidRDefault="00221CC3" w:rsidP="00360B18">
            <w:pPr>
              <w:pStyle w:val="Body"/>
            </w:pPr>
            <w:r>
              <w:rPr>
                <w:color w:val="C00000"/>
              </w:rPr>
              <w:t>{% endif %}</w:t>
            </w:r>
            <w:r w:rsidR="00BF6AEA" w:rsidRPr="00221CC3">
              <w:rPr>
                <w:color w:val="C00000"/>
              </w:rPr>
              <w:t>{% if (</w:t>
            </w:r>
            <w:r w:rsidR="00BF6AEA" w:rsidRPr="00BF6AEA">
              <w:rPr>
                <w:color w:val="FF0000"/>
              </w:rPr>
              <w:t>user_need == 'change divorce order' and type_of_final_order['spousal support']</w:t>
            </w:r>
            <w:r w:rsidR="00BF6AEA" w:rsidRPr="00221CC3">
              <w:rPr>
                <w:color w:val="C00000"/>
              </w:rPr>
              <w:t>) or (</w:t>
            </w:r>
            <w:r w:rsidR="00BF6AEA" w:rsidRPr="00BF6AEA">
              <w:rPr>
                <w:color w:val="92D050"/>
              </w:rPr>
              <w:t xml:space="preserve">user_need == 'respond to motion in divorce' and </w:t>
            </w:r>
            <w:r w:rsidR="00D535E8">
              <w:rPr>
                <w:color w:val="92D050"/>
              </w:rPr>
              <w:t>type_of_response == 'modify' and type_of_</w:t>
            </w:r>
            <w:r>
              <w:rPr>
                <w:color w:val="92D050"/>
              </w:rPr>
              <w:t>modification['spousal support']</w:t>
            </w:r>
            <w:r w:rsidR="00BF6AEA" w:rsidRPr="00221CC3">
              <w:rPr>
                <w:color w:val="C00000"/>
              </w:rPr>
              <w:t>) %}</w:t>
            </w:r>
            <w:r w:rsidR="003F4F5B">
              <w:t>The</w:t>
            </w:r>
            <w:r w:rsidR="00693FBC">
              <w:t xml:space="preserve"> </w:t>
            </w:r>
            <w:r w:rsidR="003F4F5B">
              <w:t>court</w:t>
            </w:r>
            <w:r w:rsidR="00693FBC">
              <w:t xml:space="preserve"> </w:t>
            </w:r>
            <w:r w:rsidR="003F4F5B">
              <w:t>will</w:t>
            </w:r>
            <w:r w:rsidR="00693FBC">
              <w:t xml:space="preserve"> </w:t>
            </w:r>
            <w:r w:rsidR="003F4F5B">
              <w:t>generally</w:t>
            </w:r>
            <w:r w:rsidR="00693FBC">
              <w:t xml:space="preserve"> </w:t>
            </w:r>
            <w:r w:rsidR="003F4F5B">
              <w:t>only</w:t>
            </w:r>
            <w:r w:rsidR="00693FBC">
              <w:t xml:space="preserve"> </w:t>
            </w:r>
            <w:r w:rsidR="003F4F5B">
              <w:t>change</w:t>
            </w:r>
            <w:r w:rsidR="00693FBC">
              <w:t xml:space="preserve"> </w:t>
            </w:r>
            <w:r w:rsidR="003F4F5B">
              <w:t>spousal</w:t>
            </w:r>
            <w:r w:rsidR="00693FBC">
              <w:t xml:space="preserve"> </w:t>
            </w:r>
            <w:r w:rsidR="003F4F5B">
              <w:t>support</w:t>
            </w:r>
            <w:r w:rsidR="00693FBC">
              <w:t xml:space="preserve"> </w:t>
            </w:r>
            <w:r w:rsidR="003F4F5B">
              <w:t>if</w:t>
            </w:r>
            <w:r w:rsidR="00693FBC">
              <w:t xml:space="preserve"> </w:t>
            </w:r>
            <w:r w:rsidR="003F4F5B">
              <w:t>there</w:t>
            </w:r>
            <w:r w:rsidR="00693FBC">
              <w:t xml:space="preserve"> </w:t>
            </w:r>
            <w:r w:rsidR="003F4F5B">
              <w:t>is</w:t>
            </w:r>
            <w:r w:rsidR="00693FBC">
              <w:t xml:space="preserve"> </w:t>
            </w:r>
            <w:r w:rsidR="003F4F5B">
              <w:t>a</w:t>
            </w:r>
            <w:r w:rsidR="00693FBC">
              <w:t xml:space="preserve"> </w:t>
            </w:r>
            <w:r w:rsidR="003F4F5B">
              <w:t>"substantial</w:t>
            </w:r>
            <w:r w:rsidR="00693FBC">
              <w:t xml:space="preserve"> </w:t>
            </w:r>
            <w:r w:rsidR="003F4F5B">
              <w:t>change</w:t>
            </w:r>
            <w:r w:rsidR="00693FBC">
              <w:t xml:space="preserve"> </w:t>
            </w:r>
            <w:r w:rsidR="00277334">
              <w:t>in</w:t>
            </w:r>
            <w:r w:rsidR="00693FBC">
              <w:t xml:space="preserve"> </w:t>
            </w:r>
            <w:r w:rsidR="003F4F5B">
              <w:t>circumstances</w:t>
            </w:r>
            <w:r w:rsidR="004C25C4">
              <w:t>.</w:t>
            </w:r>
            <w:r w:rsidR="003F4F5B">
              <w:t>"</w:t>
            </w:r>
          </w:p>
          <w:p w14:paraId="351CBAF3" w14:textId="0DF33E40" w:rsidR="003F4F5B" w:rsidRDefault="003F4F5B" w:rsidP="00360B18">
            <w:pPr>
              <w:pStyle w:val="Heading4"/>
              <w:outlineLvl w:val="3"/>
            </w:pPr>
            <w:r>
              <w:t>Some</w:t>
            </w:r>
            <w:r w:rsidR="00693FBC">
              <w:t xml:space="preserve"> </w:t>
            </w:r>
            <w:r>
              <w:t>examples</w:t>
            </w:r>
            <w:r w:rsidR="00693FBC">
              <w:t xml:space="preserve"> </w:t>
            </w:r>
          </w:p>
          <w:p w14:paraId="2A3CC93B" w14:textId="17D66632" w:rsidR="003F4F5B"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DB59F3">
              <w:t>.</w:t>
            </w:r>
            <w:r w:rsidR="00693FBC">
              <w:t xml:space="preserve"> </w:t>
            </w:r>
            <w:r>
              <w:t>Spouse</w:t>
            </w:r>
            <w:r w:rsidR="00693FBC">
              <w:t xml:space="preserve"> </w:t>
            </w:r>
            <w:r>
              <w:t>B</w:t>
            </w:r>
            <w:r w:rsidR="00693FBC">
              <w:t xml:space="preserve"> </w:t>
            </w:r>
            <w:r>
              <w:t>was</w:t>
            </w:r>
            <w:r w:rsidR="00693FBC">
              <w:t xml:space="preserve"> </w:t>
            </w:r>
            <w:r>
              <w:t>very</w:t>
            </w:r>
            <w:r w:rsidR="00693FBC">
              <w:t xml:space="preserve"> </w:t>
            </w:r>
            <w:r>
              <w:t>ill</w:t>
            </w:r>
            <w:r w:rsidR="00693FBC">
              <w:t xml:space="preserve"> </w:t>
            </w:r>
            <w:r>
              <w:t>and</w:t>
            </w:r>
            <w:r w:rsidR="00693FBC">
              <w:t xml:space="preserve"> </w:t>
            </w:r>
            <w:r>
              <w:t>could</w:t>
            </w:r>
            <w:r w:rsidR="00693FBC">
              <w:t xml:space="preserve"> </w:t>
            </w:r>
            <w:r>
              <w:t>not</w:t>
            </w:r>
            <w:r w:rsidR="00693FBC">
              <w:t xml:space="preserve"> </w:t>
            </w:r>
            <w:r>
              <w:t>work.</w:t>
            </w:r>
            <w:r w:rsidR="00693FBC">
              <w:t xml:space="preserve"> </w:t>
            </w:r>
            <w:r>
              <w:t>Spouse</w:t>
            </w:r>
            <w:r w:rsidR="00693FBC">
              <w:t xml:space="preserve"> </w:t>
            </w:r>
            <w:r>
              <w:t>B</w:t>
            </w:r>
            <w:r w:rsidR="00693FBC">
              <w:t xml:space="preserve"> </w:t>
            </w:r>
            <w:r>
              <w:t>is</w:t>
            </w:r>
            <w:r w:rsidR="00693FBC">
              <w:t xml:space="preserve"> </w:t>
            </w:r>
            <w:r>
              <w:t>now</w:t>
            </w:r>
            <w:r w:rsidR="00693FBC">
              <w:t xml:space="preserve"> </w:t>
            </w:r>
            <w:r>
              <w:t>better</w:t>
            </w:r>
            <w:r w:rsidR="00693FBC">
              <w:t xml:space="preserve"> </w:t>
            </w:r>
            <w:r>
              <w:t>and</w:t>
            </w:r>
            <w:r w:rsidR="00693FBC">
              <w:t xml:space="preserve"> </w:t>
            </w:r>
            <w:r>
              <w:t>has</w:t>
            </w:r>
            <w:r w:rsidR="00693FBC">
              <w:t xml:space="preserve"> </w:t>
            </w:r>
            <w:r>
              <w:t>a</w:t>
            </w:r>
            <w:r w:rsidR="00693FBC">
              <w:t xml:space="preserve"> </w:t>
            </w:r>
            <w:r>
              <w:t>full-time</w:t>
            </w:r>
            <w:r w:rsidR="00693FBC">
              <w:t xml:space="preserve"> </w:t>
            </w:r>
            <w:r>
              <w:t>job.</w:t>
            </w:r>
          </w:p>
          <w:p w14:paraId="0B07049D" w14:textId="77777777" w:rsidR="00BF6AEA" w:rsidRDefault="003F4F5B" w:rsidP="00360B18">
            <w:pPr>
              <w:pStyle w:val="ListParagraph"/>
              <w:numPr>
                <w:ilvl w:val="0"/>
                <w:numId w:val="1"/>
              </w:numPr>
            </w:pPr>
            <w:r>
              <w:t>The</w:t>
            </w:r>
            <w:r w:rsidR="00693FBC">
              <w:t xml:space="preserve"> </w:t>
            </w:r>
            <w:r>
              <w:t>court</w:t>
            </w:r>
            <w:r w:rsidR="00693FBC">
              <w:t xml:space="preserve"> </w:t>
            </w:r>
            <w:r>
              <w:t>ordered</w:t>
            </w:r>
            <w:r w:rsidR="00693FBC">
              <w:t xml:space="preserve"> </w:t>
            </w:r>
            <w:r>
              <w:t>Spouse</w:t>
            </w:r>
            <w:r w:rsidR="00693FBC">
              <w:t xml:space="preserve"> </w:t>
            </w:r>
            <w:r>
              <w:t>A</w:t>
            </w:r>
            <w:r w:rsidR="00693FBC">
              <w:t xml:space="preserve"> </w:t>
            </w:r>
            <w:r>
              <w:t>to</w:t>
            </w:r>
            <w:r w:rsidR="00693FBC">
              <w:t xml:space="preserve"> </w:t>
            </w:r>
            <w:r>
              <w:t>pay</w:t>
            </w:r>
            <w:r w:rsidR="00693FBC">
              <w:t xml:space="preserve"> </w:t>
            </w:r>
            <w:r>
              <w:t>Spouse</w:t>
            </w:r>
            <w:r w:rsidR="00693FBC">
              <w:t xml:space="preserve"> </w:t>
            </w:r>
            <w:r>
              <w:t>B</w:t>
            </w:r>
            <w:r w:rsidR="00693FBC">
              <w:t xml:space="preserve"> </w:t>
            </w:r>
            <w:r>
              <w:t>spousal</w:t>
            </w:r>
            <w:r w:rsidR="00693FBC">
              <w:t xml:space="preserve"> </w:t>
            </w:r>
            <w:r>
              <w:t>support</w:t>
            </w:r>
            <w:r w:rsidR="00693FBC">
              <w:t xml:space="preserve"> </w:t>
            </w:r>
            <w:r>
              <w:t>for</w:t>
            </w:r>
            <w:r w:rsidR="00693FBC">
              <w:t xml:space="preserve"> </w:t>
            </w:r>
            <w:r>
              <w:t>4</w:t>
            </w:r>
            <w:r w:rsidR="00693FBC">
              <w:t xml:space="preserve"> </w:t>
            </w:r>
            <w:r>
              <w:t>years</w:t>
            </w:r>
            <w:r w:rsidR="00693FBC">
              <w:t xml:space="preserve"> </w:t>
            </w:r>
            <w:r>
              <w:t>so</w:t>
            </w:r>
            <w:r w:rsidR="00693FBC">
              <w:t xml:space="preserve"> </w:t>
            </w:r>
            <w:r>
              <w:t>Spouse</w:t>
            </w:r>
            <w:r w:rsidR="00693FBC">
              <w:t xml:space="preserve"> </w:t>
            </w:r>
            <w:r>
              <w:t>B</w:t>
            </w:r>
            <w:r w:rsidR="00693FBC">
              <w:t xml:space="preserve"> </w:t>
            </w:r>
            <w:r>
              <w:t>could</w:t>
            </w:r>
            <w:r w:rsidR="00693FBC">
              <w:t xml:space="preserve"> </w:t>
            </w:r>
            <w:r>
              <w:t>get</w:t>
            </w:r>
            <w:r w:rsidR="00693FBC">
              <w:t xml:space="preserve"> </w:t>
            </w:r>
            <w:r>
              <w:t>a</w:t>
            </w:r>
            <w:r w:rsidR="00693FBC">
              <w:t xml:space="preserve"> </w:t>
            </w:r>
            <w:r>
              <w:t>degree</w:t>
            </w:r>
            <w:r w:rsidR="00693FBC">
              <w:t xml:space="preserve"> </w:t>
            </w:r>
            <w:r>
              <w:t>that</w:t>
            </w:r>
            <w:r w:rsidR="00693FBC">
              <w:t xml:space="preserve"> </w:t>
            </w:r>
            <w:r>
              <w:t>would</w:t>
            </w:r>
            <w:r w:rsidR="00693FBC">
              <w:t xml:space="preserve"> </w:t>
            </w:r>
            <w:r>
              <w:t>help</w:t>
            </w:r>
            <w:r w:rsidR="00693FBC">
              <w:t xml:space="preserve"> </w:t>
            </w:r>
            <w:r>
              <w:t>them</w:t>
            </w:r>
            <w:r w:rsidR="00693FBC">
              <w:t xml:space="preserve"> </w:t>
            </w:r>
            <w:r>
              <w:t>earn</w:t>
            </w:r>
            <w:r w:rsidR="00693FBC">
              <w:t xml:space="preserve"> </w:t>
            </w:r>
            <w:r>
              <w:t>more</w:t>
            </w:r>
            <w:r w:rsidR="00693FBC">
              <w:t xml:space="preserve"> </w:t>
            </w:r>
            <w:r>
              <w:t>money.</w:t>
            </w:r>
            <w:r w:rsidR="00693FBC">
              <w:t xml:space="preserve"> </w:t>
            </w:r>
            <w:r>
              <w:t>Spouse</w:t>
            </w:r>
            <w:r w:rsidR="00693FBC">
              <w:t xml:space="preserve"> </w:t>
            </w:r>
            <w:r>
              <w:t>B</w:t>
            </w:r>
            <w:r w:rsidR="00693FBC">
              <w:t xml:space="preserve"> </w:t>
            </w:r>
            <w:r>
              <w:t>got</w:t>
            </w:r>
            <w:r w:rsidR="00693FBC">
              <w:t xml:space="preserve"> </w:t>
            </w:r>
            <w:r>
              <w:t>their</w:t>
            </w:r>
            <w:r w:rsidR="00693FBC">
              <w:t xml:space="preserve"> </w:t>
            </w:r>
            <w:r>
              <w:t>degree</w:t>
            </w:r>
            <w:r w:rsidR="00693FBC">
              <w:t xml:space="preserve"> </w:t>
            </w:r>
            <w:r>
              <w:t>in</w:t>
            </w:r>
            <w:r w:rsidR="00693FBC">
              <w:t xml:space="preserve"> </w:t>
            </w:r>
            <w:r>
              <w:t>3</w:t>
            </w:r>
            <w:r w:rsidR="00693FBC">
              <w:t xml:space="preserve"> </w:t>
            </w:r>
            <w:r>
              <w:t>years</w:t>
            </w:r>
            <w:r w:rsidR="00693FBC">
              <w:t xml:space="preserve"> </w:t>
            </w:r>
            <w:r>
              <w:t>and</w:t>
            </w:r>
            <w:r w:rsidR="00693FBC">
              <w:t xml:space="preserve"> </w:t>
            </w:r>
            <w:r>
              <w:t>now</w:t>
            </w:r>
            <w:r w:rsidR="00693FBC">
              <w:t xml:space="preserve"> </w:t>
            </w:r>
            <w:r>
              <w:t>has</w:t>
            </w:r>
            <w:r w:rsidR="00693FBC">
              <w:t xml:space="preserve"> </w:t>
            </w:r>
            <w:r>
              <w:t>a</w:t>
            </w:r>
            <w:r w:rsidR="00693FBC">
              <w:t xml:space="preserve"> </w:t>
            </w:r>
            <w:r>
              <w:t>full-time</w:t>
            </w:r>
            <w:r w:rsidR="00693FBC">
              <w:t xml:space="preserve"> </w:t>
            </w:r>
            <w:r>
              <w:t>job</w:t>
            </w:r>
            <w:r w:rsidR="00693FBC">
              <w:t xml:space="preserve"> </w:t>
            </w:r>
            <w:r>
              <w:t>earning</w:t>
            </w:r>
            <w:r w:rsidR="00693FBC">
              <w:t xml:space="preserve"> </w:t>
            </w:r>
            <w:r>
              <w:t>more</w:t>
            </w:r>
            <w:r w:rsidR="00693FBC">
              <w:t xml:space="preserve"> </w:t>
            </w:r>
            <w:r>
              <w:t>money</w:t>
            </w:r>
            <w:r w:rsidR="00693FBC">
              <w:t xml:space="preserve"> </w:t>
            </w:r>
            <w:r>
              <w:t>because</w:t>
            </w:r>
            <w:r w:rsidR="00693FBC">
              <w:t xml:space="preserve"> </w:t>
            </w:r>
            <w:r>
              <w:t>of</w:t>
            </w:r>
            <w:r w:rsidR="00693FBC">
              <w:t xml:space="preserve"> </w:t>
            </w:r>
            <w:r>
              <w:t>the</w:t>
            </w:r>
            <w:r w:rsidR="00693FBC">
              <w:t xml:space="preserve"> </w:t>
            </w:r>
            <w:r>
              <w:t>degree.</w:t>
            </w:r>
          </w:p>
          <w:p w14:paraId="7900A4D0" w14:textId="303575BC" w:rsidR="003F4F5B" w:rsidRDefault="00BF6AEA" w:rsidP="00BF6AEA">
            <w:pPr>
              <w:pStyle w:val="Body"/>
            </w:pPr>
            <w:r w:rsidRPr="00BF6AEA">
              <w:t>If the judge decides there is a substantial change of circumstances, the judge will issue a new spousal support order</w:t>
            </w:r>
            <w:r>
              <w:t>.</w:t>
            </w:r>
            <w:r w:rsidR="003F4F5B" w:rsidRPr="00221CC3">
              <w:rPr>
                <w:color w:val="C00000"/>
              </w:rPr>
              <w:t>{%</w:t>
            </w:r>
            <w:r w:rsidR="00693FBC" w:rsidRPr="00221CC3">
              <w:rPr>
                <w:color w:val="C00000"/>
              </w:rPr>
              <w:t xml:space="preserve"> </w:t>
            </w:r>
            <w:r w:rsidR="003F4F5B" w:rsidRPr="00221CC3">
              <w:rPr>
                <w:color w:val="C00000"/>
              </w:rPr>
              <w:t>endif</w:t>
            </w:r>
            <w:r w:rsidR="00693FBC" w:rsidRPr="00221CC3">
              <w:rPr>
                <w:color w:val="C00000"/>
              </w:rPr>
              <w:t xml:space="preserve"> </w:t>
            </w:r>
            <w:r w:rsidR="003F4F5B" w:rsidRPr="00221CC3">
              <w:rPr>
                <w:color w:val="C00000"/>
              </w:rPr>
              <w:t>%}</w:t>
            </w:r>
          </w:p>
          <w:p w14:paraId="5C18F762" w14:textId="41A4067B" w:rsidR="003F4F5B" w:rsidRDefault="003F4F5B" w:rsidP="00360B18">
            <w:pPr>
              <w:pStyle w:val="Heading3"/>
              <w:outlineLvl w:val="2"/>
            </w:pPr>
            <w:r w:rsidRPr="00221CC3">
              <w:rPr>
                <w:color w:val="C00000"/>
              </w:rPr>
              <w:t>{%</w:t>
            </w:r>
            <w:r w:rsidR="00693FBC" w:rsidRPr="00221CC3">
              <w:rPr>
                <w:color w:val="C00000"/>
              </w:rPr>
              <w:t xml:space="preserve"> </w:t>
            </w:r>
            <w:r w:rsidRPr="00221CC3">
              <w:rPr>
                <w:color w:val="C00000"/>
              </w:rPr>
              <w:t>if</w:t>
            </w:r>
            <w:r w:rsidR="0048562C" w:rsidRPr="00221CC3">
              <w:rPr>
                <w:color w:val="C00000"/>
              </w:rPr>
              <w:t xml:space="preserve"> user_need =</w:t>
            </w:r>
            <w:r w:rsidR="00221CC3" w:rsidRPr="00221CC3">
              <w:rPr>
                <w:color w:val="C00000"/>
              </w:rPr>
              <w:t>=</w:t>
            </w:r>
            <w:r w:rsidR="0048562C" w:rsidRPr="00221CC3">
              <w:rPr>
                <w:color w:val="C00000"/>
              </w:rPr>
              <w:t xml:space="preserve"> </w:t>
            </w:r>
            <w:r w:rsidR="00221CC3" w:rsidRPr="00221CC3">
              <w:rPr>
                <w:color w:val="C00000"/>
              </w:rPr>
              <w:t>'change divorce order'</w:t>
            </w:r>
            <w:r w:rsidR="0048562C" w:rsidRPr="00221CC3">
              <w:rPr>
                <w:color w:val="C00000"/>
              </w:rPr>
              <w:t xml:space="preserve"> and</w:t>
            </w:r>
            <w:r w:rsidR="00693FBC" w:rsidRPr="00221CC3">
              <w:rPr>
                <w:color w:val="C00000"/>
              </w:rPr>
              <w:t xml:space="preserve"> </w:t>
            </w:r>
            <w:r w:rsidRPr="00221CC3">
              <w:rPr>
                <w:color w:val="C00000"/>
              </w:rPr>
              <w:t>type_of_final_order['property</w:t>
            </w:r>
            <w:r w:rsidR="00693FBC" w:rsidRPr="00221CC3">
              <w:rPr>
                <w:color w:val="C00000"/>
              </w:rPr>
              <w:t xml:space="preserve"> </w:t>
            </w:r>
            <w:r w:rsidRPr="00221CC3">
              <w:rPr>
                <w:color w:val="C00000"/>
              </w:rPr>
              <w:t>or</w:t>
            </w:r>
            <w:r w:rsidR="00693FBC" w:rsidRPr="00221CC3">
              <w:rPr>
                <w:color w:val="C00000"/>
              </w:rPr>
              <w:t xml:space="preserve"> </w:t>
            </w:r>
            <w:r w:rsidRPr="00221CC3">
              <w:rPr>
                <w:color w:val="C00000"/>
              </w:rPr>
              <w:t>debt']</w:t>
            </w:r>
            <w:r w:rsidR="00693FBC" w:rsidRPr="00221CC3">
              <w:rPr>
                <w:color w:val="C00000"/>
              </w:rPr>
              <w:t xml:space="preserve"> </w:t>
            </w:r>
            <w:r w:rsidRPr="00221CC3">
              <w:rPr>
                <w:color w:val="C00000"/>
              </w:rPr>
              <w:t>%}</w:t>
            </w:r>
            <w:r>
              <w:t>Change</w:t>
            </w:r>
            <w:r w:rsidR="00693FBC">
              <w:t xml:space="preserve"> </w:t>
            </w:r>
            <w:r w:rsidR="00E1267F">
              <w:t>the</w:t>
            </w:r>
            <w:r w:rsidR="00693FBC">
              <w:t xml:space="preserve"> </w:t>
            </w:r>
            <w:r w:rsidR="00E1267F">
              <w:t>property</w:t>
            </w:r>
            <w:r w:rsidR="00693FBC">
              <w:t xml:space="preserve"> </w:t>
            </w:r>
            <w:r w:rsidR="00E1267F">
              <w:t>and</w:t>
            </w:r>
            <w:r w:rsidR="00693FBC">
              <w:t xml:space="preserve"> </w:t>
            </w:r>
            <w:r w:rsidR="00E1267F">
              <w:t>debt</w:t>
            </w:r>
            <w:r w:rsidR="00693FBC">
              <w:t xml:space="preserve"> </w:t>
            </w:r>
            <w:r w:rsidR="00E1267F">
              <w:t>division</w:t>
            </w:r>
            <w:r w:rsidR="0048562C" w:rsidRPr="00221CC3">
              <w:rPr>
                <w:color w:val="C00000"/>
              </w:rPr>
              <w:t>{% endif %}</w:t>
            </w:r>
          </w:p>
          <w:p w14:paraId="44D75B98" w14:textId="217490F1" w:rsidR="003F4F5B" w:rsidRDefault="0048562C" w:rsidP="00360B18">
            <w:pPr>
              <w:pStyle w:val="Body"/>
            </w:pPr>
            <w:r w:rsidRPr="00221CC3">
              <w:rPr>
                <w:color w:val="C00000"/>
              </w:rPr>
              <w:t>{% if (</w:t>
            </w:r>
            <w:r w:rsidRPr="00BF6AEA">
              <w:rPr>
                <w:color w:val="FF0000"/>
              </w:rPr>
              <w:t>user_need == 'change divorce order' and type_of_final_order['spousal support']</w:t>
            </w:r>
            <w:r w:rsidRPr="00221CC3">
              <w:rPr>
                <w:color w:val="C00000"/>
              </w:rPr>
              <w:t>) or (</w:t>
            </w:r>
            <w:r w:rsidRPr="0048562C">
              <w:rPr>
                <w:color w:val="7030A0"/>
              </w:rPr>
              <w:t xml:space="preserve">user_need == 'respond to motion in divorce' and </w:t>
            </w:r>
            <w:r w:rsidR="001B7B3D" w:rsidRPr="0048562C">
              <w:rPr>
                <w:color w:val="7030A0"/>
              </w:rPr>
              <w:t>type_of_response</w:t>
            </w:r>
            <w:r w:rsidR="001B7B3D">
              <w:rPr>
                <w:color w:val="7030A0"/>
              </w:rPr>
              <w:t xml:space="preserve"> == 'modify' and  </w:t>
            </w:r>
            <w:r w:rsidRPr="0048562C">
              <w:rPr>
                <w:color w:val="7030A0"/>
              </w:rPr>
              <w:t>type_of_</w:t>
            </w:r>
            <w:r w:rsidR="001B7B3D">
              <w:rPr>
                <w:color w:val="7030A0"/>
              </w:rPr>
              <w:t>modification</w:t>
            </w:r>
            <w:r w:rsidRPr="0048562C">
              <w:rPr>
                <w:color w:val="7030A0"/>
              </w:rPr>
              <w:t>['</w:t>
            </w:r>
            <w:r>
              <w:rPr>
                <w:color w:val="7030A0"/>
              </w:rPr>
              <w:t>property or debt</w:t>
            </w:r>
            <w:r w:rsidRPr="0048562C">
              <w:rPr>
                <w:color w:val="7030A0"/>
              </w:rPr>
              <w:t>']</w:t>
            </w:r>
            <w:r w:rsidRPr="00221CC3">
              <w:rPr>
                <w:color w:val="C00000"/>
              </w:rPr>
              <w:t>) %}</w:t>
            </w:r>
            <w:r w:rsidR="003F4F5B">
              <w:t>Changing</w:t>
            </w:r>
            <w:r w:rsidR="00693FBC">
              <w:t xml:space="preserve"> </w:t>
            </w:r>
            <w:r w:rsidR="003F4F5B">
              <w:t>the</w:t>
            </w:r>
            <w:r w:rsidR="00693FBC">
              <w:t xml:space="preserve"> </w:t>
            </w:r>
            <w:r w:rsidR="003F4F5B">
              <w:t>outcome</w:t>
            </w:r>
            <w:r w:rsidR="00693FBC">
              <w:t xml:space="preserve"> </w:t>
            </w:r>
            <w:r w:rsidR="003F4F5B">
              <w:t>of</w:t>
            </w:r>
            <w:r w:rsidR="00693FBC">
              <w:t xml:space="preserve"> </w:t>
            </w:r>
            <w:r w:rsidR="003F4F5B">
              <w:t>final</w:t>
            </w:r>
            <w:r w:rsidR="00693FBC">
              <w:t xml:space="preserve"> </w:t>
            </w:r>
            <w:r w:rsidR="003F4F5B">
              <w:t>property</w:t>
            </w:r>
            <w:r w:rsidR="00693FBC">
              <w:t xml:space="preserve"> </w:t>
            </w:r>
            <w:r w:rsidR="003F4F5B">
              <w:t>and</w:t>
            </w:r>
            <w:r w:rsidR="00693FBC">
              <w:t xml:space="preserve"> </w:t>
            </w:r>
            <w:r w:rsidR="003F4F5B">
              <w:t>debt</w:t>
            </w:r>
            <w:r w:rsidR="00693FBC">
              <w:t xml:space="preserve"> </w:t>
            </w:r>
            <w:r w:rsidR="003F4F5B">
              <w:t>decisions</w:t>
            </w:r>
            <w:r w:rsidR="00693FBC">
              <w:t xml:space="preserve"> </w:t>
            </w:r>
            <w:r w:rsidR="003F4F5B">
              <w:t>in</w:t>
            </w:r>
            <w:r w:rsidR="00693FBC">
              <w:t xml:space="preserve"> </w:t>
            </w:r>
            <w:r w:rsidR="003F4F5B">
              <w:t>a</w:t>
            </w:r>
            <w:r w:rsidR="00693FBC">
              <w:t xml:space="preserve"> </w:t>
            </w:r>
            <w:r w:rsidR="003F4F5B">
              <w:t>divorce</w:t>
            </w:r>
            <w:r w:rsidR="00693FBC">
              <w:t xml:space="preserve"> </w:t>
            </w:r>
            <w:r w:rsidR="003F4F5B">
              <w:t>case</w:t>
            </w:r>
            <w:r w:rsidR="00693FBC">
              <w:t xml:space="preserve"> </w:t>
            </w:r>
            <w:r w:rsidR="003F4F5B">
              <w:t>can</w:t>
            </w:r>
            <w:r w:rsidR="00693FBC">
              <w:t xml:space="preserve"> </w:t>
            </w:r>
            <w:r w:rsidR="003F4F5B">
              <w:t>be</w:t>
            </w:r>
            <w:r w:rsidR="00693FBC">
              <w:t xml:space="preserve"> </w:t>
            </w:r>
            <w:r w:rsidR="003F4F5B">
              <w:t>tough.</w:t>
            </w:r>
            <w:r w:rsidR="00693FBC">
              <w:t xml:space="preserve"> </w:t>
            </w:r>
            <w:r w:rsidR="003F4F5B">
              <w:lastRenderedPageBreak/>
              <w:t>Once</w:t>
            </w:r>
            <w:r w:rsidR="00693FBC">
              <w:t xml:space="preserve"> </w:t>
            </w:r>
            <w:r w:rsidR="003F4F5B">
              <w:t>the</w:t>
            </w:r>
            <w:r w:rsidR="00693FBC">
              <w:t xml:space="preserve"> </w:t>
            </w:r>
            <w:r w:rsidR="003F4F5B">
              <w:t>court</w:t>
            </w:r>
            <w:r w:rsidR="00693FBC">
              <w:t xml:space="preserve"> </w:t>
            </w:r>
            <w:r w:rsidR="003F4F5B">
              <w:t>decides</w:t>
            </w:r>
            <w:r w:rsidR="00693FBC">
              <w:t xml:space="preserve"> </w:t>
            </w:r>
            <w:r w:rsidR="003F4F5B">
              <w:t>who</w:t>
            </w:r>
            <w:r w:rsidR="00693FBC">
              <w:t xml:space="preserve"> </w:t>
            </w:r>
            <w:r w:rsidR="003F4F5B">
              <w:t>gets</w:t>
            </w:r>
            <w:r w:rsidR="00693FBC">
              <w:t xml:space="preserve"> </w:t>
            </w:r>
            <w:r w:rsidR="003F4F5B">
              <w:t>what,</w:t>
            </w:r>
            <w:r w:rsidR="00693FBC">
              <w:t xml:space="preserve"> </w:t>
            </w:r>
            <w:r w:rsidR="003F4F5B">
              <w:t>it</w:t>
            </w:r>
            <w:r w:rsidR="00693FBC">
              <w:t xml:space="preserve"> </w:t>
            </w:r>
            <w:r w:rsidR="003F4F5B">
              <w:t>is</w:t>
            </w:r>
            <w:r w:rsidR="00693FBC">
              <w:t xml:space="preserve"> </w:t>
            </w:r>
            <w:r w:rsidR="003F4F5B">
              <w:t>no</w:t>
            </w:r>
            <w:r w:rsidR="00E1267F">
              <w:t>t</w:t>
            </w:r>
            <w:r w:rsidR="00693FBC">
              <w:t xml:space="preserve"> </w:t>
            </w:r>
            <w:r w:rsidR="00E1267F">
              <w:t>easy</w:t>
            </w:r>
            <w:r w:rsidR="00693FBC">
              <w:t xml:space="preserve"> </w:t>
            </w:r>
            <w:r w:rsidR="00E1267F">
              <w:t>to</w:t>
            </w:r>
            <w:r w:rsidR="00693FBC">
              <w:t xml:space="preserve"> </w:t>
            </w:r>
            <w:r w:rsidR="00E1267F">
              <w:t>undo</w:t>
            </w:r>
            <w:r w:rsidR="00693FBC">
              <w:t xml:space="preserve"> </w:t>
            </w:r>
            <w:r w:rsidR="00E1267F">
              <w:t>those</w:t>
            </w:r>
            <w:r w:rsidR="00693FBC">
              <w:t xml:space="preserve"> </w:t>
            </w:r>
            <w:r w:rsidR="00E1267F">
              <w:t>decisions.</w:t>
            </w:r>
          </w:p>
          <w:p w14:paraId="14E1ACC4" w14:textId="20583388" w:rsidR="003F4F5B" w:rsidRDefault="003F4F5B" w:rsidP="00360B18">
            <w:pPr>
              <w:pStyle w:val="Heading4"/>
              <w:outlineLvl w:val="3"/>
            </w:pPr>
            <w:r>
              <w:t>Some</w:t>
            </w:r>
            <w:r w:rsidR="00693FBC">
              <w:t xml:space="preserve"> </w:t>
            </w:r>
            <w:r>
              <w:t>examples</w:t>
            </w:r>
          </w:p>
          <w:p w14:paraId="4321F07E" w14:textId="77777777" w:rsidR="00AB4D8A" w:rsidRDefault="003F4F5B" w:rsidP="00AB4D8A">
            <w:pPr>
              <w:pStyle w:val="ListParagraph"/>
              <w:numPr>
                <w:ilvl w:val="0"/>
                <w:numId w:val="1"/>
              </w:numPr>
            </w:pPr>
            <w:r>
              <w:t>If</w:t>
            </w:r>
            <w:r w:rsidR="00693FBC">
              <w:t xml:space="preserve"> </w:t>
            </w:r>
            <w:r>
              <w:t>the</w:t>
            </w:r>
            <w:r w:rsidR="00693FBC">
              <w:t xml:space="preserve"> </w:t>
            </w:r>
            <w:r>
              <w:t>court</w:t>
            </w:r>
            <w:r w:rsidR="00693FBC">
              <w:t xml:space="preserve"> </w:t>
            </w:r>
            <w:r>
              <w:t>awards</w:t>
            </w:r>
            <w:r w:rsidR="00693FBC">
              <w:t xml:space="preserve"> </w:t>
            </w:r>
            <w:r>
              <w:t>the</w:t>
            </w:r>
            <w:r w:rsidR="00693FBC">
              <w:t xml:space="preserve"> </w:t>
            </w:r>
            <w:r>
              <w:t>house</w:t>
            </w:r>
            <w:r w:rsidR="00693FBC">
              <w:t xml:space="preserve"> </w:t>
            </w:r>
            <w:r>
              <w:t>to</w:t>
            </w:r>
            <w:r w:rsidR="00693FBC">
              <w:t xml:space="preserve"> </w:t>
            </w:r>
            <w:r>
              <w:t>one</w:t>
            </w:r>
            <w:r w:rsidR="00693FBC">
              <w:t xml:space="preserve"> </w:t>
            </w:r>
            <w:r>
              <w:t>spouse,</w:t>
            </w:r>
            <w:r w:rsidR="00693FBC">
              <w:t xml:space="preserve"> </w:t>
            </w:r>
            <w:r>
              <w:t>they</w:t>
            </w:r>
            <w:r w:rsidR="00693FBC">
              <w:t xml:space="preserve"> </w:t>
            </w:r>
            <w:r>
              <w:t>might</w:t>
            </w:r>
            <w:r w:rsidR="00693FBC">
              <w:t xml:space="preserve"> </w:t>
            </w:r>
            <w:r>
              <w:t>sell</w:t>
            </w:r>
            <w:r w:rsidR="00693FBC">
              <w:t xml:space="preserve"> </w:t>
            </w:r>
            <w:r>
              <w:t>it,</w:t>
            </w:r>
            <w:r w:rsidR="00693FBC">
              <w:t xml:space="preserve"> </w:t>
            </w:r>
            <w:r>
              <w:t>and</w:t>
            </w:r>
            <w:r w:rsidR="00693FBC">
              <w:t xml:space="preserve"> </w:t>
            </w:r>
            <w:r>
              <w:t>then</w:t>
            </w:r>
            <w:r w:rsidR="00693FBC">
              <w:t xml:space="preserve"> </w:t>
            </w:r>
            <w:r>
              <w:t>it</w:t>
            </w:r>
            <w:r w:rsidR="00693FBC">
              <w:t xml:space="preserve"> </w:t>
            </w:r>
            <w:r>
              <w:t>is</w:t>
            </w:r>
            <w:r w:rsidR="00693FBC">
              <w:t xml:space="preserve"> </w:t>
            </w:r>
            <w:r>
              <w:t>impossible</w:t>
            </w:r>
            <w:r w:rsidR="00693FBC">
              <w:t xml:space="preserve"> </w:t>
            </w:r>
            <w:r>
              <w:t>to</w:t>
            </w:r>
            <w:r w:rsidR="00693FBC">
              <w:t xml:space="preserve"> </w:t>
            </w:r>
            <w:r>
              <w:t>get</w:t>
            </w:r>
            <w:r w:rsidR="00693FBC">
              <w:t xml:space="preserve"> </w:t>
            </w:r>
            <w:r>
              <w:t>it</w:t>
            </w:r>
            <w:r w:rsidR="00693FBC">
              <w:t xml:space="preserve"> </w:t>
            </w:r>
            <w:r>
              <w:t>back</w:t>
            </w:r>
            <w:r w:rsidR="00693FBC">
              <w:t xml:space="preserve"> </w:t>
            </w:r>
            <w:r>
              <w:t>if</w:t>
            </w:r>
            <w:r w:rsidR="00693FBC">
              <w:t xml:space="preserve"> </w:t>
            </w:r>
            <w:r>
              <w:t>the</w:t>
            </w:r>
            <w:r w:rsidR="00693FBC">
              <w:t xml:space="preserve"> </w:t>
            </w:r>
            <w:r>
              <w:t>other</w:t>
            </w:r>
            <w:r w:rsidR="00693FBC">
              <w:t xml:space="preserve"> </w:t>
            </w:r>
            <w:r>
              <w:t>spouse</w:t>
            </w:r>
            <w:r w:rsidR="00693FBC">
              <w:t xml:space="preserve"> </w:t>
            </w:r>
            <w:r>
              <w:t>later</w:t>
            </w:r>
            <w:r w:rsidR="00693FBC">
              <w:t xml:space="preserve"> </w:t>
            </w:r>
            <w:r>
              <w:t>wants</w:t>
            </w:r>
            <w:r w:rsidR="00693FBC">
              <w:t xml:space="preserve"> </w:t>
            </w:r>
            <w:r>
              <w:t>the</w:t>
            </w:r>
            <w:r w:rsidR="00693FBC">
              <w:t xml:space="preserve"> </w:t>
            </w:r>
            <w:r>
              <w:t>court</w:t>
            </w:r>
            <w:r w:rsidR="00693FBC">
              <w:t xml:space="preserve"> </w:t>
            </w:r>
            <w:r>
              <w:t>to</w:t>
            </w:r>
            <w:r w:rsidR="00693FBC">
              <w:t xml:space="preserve"> </w:t>
            </w:r>
            <w:r>
              <w:t>award</w:t>
            </w:r>
            <w:r w:rsidR="00693FBC">
              <w:t xml:space="preserve"> </w:t>
            </w:r>
            <w:r>
              <w:t>them</w:t>
            </w:r>
            <w:r w:rsidR="00693FBC">
              <w:t xml:space="preserve"> </w:t>
            </w:r>
            <w:r>
              <w:t>the</w:t>
            </w:r>
            <w:r w:rsidR="00693FBC">
              <w:t xml:space="preserve"> </w:t>
            </w:r>
            <w:r>
              <w:t>house</w:t>
            </w:r>
            <w:r w:rsidR="00DB59F3">
              <w:t>.</w:t>
            </w:r>
          </w:p>
          <w:p w14:paraId="114A3648" w14:textId="08315EAD" w:rsidR="0048562C" w:rsidRDefault="003F4F5B" w:rsidP="00AB4D8A">
            <w:pPr>
              <w:pStyle w:val="ListParagraph"/>
              <w:numPr>
                <w:ilvl w:val="0"/>
                <w:numId w:val="1"/>
              </w:numPr>
            </w:pPr>
            <w:r>
              <w:t>The</w:t>
            </w:r>
            <w:r w:rsidR="00693FBC">
              <w:t xml:space="preserve"> </w:t>
            </w:r>
            <w:r>
              <w:t>court</w:t>
            </w:r>
            <w:r w:rsidR="00693FBC">
              <w:t xml:space="preserve"> </w:t>
            </w:r>
            <w:r>
              <w:t>orders</w:t>
            </w:r>
            <w:r w:rsidR="00693FBC">
              <w:t xml:space="preserve"> </w:t>
            </w:r>
            <w:r>
              <w:t>one</w:t>
            </w:r>
            <w:r w:rsidR="00693FBC">
              <w:t xml:space="preserve"> </w:t>
            </w:r>
            <w:r>
              <w:t>person</w:t>
            </w:r>
            <w:r w:rsidR="00693FBC">
              <w:t xml:space="preserve"> </w:t>
            </w:r>
            <w:r>
              <w:t>to</w:t>
            </w:r>
            <w:r w:rsidR="00693FBC">
              <w:t xml:space="preserve"> </w:t>
            </w:r>
            <w:r>
              <w:t>receive</w:t>
            </w:r>
            <w:r w:rsidR="00693FBC">
              <w:t xml:space="preserve"> </w:t>
            </w:r>
            <w:r>
              <w:t>some</w:t>
            </w:r>
            <w:r w:rsidR="00693FBC">
              <w:t xml:space="preserve"> </w:t>
            </w:r>
            <w:r>
              <w:t>money</w:t>
            </w:r>
            <w:r w:rsidR="00693FBC">
              <w:t xml:space="preserve"> </w:t>
            </w:r>
            <w:r>
              <w:t>from</w:t>
            </w:r>
            <w:r w:rsidR="00693FBC">
              <w:t xml:space="preserve"> </w:t>
            </w:r>
            <w:r>
              <w:t>the</w:t>
            </w:r>
            <w:r w:rsidR="00693FBC">
              <w:t xml:space="preserve"> </w:t>
            </w:r>
            <w:r>
              <w:t>marriage.</w:t>
            </w:r>
            <w:r w:rsidR="00693FBC">
              <w:t xml:space="preserve"> </w:t>
            </w:r>
            <w:r>
              <w:t>If</w:t>
            </w:r>
            <w:r w:rsidR="00693FBC">
              <w:t xml:space="preserve"> </w:t>
            </w:r>
            <w:r>
              <w:t>they</w:t>
            </w:r>
            <w:r w:rsidR="00693FBC">
              <w:t xml:space="preserve"> </w:t>
            </w:r>
            <w:r>
              <w:t>spend</w:t>
            </w:r>
            <w:r w:rsidR="00693FBC">
              <w:t xml:space="preserve"> </w:t>
            </w:r>
            <w:r>
              <w:t>that</w:t>
            </w:r>
            <w:r w:rsidR="00693FBC">
              <w:t xml:space="preserve"> </w:t>
            </w:r>
            <w:r>
              <w:t>money,</w:t>
            </w:r>
            <w:r w:rsidR="00693FBC">
              <w:t xml:space="preserve"> </w:t>
            </w:r>
            <w:r>
              <w:t>it</w:t>
            </w:r>
            <w:r w:rsidR="00693FBC">
              <w:t xml:space="preserve"> </w:t>
            </w:r>
            <w:r>
              <w:t>cannot</w:t>
            </w:r>
            <w:r w:rsidR="00693FBC">
              <w:t xml:space="preserve"> </w:t>
            </w:r>
            <w:r w:rsidR="00F7131E">
              <w:t>be</w:t>
            </w:r>
            <w:r w:rsidR="00693FBC">
              <w:t xml:space="preserve"> </w:t>
            </w:r>
            <w:r w:rsidR="00F7131E">
              <w:t>taken</w:t>
            </w:r>
            <w:r w:rsidR="00693FBC">
              <w:t xml:space="preserve"> </w:t>
            </w:r>
            <w:r w:rsidR="00F7131E">
              <w:t>back</w:t>
            </w:r>
            <w:r w:rsidR="00693FBC">
              <w:t xml:space="preserve"> </w:t>
            </w:r>
            <w:r w:rsidR="00F7131E">
              <w:t>later.</w:t>
            </w:r>
          </w:p>
          <w:p w14:paraId="37B50AFD" w14:textId="77777777" w:rsidR="003F4F5B" w:rsidRPr="00221CC3" w:rsidRDefault="0048562C" w:rsidP="0048562C">
            <w:pPr>
              <w:pStyle w:val="Body"/>
            </w:pPr>
            <w:r w:rsidDel="009B0B4A">
              <w:t>If the judge decides t</w:t>
            </w:r>
            <w:r>
              <w:t>here is a reason to change the final property and debt decision, the judge will issue a new order.</w:t>
            </w:r>
            <w:r w:rsidR="00F7131E" w:rsidRPr="00221CC3">
              <w:rPr>
                <w:color w:val="C00000"/>
              </w:rPr>
              <w:t>{%</w:t>
            </w:r>
            <w:r w:rsidR="00693FBC" w:rsidRPr="00221CC3">
              <w:rPr>
                <w:color w:val="C00000"/>
              </w:rPr>
              <w:t xml:space="preserve"> </w:t>
            </w:r>
            <w:r w:rsidR="00F7131E" w:rsidRPr="00221CC3">
              <w:rPr>
                <w:color w:val="C00000"/>
              </w:rPr>
              <w:t>endif</w:t>
            </w:r>
            <w:r w:rsidR="00693FBC" w:rsidRPr="00221CC3">
              <w:rPr>
                <w:color w:val="C00000"/>
              </w:rPr>
              <w:t xml:space="preserve"> </w:t>
            </w:r>
            <w:r w:rsidR="00F7131E" w:rsidRPr="00221CC3">
              <w:rPr>
                <w:color w:val="C00000"/>
              </w:rPr>
              <w:t>%}</w:t>
            </w:r>
          </w:p>
          <w:p w14:paraId="0C19A877" w14:textId="53D55F80" w:rsidR="0038568F" w:rsidRDefault="00606D4F" w:rsidP="002F7CFE">
            <w:pPr>
              <w:pStyle w:val="Body"/>
            </w:pPr>
            <w:r w:rsidRPr="00606D4F">
              <w:rPr>
                <w:color w:val="FF0000"/>
              </w:rPr>
              <w:t xml:space="preserve">{% </w:t>
            </w:r>
            <w:r w:rsidR="00E90556">
              <w:rPr>
                <w:color w:val="FF0000"/>
              </w:rPr>
              <w:t xml:space="preserve">if </w:t>
            </w:r>
            <w:r w:rsidRPr="00606D4F">
              <w:rPr>
                <w:color w:val="FF0000"/>
              </w:rPr>
              <w:t>user_need in</w:t>
            </w:r>
            <w:r w:rsidR="00042E47">
              <w:rPr>
                <w:color w:val="FF0000"/>
              </w:rPr>
              <w:t xml:space="preserve">('change foreign order', 'change foreign custody order') or (user_need in </w:t>
            </w:r>
            <w:r w:rsidRPr="00606D4F">
              <w:rPr>
                <w:color w:val="FF0000"/>
              </w:rPr>
              <w:t>('change AK order'</w:t>
            </w:r>
            <w:r w:rsidR="00042E47">
              <w:rPr>
                <w:color w:val="FF0000"/>
              </w:rPr>
              <w:t xml:space="preserve">, </w:t>
            </w:r>
            <w:r w:rsidRPr="00606D4F">
              <w:rPr>
                <w:color w:val="FF0000"/>
              </w:rPr>
              <w:t>'change custody order', 'change divorce order'</w:t>
            </w:r>
            <w:r w:rsidR="00DA08A2">
              <w:rPr>
                <w:color w:val="FF0000"/>
              </w:rPr>
              <w:t>)</w:t>
            </w:r>
            <w:r w:rsidRPr="00606D4F">
              <w:rPr>
                <w:color w:val="FF0000"/>
              </w:rPr>
              <w:t xml:space="preserve"> and middle_of_case == 'no'</w:t>
            </w:r>
            <w:r w:rsidR="00CF1A0D">
              <w:rPr>
                <w:color w:val="FF0000"/>
              </w:rPr>
              <w:t xml:space="preserve">) </w:t>
            </w:r>
            <w:r>
              <w:rPr>
                <w:color w:val="FF0000"/>
              </w:rPr>
              <w:t>%}</w:t>
            </w:r>
            <w:r>
              <w:t>The court charges $75 to file this motion. If you cannot afford the fee, you may be able to ge</w:t>
            </w:r>
            <w:r w:rsidR="00E90556">
              <w:t>t the court to waive it. See</w:t>
            </w:r>
            <w:r>
              <w:t xml:space="preserve"> </w:t>
            </w:r>
            <w:r w:rsidR="00DA08A2">
              <w:t>S</w:t>
            </w:r>
            <w:r>
              <w:t xml:space="preserve">tep </w:t>
            </w:r>
            <w:r w:rsidR="0076180D">
              <w:fldChar w:fldCharType="begin"/>
            </w:r>
            <w:r w:rsidR="0076180D">
              <w:instrText xml:space="preserve"> REF FileStep \h </w:instrText>
            </w:r>
            <w:r w:rsidR="0076180D">
              <w:fldChar w:fldCharType="separate"/>
            </w:r>
            <w:r w:rsidR="00D3157D">
              <w:rPr>
                <w:rStyle w:val="NumChar"/>
                <w:noProof/>
              </w:rPr>
              <w:t>24</w:t>
            </w:r>
            <w:r w:rsidR="0076180D">
              <w:fldChar w:fldCharType="end"/>
            </w:r>
            <w:r w:rsidR="002F7CFE">
              <w:t xml:space="preserve">: {{ </w:t>
            </w:r>
            <w:proofErr w:type="spellStart"/>
            <w:r w:rsidR="002F7CFE">
              <w:t>file_step_heading</w:t>
            </w:r>
            <w:proofErr w:type="spellEnd"/>
            <w:r w:rsidR="002F7CFE">
              <w:t xml:space="preserve"> }}</w:t>
            </w:r>
            <w:r>
              <w:t>.</w:t>
            </w:r>
            <w:r w:rsidRPr="00606D4F">
              <w:rPr>
                <w:color w:val="FF0000"/>
              </w:rPr>
              <w:t>{% endif %}</w:t>
            </w:r>
          </w:p>
        </w:tc>
      </w:tr>
      <w:tr w:rsidR="00645DFB" w14:paraId="3EAA3491" w14:textId="77777777" w:rsidTr="00360B18">
        <w:trPr>
          <w:jc w:val="center"/>
        </w:trPr>
        <w:tc>
          <w:tcPr>
            <w:tcW w:w="2880" w:type="dxa"/>
            <w:tcMar>
              <w:top w:w="360" w:type="dxa"/>
              <w:left w:w="115" w:type="dxa"/>
              <w:right w:w="115" w:type="dxa"/>
            </w:tcMar>
          </w:tcPr>
          <w:p w14:paraId="3B70CC38" w14:textId="4A387407" w:rsidR="00645DFB" w:rsidRDefault="00645DFB" w:rsidP="00645DFB">
            <w:pPr>
              <w:pStyle w:val="Body"/>
            </w:pPr>
            <w:r w:rsidRPr="005F131D">
              <w:lastRenderedPageBreak/>
              <w:t>{%</w:t>
            </w:r>
            <w:r>
              <w:t xml:space="preserve">tr </w:t>
            </w:r>
            <w:r w:rsidRPr="005F131D">
              <w:t>endif</w:t>
            </w:r>
            <w:r>
              <w:t xml:space="preserve"> </w:t>
            </w:r>
            <w:r w:rsidRPr="005F131D">
              <w:t>%}</w:t>
            </w:r>
          </w:p>
        </w:tc>
        <w:tc>
          <w:tcPr>
            <w:tcW w:w="7612" w:type="dxa"/>
            <w:tcMar>
              <w:top w:w="432" w:type="dxa"/>
              <w:left w:w="115" w:type="dxa"/>
              <w:right w:w="115" w:type="dxa"/>
            </w:tcMar>
          </w:tcPr>
          <w:p w14:paraId="715756CF" w14:textId="77777777" w:rsidR="00645DFB" w:rsidRDefault="00645DFB" w:rsidP="00645DFB">
            <w:pPr>
              <w:pStyle w:val="Body"/>
            </w:pPr>
          </w:p>
        </w:tc>
      </w:tr>
      <w:tr w:rsidR="00645DFB" w14:paraId="1F67E1FB" w14:textId="77777777" w:rsidTr="00360B18">
        <w:trPr>
          <w:jc w:val="center"/>
        </w:trPr>
        <w:tc>
          <w:tcPr>
            <w:tcW w:w="2880" w:type="dxa"/>
            <w:tcMar>
              <w:top w:w="360" w:type="dxa"/>
              <w:left w:w="115" w:type="dxa"/>
              <w:right w:w="115" w:type="dxa"/>
            </w:tcMar>
          </w:tcPr>
          <w:p w14:paraId="344810F9" w14:textId="209C75D7" w:rsidR="00645DFB" w:rsidRDefault="00645DFB" w:rsidP="00645DFB">
            <w:pPr>
              <w:pStyle w:val="Body"/>
            </w:pPr>
            <w:r w:rsidRPr="00CF3487">
              <w:rPr>
                <w:color w:val="FF0000"/>
              </w:rPr>
              <w:t>{%tr</w:t>
            </w:r>
            <w:r>
              <w:rPr>
                <w:color w:val="FF0000"/>
              </w:rPr>
              <w:t xml:space="preserve"> </w:t>
            </w:r>
            <w:r w:rsidRPr="00CF3487">
              <w:rPr>
                <w:color w:val="FF0000"/>
              </w:rPr>
              <w:t>if</w:t>
            </w:r>
            <w:r>
              <w:rPr>
                <w:color w:val="FF0000"/>
              </w:rPr>
              <w:t xml:space="preserve"> user_need == </w:t>
            </w:r>
            <w:r w:rsidRPr="0032670C">
              <w:rPr>
                <w:color w:val="FF0000"/>
              </w:rPr>
              <w:t xml:space="preserve">'change divorce order' </w:t>
            </w:r>
            <w:r>
              <w:rPr>
                <w:color w:val="FF0000"/>
              </w:rPr>
              <w:t xml:space="preserve">and </w:t>
            </w:r>
            <w:r w:rsidRPr="003E17B9">
              <w:rPr>
                <w:shd w:val="clear" w:color="auto" w:fill="FFFFFF"/>
              </w:rPr>
              <w:t>type_of_final_order</w:t>
            </w:r>
            <w:r>
              <w:rPr>
                <w:shd w:val="clear" w:color="auto" w:fill="FFFFFF"/>
              </w:rPr>
              <w:t>.any_true(</w:t>
            </w:r>
            <w:r w:rsidRPr="003E17B9">
              <w:rPr>
                <w:shd w:val="clear" w:color="auto" w:fill="FFFFFF"/>
              </w:rPr>
              <w:t>'</w:t>
            </w:r>
            <w:r>
              <w:rPr>
                <w:shd w:val="clear" w:color="auto" w:fill="FFFFFF"/>
              </w:rPr>
              <w:t>spousal support', 'property or debt</w:t>
            </w:r>
            <w:r w:rsidRPr="003E17B9">
              <w:rPr>
                <w:shd w:val="clear" w:color="auto" w:fill="FFFFFF"/>
              </w:rPr>
              <w:t>'</w:t>
            </w:r>
            <w:r>
              <w:rPr>
                <w:shd w:val="clear" w:color="auto" w:fill="FFFFFF"/>
              </w:rPr>
              <w:t>) and why_change_divorce_order == 'changed circumstances' %}</w:t>
            </w:r>
          </w:p>
        </w:tc>
        <w:tc>
          <w:tcPr>
            <w:tcW w:w="7612" w:type="dxa"/>
            <w:tcMar>
              <w:top w:w="432" w:type="dxa"/>
              <w:left w:w="115" w:type="dxa"/>
              <w:right w:w="115" w:type="dxa"/>
            </w:tcMar>
          </w:tcPr>
          <w:p w14:paraId="4BBFFD5E" w14:textId="3865DDDA" w:rsidR="00645DFB" w:rsidRDefault="00CA48FC" w:rsidP="00645DFB">
            <w:pPr>
              <w:pStyle w:val="Body"/>
            </w:pPr>
            <w:proofErr w:type="spellStart"/>
            <w:r w:rsidRPr="00CA48FC">
              <w:t>fill_modify_divorce_step</w:t>
            </w:r>
            <w:proofErr w:type="spellEnd"/>
          </w:p>
        </w:tc>
      </w:tr>
      <w:tr w:rsidR="003F4F5B" w14:paraId="17563107" w14:textId="77777777" w:rsidTr="00360B18">
        <w:trPr>
          <w:jc w:val="center"/>
        </w:trPr>
        <w:tc>
          <w:tcPr>
            <w:tcW w:w="2880" w:type="dxa"/>
            <w:tcMar>
              <w:top w:w="360" w:type="dxa"/>
              <w:left w:w="115" w:type="dxa"/>
              <w:right w:w="115" w:type="dxa"/>
            </w:tcMar>
          </w:tcPr>
          <w:p w14:paraId="48260FB5" w14:textId="45E04049" w:rsidR="003F4F5B" w:rsidRDefault="003F4F5B" w:rsidP="001E3802">
            <w:pPr>
              <w:pStyle w:val="Heading2"/>
              <w:outlineLvl w:val="1"/>
            </w:pPr>
            <w:r>
              <w:t>Step</w:t>
            </w:r>
            <w:r w:rsidR="00693FBC">
              <w:t xml:space="preserve"> </w:t>
            </w:r>
            <w:fldSimple w:instr=" SEQ stepList \* MERGEFORMAT ">
              <w:r w:rsidR="00D3157D">
                <w:rPr>
                  <w:noProof/>
                </w:rPr>
                <w:t>12</w:t>
              </w:r>
            </w:fldSimple>
            <w:r>
              <w:t>:</w:t>
            </w:r>
            <w:r w:rsidR="00693FBC">
              <w:t xml:space="preserve"> </w:t>
            </w:r>
            <w:r w:rsidRPr="006739CE">
              <w:t>Fill</w:t>
            </w:r>
            <w:r w:rsidR="00693FBC">
              <w:t xml:space="preserve"> </w:t>
            </w:r>
            <w:r w:rsidRPr="006739CE">
              <w:t>out</w:t>
            </w:r>
            <w:r w:rsidR="00693FBC">
              <w:t xml:space="preserve"> </w:t>
            </w:r>
            <w:r w:rsidRPr="006739CE">
              <w:t>the</w:t>
            </w:r>
            <w:r w:rsidR="00693FBC">
              <w:t xml:space="preserve"> </w:t>
            </w:r>
            <w:r>
              <w:t>m</w:t>
            </w:r>
            <w:r w:rsidRPr="006739CE">
              <w:t>otion</w:t>
            </w:r>
            <w:r w:rsidR="00693FBC">
              <w:t xml:space="preserve"> </w:t>
            </w:r>
            <w:r w:rsidR="007D6A72">
              <w:t>form</w:t>
            </w:r>
            <w:r w:rsidR="00693FBC">
              <w:t xml:space="preserve"> </w:t>
            </w:r>
            <w:r w:rsidR="007D6A72">
              <w:t>to</w:t>
            </w:r>
            <w:r w:rsidR="00693FBC">
              <w:t xml:space="preserve"> </w:t>
            </w:r>
            <w:r w:rsidR="007D6A72">
              <w:t>modify</w:t>
            </w:r>
            <w:r w:rsidR="00693FBC">
              <w:t xml:space="preserve"> </w:t>
            </w:r>
            <w:r w:rsidR="00654671" w:rsidRPr="00507363">
              <w:rPr>
                <w:color w:val="FF0000"/>
              </w:rPr>
              <w:t>{% if type_of_final_order.all_true('property or debt', 'spousal support')</w:t>
            </w:r>
            <w:r w:rsidR="00654671">
              <w:rPr>
                <w:color w:val="FF0000"/>
              </w:rPr>
              <w:t xml:space="preserve"> </w:t>
            </w:r>
            <w:r w:rsidR="00654671" w:rsidRPr="00507363">
              <w:rPr>
                <w:color w:val="FF0000"/>
              </w:rPr>
              <w:t>%}</w:t>
            </w:r>
            <w:r w:rsidR="00654671" w:rsidRPr="006739CE">
              <w:t xml:space="preserve"> the</w:t>
            </w:r>
            <w:r w:rsidR="00654671">
              <w:t xml:space="preserve"> </w:t>
            </w:r>
            <w:r w:rsidR="00654671" w:rsidRPr="006739CE">
              <w:t>property</w:t>
            </w:r>
            <w:r w:rsidR="00654671">
              <w:t xml:space="preserve"> </w:t>
            </w:r>
            <w:r w:rsidR="00654671" w:rsidRPr="006739CE">
              <w:t>and</w:t>
            </w:r>
            <w:r w:rsidR="00654671">
              <w:t xml:space="preserve"> </w:t>
            </w:r>
            <w:r w:rsidR="00654671" w:rsidRPr="006739CE">
              <w:t>debt</w:t>
            </w:r>
            <w:r w:rsidR="00654671">
              <w:t xml:space="preserve"> </w:t>
            </w:r>
            <w:r w:rsidR="00654671" w:rsidRPr="006739CE">
              <w:t>division</w:t>
            </w:r>
            <w:r w:rsidR="00654671">
              <w:t xml:space="preserve"> and </w:t>
            </w:r>
            <w:r w:rsidR="00654671" w:rsidRPr="008F6878">
              <w:t>the spousal support orders</w:t>
            </w:r>
            <w:r w:rsidR="00654671" w:rsidRPr="00507363">
              <w:rPr>
                <w:color w:val="FF0000"/>
              </w:rPr>
              <w:t xml:space="preserve"> {% </w:t>
            </w:r>
            <w:r w:rsidR="00654671">
              <w:rPr>
                <w:color w:val="FF0000"/>
              </w:rPr>
              <w:t>el</w:t>
            </w:r>
            <w:r w:rsidR="00654671" w:rsidRPr="00507363">
              <w:rPr>
                <w:color w:val="FF0000"/>
              </w:rPr>
              <w:t xml:space="preserve">if </w:t>
            </w:r>
            <w:r w:rsidR="00654671" w:rsidRPr="00507363">
              <w:rPr>
                <w:color w:val="FF0000"/>
                <w:shd w:val="clear" w:color="auto" w:fill="FFFFFF"/>
              </w:rPr>
              <w:t>type_of_final_order['property or debt'] %}</w:t>
            </w:r>
            <w:r w:rsidR="00654671" w:rsidRPr="006739CE">
              <w:t>the</w:t>
            </w:r>
            <w:r w:rsidR="00654671">
              <w:t xml:space="preserve"> </w:t>
            </w:r>
            <w:r w:rsidR="00654671" w:rsidRPr="006739CE">
              <w:t>property</w:t>
            </w:r>
            <w:r w:rsidR="00654671">
              <w:t xml:space="preserve"> </w:t>
            </w:r>
            <w:r w:rsidR="00654671" w:rsidRPr="006739CE">
              <w:t>and</w:t>
            </w:r>
            <w:r w:rsidR="00654671">
              <w:t xml:space="preserve"> </w:t>
            </w:r>
            <w:r w:rsidR="00654671" w:rsidRPr="006739CE">
              <w:lastRenderedPageBreak/>
              <w:t>debt</w:t>
            </w:r>
            <w:r w:rsidR="00654671">
              <w:t xml:space="preserve"> </w:t>
            </w:r>
            <w:r w:rsidR="00654671" w:rsidRPr="006739CE">
              <w:t>division</w:t>
            </w:r>
            <w:r w:rsidR="00654671">
              <w:t xml:space="preserve"> order</w:t>
            </w:r>
            <w:r w:rsidR="00654671" w:rsidRPr="00507363">
              <w:rPr>
                <w:color w:val="FF0000"/>
              </w:rPr>
              <w:t xml:space="preserve">{% </w:t>
            </w:r>
            <w:r w:rsidR="00654671">
              <w:rPr>
                <w:color w:val="FF0000"/>
              </w:rPr>
              <w:t>el</w:t>
            </w:r>
            <w:r w:rsidR="00654671" w:rsidRPr="00507363">
              <w:rPr>
                <w:color w:val="FF0000"/>
              </w:rPr>
              <w:t>if type_of_final_order</w:t>
            </w:r>
            <w:r w:rsidR="00654671">
              <w:rPr>
                <w:color w:val="FF0000"/>
              </w:rPr>
              <w:t>[</w:t>
            </w:r>
            <w:r w:rsidR="00654671" w:rsidRPr="00507363">
              <w:rPr>
                <w:color w:val="FF0000"/>
              </w:rPr>
              <w:t>'spousal support'</w:t>
            </w:r>
            <w:r w:rsidR="00654671">
              <w:rPr>
                <w:color w:val="FF0000"/>
              </w:rPr>
              <w:t xml:space="preserve">] </w:t>
            </w:r>
            <w:r w:rsidR="00654671" w:rsidRPr="00507363">
              <w:rPr>
                <w:color w:val="FF0000"/>
              </w:rPr>
              <w:t>%}</w:t>
            </w:r>
            <w:r w:rsidR="00654671">
              <w:t>the spousal support order</w:t>
            </w:r>
            <w:r w:rsidR="00654671" w:rsidRPr="00507363">
              <w:rPr>
                <w:color w:val="FF0000"/>
              </w:rPr>
              <w:t>{% endif %}</w:t>
            </w:r>
          </w:p>
        </w:tc>
        <w:tc>
          <w:tcPr>
            <w:tcW w:w="7612" w:type="dxa"/>
            <w:tcMar>
              <w:top w:w="432" w:type="dxa"/>
              <w:left w:w="115" w:type="dxa"/>
              <w:right w:w="115" w:type="dxa"/>
            </w:tcMar>
          </w:tcPr>
          <w:p w14:paraId="77357701" w14:textId="77777777" w:rsidR="003F4F5B" w:rsidRDefault="003F4F5B" w:rsidP="009C7CDF">
            <w:pPr>
              <w:pStyle w:val="Heading3"/>
              <w:outlineLvl w:val="2"/>
            </w:pPr>
            <w:r>
              <w:lastRenderedPageBreak/>
              <w:t>Use</w:t>
            </w:r>
          </w:p>
          <w:p w14:paraId="592362EA" w14:textId="70BA58A5" w:rsidR="003F4F5B" w:rsidRPr="00990754" w:rsidRDefault="003F4F5B" w:rsidP="00360B18">
            <w:pPr>
              <w:pStyle w:val="ListParagraph"/>
              <w:numPr>
                <w:ilvl w:val="0"/>
                <w:numId w:val="1"/>
              </w:numPr>
              <w:ind w:left="390"/>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AF4079">
              <w:rPr>
                <w:b/>
                <w:bCs/>
              </w:rPr>
              <w:t>Allocation,</w:t>
            </w:r>
            <w:r w:rsidR="00693FBC" w:rsidRPr="00AF4079">
              <w:rPr>
                <w:b/>
                <w:bCs/>
              </w:rPr>
              <w:t xml:space="preserve"> </w:t>
            </w:r>
            <w:hyperlink r:id="rId68" w:history="1">
              <w:r w:rsidRPr="00AF4079">
                <w:rPr>
                  <w:b/>
                </w:rPr>
                <w:t>DR-735</w:t>
              </w:r>
            </w:hyperlink>
            <w:r w:rsidR="00693FBC">
              <w:t xml:space="preserve"> </w:t>
            </w:r>
            <w:r>
              <w:t>[</w:t>
            </w:r>
            <w:hyperlink r:id="rId69" w:history="1">
              <w:r w:rsidRPr="00AF4079">
                <w:rPr>
                  <w:rStyle w:val="Hyperlink"/>
                </w:rPr>
                <w:t>Fill-In</w:t>
              </w:r>
              <w:r w:rsidR="00693FBC" w:rsidRPr="00AF4079">
                <w:rPr>
                  <w:rStyle w:val="Hyperlink"/>
                </w:rPr>
                <w:t xml:space="preserve"> </w:t>
              </w:r>
              <w:r w:rsidRPr="00AF4079">
                <w:rPr>
                  <w:rStyle w:val="Hyperlink"/>
                </w:rPr>
                <w:t>PDF</w:t>
              </w:r>
            </w:hyperlink>
            <w:r>
              <w:t>]</w:t>
            </w:r>
          </w:p>
          <w:p w14:paraId="3D968718" w14:textId="55128F48" w:rsidR="003F4F5B" w:rsidRPr="0082550D" w:rsidRDefault="003F4F5B" w:rsidP="00360B18">
            <w:pPr>
              <w:pStyle w:val="ListParagraph"/>
              <w:numPr>
                <w:ilvl w:val="1"/>
                <w:numId w:val="1"/>
              </w:numPr>
              <w:ind w:left="750"/>
            </w:pPr>
            <w:r w:rsidRPr="00040D7E">
              <w:rPr>
                <w:b/>
                <w:bCs/>
              </w:rPr>
              <w:t>Wait</w:t>
            </w:r>
            <w:r w:rsidR="00693FBC" w:rsidRPr="00040D7E">
              <w:rPr>
                <w:b/>
                <w:bCs/>
              </w:rPr>
              <w:t xml:space="preserve"> </w:t>
            </w:r>
            <w:r w:rsidRPr="0082550D">
              <w:t>to</w:t>
            </w:r>
            <w:r w:rsidR="00693FBC">
              <w:t xml:space="preserve"> </w:t>
            </w:r>
            <w:r w:rsidRPr="0082550D">
              <w:t>sign</w:t>
            </w:r>
            <w:r w:rsidR="00693FBC">
              <w:t xml:space="preserve"> </w:t>
            </w:r>
            <w:r>
              <w:t>th</w:t>
            </w:r>
            <w:r w:rsidR="0091459F">
              <w:t>is</w:t>
            </w:r>
            <w:r w:rsidR="00693FBC">
              <w:t xml:space="preserve"> </w:t>
            </w:r>
            <w:r w:rsidR="00325564">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r w:rsidR="00AF4079">
              <w:t xml:space="preserve"> </w:t>
            </w:r>
          </w:p>
          <w:p w14:paraId="52C986A0" w14:textId="3AC35092" w:rsidR="003F4F5B" w:rsidRPr="0082550D" w:rsidRDefault="003F4F5B"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183E78FA" w14:textId="1D739BA3" w:rsidR="003F4F5B" w:rsidRDefault="003F4F5B"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rsidR="00DB59F3">
              <w:t>.</w:t>
            </w:r>
          </w:p>
          <w:p w14:paraId="38022C68" w14:textId="4D971BEA" w:rsidR="0091459F" w:rsidRPr="0055104D" w:rsidRDefault="003F4F5B" w:rsidP="0055104D">
            <w:pPr>
              <w:pStyle w:val="ListParagraph"/>
              <w:numPr>
                <w:ilvl w:val="1"/>
                <w:numId w:val="1"/>
              </w:numPr>
              <w:ind w:left="750"/>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r w:rsidR="0055104D">
              <w:br/>
            </w:r>
            <w:r w:rsidR="00AA023C" w:rsidRPr="0055104D">
              <w:rPr>
                <w:b/>
                <w:bCs/>
              </w:rPr>
              <w:t>Self-Certification</w:t>
            </w:r>
            <w:r w:rsidR="00071EC1" w:rsidRPr="0055104D">
              <w:rPr>
                <w:b/>
                <w:bCs/>
              </w:rPr>
              <w:t xml:space="preserve"> </w:t>
            </w:r>
            <w:r w:rsidR="00AA023C" w:rsidRPr="0055104D">
              <w:rPr>
                <w:b/>
                <w:bCs/>
              </w:rPr>
              <w:t>(No</w:t>
            </w:r>
            <w:r w:rsidR="00693FBC" w:rsidRPr="0055104D">
              <w:rPr>
                <w:b/>
                <w:bCs/>
              </w:rPr>
              <w:t xml:space="preserve"> </w:t>
            </w:r>
            <w:r w:rsidR="00AA023C" w:rsidRPr="0055104D">
              <w:rPr>
                <w:b/>
                <w:bCs/>
              </w:rPr>
              <w:t>Notary</w:t>
            </w:r>
            <w:r w:rsidR="00693FBC" w:rsidRPr="0055104D">
              <w:rPr>
                <w:b/>
                <w:bCs/>
              </w:rPr>
              <w:t xml:space="preserve"> </w:t>
            </w:r>
            <w:r w:rsidR="00AA023C" w:rsidRPr="0055104D">
              <w:rPr>
                <w:b/>
                <w:bCs/>
              </w:rPr>
              <w:t>Available),</w:t>
            </w:r>
            <w:r w:rsidR="00693FBC" w:rsidRPr="0055104D">
              <w:rPr>
                <w:b/>
                <w:bCs/>
              </w:rPr>
              <w:t xml:space="preserve"> </w:t>
            </w:r>
            <w:r w:rsidR="00AA023C" w:rsidRPr="0055104D">
              <w:rPr>
                <w:b/>
                <w:bCs/>
              </w:rPr>
              <w:t>TF-835</w:t>
            </w:r>
            <w:r w:rsidR="00693FBC" w:rsidRPr="0055104D">
              <w:rPr>
                <w:bCs/>
              </w:rPr>
              <w:t xml:space="preserve"> </w:t>
            </w:r>
            <w:r w:rsidR="00AA023C" w:rsidRPr="0055104D">
              <w:rPr>
                <w:bCs/>
              </w:rPr>
              <w:t>[</w:t>
            </w:r>
            <w:hyperlink r:id="rId70" w:history="1">
              <w:r w:rsidR="00AA023C" w:rsidRPr="0055104D">
                <w:rPr>
                  <w:rStyle w:val="Hyperlink"/>
                  <w:bCs/>
                </w:rPr>
                <w:t>Fill-In</w:t>
              </w:r>
              <w:r w:rsidR="00693FBC" w:rsidRPr="0055104D">
                <w:rPr>
                  <w:rStyle w:val="Hyperlink"/>
                  <w:bCs/>
                </w:rPr>
                <w:t xml:space="preserve"> </w:t>
              </w:r>
              <w:r w:rsidR="00AA023C" w:rsidRPr="0055104D">
                <w:rPr>
                  <w:rStyle w:val="Hyperlink"/>
                  <w:bCs/>
                </w:rPr>
                <w:t>PDF</w:t>
              </w:r>
            </w:hyperlink>
            <w:r w:rsidR="00AA023C" w:rsidRPr="0055104D">
              <w:rPr>
                <w:bCs/>
              </w:rPr>
              <w:t>]</w:t>
            </w:r>
          </w:p>
          <w:p w14:paraId="466E5A16" w14:textId="77777777" w:rsidR="0091459F" w:rsidRPr="00512F14" w:rsidRDefault="003D0899" w:rsidP="00C126B0">
            <w:pPr>
              <w:pStyle w:val="ListParagraph"/>
              <w:numPr>
                <w:ilvl w:val="0"/>
                <w:numId w:val="23"/>
              </w:numPr>
              <w:suppressAutoHyphens/>
              <w:autoSpaceDE/>
              <w:autoSpaceDN/>
              <w:spacing w:before="0"/>
              <w:ind w:left="403"/>
              <w:rPr>
                <w:b/>
                <w:bCs/>
              </w:rPr>
            </w:pPr>
            <w:hyperlink r:id="rId71" w:history="1">
              <w:r w:rsidR="0091459F" w:rsidRPr="000E7742">
                <w:rPr>
                  <w:rStyle w:val="Hyperlink"/>
                  <w:b/>
                  <w:bCs/>
                  <w:color w:val="000000" w:themeColor="text1"/>
                </w:rPr>
                <w:t>Notice of Motion, CIV-650</w:t>
              </w:r>
            </w:hyperlink>
            <w:r w:rsidR="0091459F" w:rsidRPr="000E7742">
              <w:rPr>
                <w:b/>
                <w:bCs/>
                <w:color w:val="000000" w:themeColor="text1"/>
              </w:rPr>
              <w:t xml:space="preserve"> </w:t>
            </w:r>
            <w:r w:rsidR="0091459F" w:rsidRPr="00AB62C5">
              <w:t>[</w:t>
            </w:r>
            <w:hyperlink r:id="rId72" w:history="1">
              <w:r w:rsidR="0091459F" w:rsidRPr="00AB62C5">
                <w:rPr>
                  <w:rStyle w:val="Hyperlink"/>
                </w:rPr>
                <w:t>Fill-In PDF</w:t>
              </w:r>
            </w:hyperlink>
            <w:r w:rsidR="0091459F" w:rsidRPr="00AB62C5">
              <w:t>]</w:t>
            </w:r>
          </w:p>
          <w:p w14:paraId="1E234FEE" w14:textId="240391F0" w:rsidR="003F4F5B" w:rsidRDefault="003F4F5B" w:rsidP="009C7CDF">
            <w:pPr>
              <w:pStyle w:val="Heading3"/>
              <w:outlineLvl w:val="2"/>
            </w:pPr>
            <w:r>
              <w:t>Watch</w:t>
            </w:r>
            <w:bookmarkStart w:id="3" w:name="_GoBack"/>
            <w:bookmarkEnd w:id="3"/>
          </w:p>
          <w:p w14:paraId="4BBE2518" w14:textId="4E4E0B53" w:rsidR="003F4F5B" w:rsidRDefault="003D0899" w:rsidP="00360B18">
            <w:pPr>
              <w:pStyle w:val="ListParagraph"/>
              <w:numPr>
                <w:ilvl w:val="0"/>
                <w:numId w:val="1"/>
              </w:numPr>
              <w:ind w:left="390"/>
              <w:jc w:val="both"/>
            </w:pPr>
            <w:hyperlink r:id="rId73"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58A1D612" w14:textId="7C91C6FC"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539E4DE6" w14:textId="2315604C" w:rsidR="003F4F5B" w:rsidRDefault="003F4F5B" w:rsidP="00360B18">
            <w:pPr>
              <w:pStyle w:val="Body"/>
            </w:pPr>
            <w:r w:rsidRPr="00990754">
              <w:rPr>
                <w:b/>
                <w:bCs/>
              </w:rPr>
              <w:t>Request</w:t>
            </w:r>
            <w:r w:rsidR="00693FBC">
              <w:rPr>
                <w:b/>
                <w:bCs/>
              </w:rPr>
              <w:t xml:space="preserve"> </w:t>
            </w:r>
            <w:r w:rsidRPr="00990754">
              <w:rPr>
                <w:b/>
                <w:bCs/>
              </w:rPr>
              <w:t>to</w:t>
            </w:r>
            <w:r w:rsidR="00693FBC">
              <w:rPr>
                <w:b/>
                <w:bCs/>
              </w:rPr>
              <w:t xml:space="preserve"> </w:t>
            </w:r>
            <w:r w:rsidRPr="00990754">
              <w:rPr>
                <w:b/>
                <w:bCs/>
              </w:rPr>
              <w:t>Modify</w:t>
            </w:r>
            <w:r w:rsidR="00693FBC">
              <w:rPr>
                <w:b/>
                <w:bCs/>
              </w:rPr>
              <w:t xml:space="preserve"> </w:t>
            </w:r>
            <w:r w:rsidRPr="00990754">
              <w:rPr>
                <w:b/>
                <w:bCs/>
              </w:rPr>
              <w:t>Order</w:t>
            </w:r>
            <w:r w:rsidR="00693FBC">
              <w:rPr>
                <w:b/>
                <w:bCs/>
              </w:rPr>
              <w:t xml:space="preserve"> </w:t>
            </w:r>
            <w:r w:rsidRPr="00990754">
              <w:rPr>
                <w:b/>
                <w:bCs/>
              </w:rPr>
              <w:t>or</w:t>
            </w:r>
            <w:r w:rsidR="00693FBC">
              <w:rPr>
                <w:b/>
                <w:bCs/>
              </w:rPr>
              <w:t xml:space="preserve"> </w:t>
            </w:r>
            <w:r w:rsidRPr="00990754">
              <w:rPr>
                <w:b/>
                <w:bCs/>
              </w:rPr>
              <w:t>Decree</w:t>
            </w:r>
            <w:r w:rsidR="00693FBC">
              <w:rPr>
                <w:b/>
                <w:bCs/>
              </w:rPr>
              <w:t xml:space="preserve"> </w:t>
            </w:r>
            <w:r w:rsidRPr="00990754">
              <w:rPr>
                <w:b/>
                <w:bCs/>
              </w:rPr>
              <w:t>Concerning</w:t>
            </w:r>
            <w:r w:rsidR="00693FBC">
              <w:rPr>
                <w:b/>
                <w:bCs/>
              </w:rPr>
              <w:t xml:space="preserve"> </w:t>
            </w:r>
            <w:r w:rsidRPr="00990754">
              <w:rPr>
                <w:b/>
                <w:bCs/>
              </w:rPr>
              <w:t>Spousal</w:t>
            </w:r>
            <w:r w:rsidR="00693FBC">
              <w:rPr>
                <w:b/>
                <w:bCs/>
              </w:rPr>
              <w:t xml:space="preserve"> </w:t>
            </w:r>
            <w:r w:rsidRPr="00990754">
              <w:rPr>
                <w:b/>
                <w:bCs/>
              </w:rPr>
              <w:t>Maintenance</w:t>
            </w:r>
            <w:r w:rsidR="00693FBC">
              <w:rPr>
                <w:b/>
                <w:bCs/>
              </w:rPr>
              <w:t xml:space="preserve"> </w:t>
            </w:r>
            <w:r w:rsidRPr="00990754">
              <w:rPr>
                <w:b/>
                <w:bCs/>
              </w:rPr>
              <w:t>or</w:t>
            </w:r>
            <w:r w:rsidR="00693FBC">
              <w:rPr>
                <w:b/>
                <w:bCs/>
              </w:rPr>
              <w:t xml:space="preserve"> </w:t>
            </w:r>
            <w:r w:rsidRPr="00990754">
              <w:rPr>
                <w:b/>
                <w:bCs/>
              </w:rPr>
              <w:t>Property</w:t>
            </w:r>
            <w:r w:rsidR="00693FBC">
              <w:rPr>
                <w:b/>
                <w:bCs/>
              </w:rPr>
              <w:t xml:space="preserve"> </w:t>
            </w:r>
            <w:r w:rsidRPr="00990754">
              <w:rPr>
                <w:b/>
                <w:bCs/>
              </w:rPr>
              <w:t>Allocation,</w:t>
            </w:r>
            <w:r w:rsidR="00693FBC">
              <w:rPr>
                <w:b/>
                <w:bCs/>
              </w:rPr>
              <w:t xml:space="preserve"> </w:t>
            </w:r>
            <w:r w:rsidRPr="00990754">
              <w:rPr>
                <w:b/>
                <w:bCs/>
              </w:rPr>
              <w:t>DR-735</w:t>
            </w:r>
            <w:r w:rsidR="00693FBC">
              <w:t xml:space="preserve"> </w:t>
            </w:r>
            <w:r>
              <w:t>[</w:t>
            </w:r>
            <w:hyperlink r:id="rId74" w:history="1">
              <w:r w:rsidRPr="00990754">
                <w:rPr>
                  <w:rStyle w:val="Hyperlink"/>
                </w:rPr>
                <w:t>Fill-In</w:t>
              </w:r>
              <w:r w:rsidR="00693FBC">
                <w:rPr>
                  <w:rStyle w:val="Hyperlink"/>
                </w:rPr>
                <w:t xml:space="preserve"> </w:t>
              </w:r>
              <w:r w:rsidRPr="00990754">
                <w:rPr>
                  <w:rStyle w:val="Hyperlink"/>
                </w:rPr>
                <w:t>PDF</w:t>
              </w:r>
            </w:hyperlink>
            <w:r>
              <w:t>]</w:t>
            </w:r>
            <w:r>
              <w:br/>
            </w:r>
            <w:r w:rsidRPr="00990754">
              <w:t>public.courts.alaska.gov/web/forms/docs/dr-735.pdf</w:t>
            </w:r>
            <w:r w:rsidR="00693FBC">
              <w:t xml:space="preserve"> </w:t>
            </w:r>
          </w:p>
          <w:p w14:paraId="7B1F56D4" w14:textId="061C01BB" w:rsidR="003F4F5B" w:rsidRDefault="003F4F5B" w:rsidP="00360B18">
            <w:pPr>
              <w:pStyle w:val="Body"/>
            </w:pPr>
            <w:r w:rsidRPr="0082550D">
              <w:rPr>
                <w:b/>
                <w:bCs/>
              </w:rPr>
              <w:t>Self-Certification</w:t>
            </w:r>
            <w:r w:rsidR="005E0F64">
              <w:rPr>
                <w:b/>
                <w:bCs/>
              </w:rPr>
              <w:t xml:space="preserve"> </w:t>
            </w:r>
            <w:r w:rsidR="0074301F">
              <w:rPr>
                <w:b/>
                <w:bCs/>
              </w:rPr>
              <w:t>(No</w:t>
            </w:r>
            <w:r w:rsidR="00693FBC">
              <w:rPr>
                <w:b/>
                <w:bCs/>
              </w:rPr>
              <w:t xml:space="preserve"> </w:t>
            </w:r>
            <w:r w:rsidR="0074301F">
              <w:rPr>
                <w:b/>
                <w:bCs/>
              </w:rPr>
              <w:t>Notary</w:t>
            </w:r>
            <w:r w:rsidR="00693FBC">
              <w:rPr>
                <w:b/>
                <w:bCs/>
              </w:rPr>
              <w:t xml:space="preserve"> </w:t>
            </w:r>
            <w:r w:rsidR="0074301F">
              <w:rPr>
                <w:b/>
                <w:bCs/>
              </w:rPr>
              <w:t>Available),</w:t>
            </w:r>
            <w:r w:rsidR="00693FBC">
              <w:rPr>
                <w:b/>
                <w:bCs/>
              </w:rPr>
              <w:t xml:space="preserve"> </w:t>
            </w:r>
            <w:r w:rsidR="00AA023C">
              <w:rPr>
                <w:b/>
                <w:bCs/>
              </w:rPr>
              <w:t>TF-835</w:t>
            </w:r>
            <w:r w:rsidR="00693FBC">
              <w:rPr>
                <w:bCs/>
              </w:rPr>
              <w:t xml:space="preserve"> </w:t>
            </w:r>
            <w:r w:rsidR="00AA023C" w:rsidRPr="00AA023C">
              <w:rPr>
                <w:bCs/>
              </w:rPr>
              <w:t>[</w:t>
            </w:r>
            <w:hyperlink r:id="rId75" w:history="1">
              <w:r w:rsidR="00AA023C">
                <w:rPr>
                  <w:rStyle w:val="Hyperlink"/>
                  <w:bCs/>
                </w:rPr>
                <w:t>Fill-In</w:t>
              </w:r>
              <w:r w:rsidR="00693FBC">
                <w:rPr>
                  <w:rStyle w:val="Hyperlink"/>
                  <w:bCs/>
                </w:rPr>
                <w:t xml:space="preserve"> </w:t>
              </w:r>
              <w:r w:rsidR="00AA023C">
                <w:rPr>
                  <w:rStyle w:val="Hyperlink"/>
                  <w:bCs/>
                </w:rPr>
                <w:t>PDF</w:t>
              </w:r>
            </w:hyperlink>
            <w:r w:rsidR="00AA023C">
              <w:rPr>
                <w:bCs/>
              </w:rPr>
              <w:t>]</w:t>
            </w:r>
            <w:r w:rsidR="00AA023C">
              <w:rPr>
                <w:bCs/>
              </w:rPr>
              <w:br/>
            </w:r>
            <w:r w:rsidRPr="0082550D">
              <w:t>public.courts.alaska.gov/web/forms/docs/tf-835.pdf</w:t>
            </w:r>
          </w:p>
          <w:p w14:paraId="4080B132" w14:textId="7B52CCF3" w:rsidR="0091459F" w:rsidRPr="0091459F" w:rsidRDefault="003D0899" w:rsidP="0091459F">
            <w:pPr>
              <w:pStyle w:val="Body"/>
            </w:pPr>
            <w:hyperlink r:id="rId76" w:history="1">
              <w:r w:rsidR="0091459F" w:rsidRPr="0091459F">
                <w:rPr>
                  <w:rStyle w:val="Hyperlink"/>
                  <w:b/>
                  <w:color w:val="auto"/>
                  <w:spacing w:val="0"/>
                </w:rPr>
                <w:t>Notice of Motion, CIV-650</w:t>
              </w:r>
            </w:hyperlink>
            <w:r w:rsidR="0091459F" w:rsidRPr="0091459F">
              <w:t xml:space="preserve"> [</w:t>
            </w:r>
            <w:hyperlink r:id="rId77" w:history="1">
              <w:r w:rsidR="0091459F" w:rsidRPr="0091459F">
                <w:rPr>
                  <w:rStyle w:val="Hyperlink"/>
                </w:rPr>
                <w:t>Fill-In PDF</w:t>
              </w:r>
            </w:hyperlink>
            <w:r w:rsidR="0091459F" w:rsidRPr="0091459F">
              <w:t>]</w:t>
            </w:r>
            <w:r w:rsidR="0091459F" w:rsidRPr="0091459F">
              <w:br/>
            </w:r>
            <w:r w:rsidR="0091459F" w:rsidRPr="0091459F">
              <w:lastRenderedPageBreak/>
              <w:t>public.courts.alaska.gov/web/forms/docs/tf-835.pdf</w:t>
            </w:r>
          </w:p>
          <w:p w14:paraId="7C5300E4" w14:textId="2205E645" w:rsidR="003F4F5B" w:rsidRDefault="003D0899" w:rsidP="00360B18">
            <w:pPr>
              <w:pStyle w:val="Body"/>
            </w:pPr>
            <w:hyperlink r:id="rId78" w:history="1">
              <w:r w:rsidR="003F4F5B" w:rsidRPr="00545FAE">
                <w:rPr>
                  <w:rStyle w:val="Hyperlink"/>
                  <w:spacing w:val="0"/>
                </w:rPr>
                <w:t>Motions</w:t>
              </w:r>
              <w:r w:rsidR="00693FBC" w:rsidRPr="00545FAE">
                <w:rPr>
                  <w:rStyle w:val="Hyperlink"/>
                  <w:spacing w:val="0"/>
                </w:rPr>
                <w:t xml:space="preserve"> </w:t>
              </w:r>
              <w:r w:rsidR="003F4F5B" w:rsidRPr="00545FAE">
                <w:rPr>
                  <w:rStyle w:val="Hyperlink"/>
                  <w:spacing w:val="0"/>
                </w:rPr>
                <w:t>Part</w:t>
              </w:r>
              <w:r w:rsidR="00693FBC" w:rsidRPr="00545FAE">
                <w:rPr>
                  <w:rStyle w:val="Hyperlink"/>
                  <w:spacing w:val="0"/>
                </w:rPr>
                <w:t xml:space="preserve"> </w:t>
              </w:r>
              <w:r w:rsidR="003F4F5B" w:rsidRPr="00545FAE">
                <w:rPr>
                  <w:rStyle w:val="Hyperlink"/>
                  <w:spacing w:val="0"/>
                </w:rPr>
                <w:t>1:</w:t>
              </w:r>
              <w:r w:rsidR="00693FBC" w:rsidRPr="00545FAE">
                <w:rPr>
                  <w:rStyle w:val="Hyperlink"/>
                  <w:spacing w:val="0"/>
                </w:rPr>
                <w:t xml:space="preserve"> </w:t>
              </w:r>
              <w:r w:rsidR="003F4F5B" w:rsidRPr="00545FAE">
                <w:rPr>
                  <w:rStyle w:val="Hyperlink"/>
                  <w:spacing w:val="0"/>
                </w:rPr>
                <w:t>How</w:t>
              </w:r>
              <w:r w:rsidR="00693FBC" w:rsidRPr="00545FAE">
                <w:rPr>
                  <w:rStyle w:val="Hyperlink"/>
                  <w:spacing w:val="0"/>
                </w:rPr>
                <w:t xml:space="preserve"> </w:t>
              </w:r>
              <w:r w:rsidR="003F4F5B" w:rsidRPr="00545FAE">
                <w:rPr>
                  <w:rStyle w:val="Hyperlink"/>
                  <w:spacing w:val="0"/>
                </w:rPr>
                <w:t>to</w:t>
              </w:r>
              <w:r w:rsidR="00693FBC" w:rsidRPr="00545FAE">
                <w:rPr>
                  <w:rStyle w:val="Hyperlink"/>
                  <w:spacing w:val="0"/>
                </w:rPr>
                <w:t xml:space="preserve"> </w:t>
              </w:r>
              <w:r w:rsidR="003F4F5B" w:rsidRPr="00545FAE">
                <w:rPr>
                  <w:rStyle w:val="Hyperlink"/>
                  <w:spacing w:val="0"/>
                </w:rPr>
                <w:t>Ask</w:t>
              </w:r>
              <w:r w:rsidR="00693FBC" w:rsidRPr="00545FAE">
                <w:rPr>
                  <w:rStyle w:val="Hyperlink"/>
                  <w:spacing w:val="0"/>
                </w:rPr>
                <w:t xml:space="preserve"> </w:t>
              </w:r>
              <w:r w:rsidR="003F4F5B" w:rsidRPr="00545FAE">
                <w:rPr>
                  <w:rStyle w:val="Hyperlink"/>
                  <w:spacing w:val="0"/>
                </w:rPr>
                <w:t>the</w:t>
              </w:r>
              <w:r w:rsidR="00693FBC" w:rsidRPr="00545FAE">
                <w:rPr>
                  <w:rStyle w:val="Hyperlink"/>
                  <w:spacing w:val="0"/>
                </w:rPr>
                <w:t xml:space="preserve"> </w:t>
              </w:r>
              <w:r w:rsidR="003F4F5B" w:rsidRPr="00545FAE">
                <w:rPr>
                  <w:rStyle w:val="Hyperlink"/>
                  <w:spacing w:val="0"/>
                </w:rPr>
                <w:t>Court</w:t>
              </w:r>
              <w:r w:rsidR="00693FBC" w:rsidRPr="00545FAE">
                <w:rPr>
                  <w:rStyle w:val="Hyperlink"/>
                  <w:spacing w:val="0"/>
                </w:rPr>
                <w:t xml:space="preserve"> </w:t>
              </w:r>
              <w:r w:rsidR="003F4F5B" w:rsidRPr="00545FAE">
                <w:rPr>
                  <w:rStyle w:val="Hyperlink"/>
                  <w:spacing w:val="0"/>
                </w:rPr>
                <w:t>For</w:t>
              </w:r>
              <w:r w:rsidR="00693FBC" w:rsidRPr="00545FAE">
                <w:rPr>
                  <w:rStyle w:val="Hyperlink"/>
                  <w:spacing w:val="0"/>
                </w:rPr>
                <w:t xml:space="preserve"> </w:t>
              </w:r>
              <w:r w:rsidR="003F4F5B" w:rsidRPr="00545FAE">
                <w:rPr>
                  <w:rStyle w:val="Hyperlink"/>
                  <w:spacing w:val="0"/>
                </w:rPr>
                <w:t>Something</w:t>
              </w:r>
            </w:hyperlink>
            <w:r w:rsidR="003F4F5B" w:rsidRPr="00545FAE">
              <w:br/>
            </w:r>
            <w:r w:rsidR="003F4F5B" w:rsidRPr="005202A6">
              <w:t>youtube.com/</w:t>
            </w:r>
            <w:proofErr w:type="spellStart"/>
            <w:r w:rsidR="003F4F5B" w:rsidRPr="005202A6">
              <w:t>watch?v</w:t>
            </w:r>
            <w:proofErr w:type="spellEnd"/>
            <w:r w:rsidR="003F4F5B" w:rsidRPr="005202A6">
              <w:t>=2irmxT0_0EA</w:t>
            </w:r>
          </w:p>
        </w:tc>
      </w:tr>
      <w:tr w:rsidR="003F4F5B" w14:paraId="6A31CCDE" w14:textId="77777777" w:rsidTr="00360B18">
        <w:trPr>
          <w:jc w:val="center"/>
        </w:trPr>
        <w:tc>
          <w:tcPr>
            <w:tcW w:w="2880" w:type="dxa"/>
            <w:tcMar>
              <w:top w:w="360" w:type="dxa"/>
              <w:left w:w="115" w:type="dxa"/>
              <w:right w:w="115" w:type="dxa"/>
            </w:tcMar>
          </w:tcPr>
          <w:p w14:paraId="60A3994E" w14:textId="116FF4D5" w:rsidR="003F4F5B" w:rsidRDefault="003F4F5B" w:rsidP="00F17233">
            <w:pPr>
              <w:pStyle w:val="Body"/>
              <w:rPr>
                <w:shd w:val="clear" w:color="auto" w:fill="FFFFFF"/>
              </w:rPr>
            </w:pPr>
            <w:r w:rsidRPr="005F131D">
              <w:lastRenderedPageBreak/>
              <w:t>{%</w:t>
            </w:r>
            <w:r>
              <w:t>tr</w:t>
            </w:r>
            <w:r w:rsidR="00693FBC">
              <w:t xml:space="preserve"> </w:t>
            </w:r>
            <w:r w:rsidRPr="005F131D">
              <w:t>endif</w:t>
            </w:r>
            <w:r w:rsidR="00693FBC">
              <w:t xml:space="preserve"> </w:t>
            </w:r>
            <w:r w:rsidRPr="005F131D">
              <w:t>%}</w:t>
            </w:r>
          </w:p>
        </w:tc>
        <w:tc>
          <w:tcPr>
            <w:tcW w:w="7612" w:type="dxa"/>
            <w:tcMar>
              <w:top w:w="432" w:type="dxa"/>
              <w:left w:w="115" w:type="dxa"/>
              <w:right w:w="115" w:type="dxa"/>
            </w:tcMar>
          </w:tcPr>
          <w:p w14:paraId="7F3D3546" w14:textId="77777777" w:rsidR="003F4F5B" w:rsidRDefault="003F4F5B" w:rsidP="00F17233">
            <w:pPr>
              <w:pStyle w:val="Body"/>
            </w:pPr>
          </w:p>
        </w:tc>
      </w:tr>
      <w:tr w:rsidR="000815D4" w14:paraId="322E3085" w14:textId="77777777" w:rsidTr="00DC1A96">
        <w:trPr>
          <w:jc w:val="center"/>
        </w:trPr>
        <w:tc>
          <w:tcPr>
            <w:tcW w:w="2880" w:type="dxa"/>
            <w:tcMar>
              <w:top w:w="360" w:type="dxa"/>
              <w:left w:w="115" w:type="dxa"/>
              <w:right w:w="115" w:type="dxa"/>
            </w:tcMar>
          </w:tcPr>
          <w:p w14:paraId="67E0094A" w14:textId="168114DE" w:rsidR="000815D4" w:rsidRDefault="000815D4" w:rsidP="00F17233">
            <w:pPr>
              <w:pStyle w:val="Body"/>
              <w:rPr>
                <w:shd w:val="clear" w:color="auto" w:fill="FFFFFF"/>
              </w:rPr>
            </w:pPr>
            <w:r w:rsidRPr="008C518D">
              <w:t>{%tr</w:t>
            </w:r>
            <w:r w:rsidR="00693FBC">
              <w:t xml:space="preserve"> </w:t>
            </w:r>
            <w:r w:rsidRPr="008C518D">
              <w:t>if</w:t>
            </w:r>
            <w:r w:rsidR="00693FBC">
              <w:t xml:space="preserve"> </w:t>
            </w:r>
            <w:r w:rsidR="00D14DE8" w:rsidRPr="00D14DE8">
              <w:t>interim_order_date_within_10_days</w:t>
            </w:r>
            <w:r w:rsidR="00693FBC">
              <w:t xml:space="preserve"> </w:t>
            </w:r>
            <w:r w:rsidR="00D14DE8">
              <w:t>or</w:t>
            </w:r>
            <w:r w:rsidR="00693FBC">
              <w:t xml:space="preserve"> </w:t>
            </w:r>
            <w:r w:rsidR="00D14DE8" w:rsidRPr="00D14DE8">
              <w:t>final_order_date_within_10_days</w:t>
            </w:r>
            <w:r w:rsidR="00693FBC">
              <w:t xml:space="preserve"> </w:t>
            </w:r>
            <w:r w:rsidR="006159CF">
              <w:t>or</w:t>
            </w:r>
            <w:r w:rsidR="00693FBC">
              <w:t xml:space="preserve"> </w:t>
            </w:r>
            <w:r w:rsidR="006159CF">
              <w:t>unknown_final_date['reconsider']</w:t>
            </w:r>
            <w:r w:rsidR="00693FBC">
              <w:t xml:space="preserve"> </w:t>
            </w:r>
            <w:r w:rsidRPr="008C518D">
              <w:t>%}</w:t>
            </w:r>
          </w:p>
        </w:tc>
        <w:tc>
          <w:tcPr>
            <w:tcW w:w="7612" w:type="dxa"/>
            <w:tcMar>
              <w:top w:w="432" w:type="dxa"/>
              <w:left w:w="115" w:type="dxa"/>
              <w:right w:w="115" w:type="dxa"/>
            </w:tcMar>
          </w:tcPr>
          <w:p w14:paraId="588FACA1" w14:textId="3B9F72A4" w:rsidR="000815D4" w:rsidRDefault="00CA48FC" w:rsidP="00F17233">
            <w:pPr>
              <w:pStyle w:val="Body"/>
            </w:pPr>
            <w:proofErr w:type="spellStart"/>
            <w:r w:rsidRPr="00CA48FC">
              <w:t>learn_reconsider_step</w:t>
            </w:r>
            <w:proofErr w:type="spellEnd"/>
            <w:r>
              <w:t xml:space="preserve"> and </w:t>
            </w:r>
            <w:proofErr w:type="spellStart"/>
            <w:r w:rsidRPr="00CA48FC">
              <w:t>fill_reconsider_step</w:t>
            </w:r>
            <w:proofErr w:type="spellEnd"/>
            <w:r>
              <w:t xml:space="preserve"> in </w:t>
            </w:r>
            <w:r w:rsidRPr="00CA48FC">
              <w:t>aka2j_mod_cust_div_templates.yml</w:t>
            </w:r>
          </w:p>
          <w:p w14:paraId="18D1581E" w14:textId="4047D299" w:rsidR="00CA48FC" w:rsidRDefault="00CA48FC" w:rsidP="00F17233">
            <w:pPr>
              <w:pStyle w:val="Body"/>
            </w:pPr>
          </w:p>
        </w:tc>
      </w:tr>
      <w:tr w:rsidR="004409C5" w:rsidRPr="000815D4" w14:paraId="7F263DC3" w14:textId="77777777" w:rsidTr="00DC1A96">
        <w:trPr>
          <w:jc w:val="center"/>
        </w:trPr>
        <w:tc>
          <w:tcPr>
            <w:tcW w:w="2880" w:type="dxa"/>
            <w:tcMar>
              <w:top w:w="360" w:type="dxa"/>
              <w:left w:w="115" w:type="dxa"/>
              <w:right w:w="115" w:type="dxa"/>
            </w:tcMar>
          </w:tcPr>
          <w:p w14:paraId="66012FB7" w14:textId="54A4BF36" w:rsidR="004409C5" w:rsidRPr="000815D4" w:rsidRDefault="000815D4" w:rsidP="000815D4">
            <w:pPr>
              <w:pStyle w:val="Heading2"/>
              <w:outlineLvl w:val="1"/>
            </w:pPr>
            <w:r>
              <w:t>Step</w:t>
            </w:r>
            <w:r w:rsidR="00693FBC">
              <w:t xml:space="preserve"> </w:t>
            </w:r>
            <w:fldSimple w:instr=" SEQ stepList \* Arabic \* MERGEFORMAT ">
              <w:r w:rsidR="00D3157D">
                <w:rPr>
                  <w:noProof/>
                </w:rPr>
                <w:t>13</w:t>
              </w:r>
            </w:fldSimple>
            <w:r>
              <w:t>:</w:t>
            </w:r>
            <w:r w:rsidR="00693FBC">
              <w:t xml:space="preserve"> </w:t>
            </w:r>
            <w:r w:rsidR="000D112A" w:rsidRPr="000D112A">
              <w:t>Learn</w:t>
            </w:r>
            <w:r w:rsidR="00693FBC">
              <w:t xml:space="preserve"> </w:t>
            </w:r>
            <w:r w:rsidR="000D112A" w:rsidRPr="000D112A">
              <w:t>about</w:t>
            </w:r>
            <w:r w:rsidR="00693FBC">
              <w:t xml:space="preserve"> </w:t>
            </w:r>
            <w:r w:rsidR="000D112A" w:rsidRPr="000D112A">
              <w:t>Motions</w:t>
            </w:r>
            <w:r w:rsidR="00693FBC">
              <w:t xml:space="preserve"> </w:t>
            </w:r>
            <w:r w:rsidR="000D112A" w:rsidRPr="000D112A">
              <w:t>to</w:t>
            </w:r>
            <w:r w:rsidR="00693FBC">
              <w:t xml:space="preserve"> </w:t>
            </w:r>
            <w:r w:rsidR="000D112A" w:rsidRPr="000D112A">
              <w:t>Reconsider</w:t>
            </w:r>
          </w:p>
        </w:tc>
        <w:tc>
          <w:tcPr>
            <w:tcW w:w="7612" w:type="dxa"/>
            <w:tcMar>
              <w:top w:w="432" w:type="dxa"/>
              <w:left w:w="115" w:type="dxa"/>
              <w:right w:w="115" w:type="dxa"/>
            </w:tcMar>
          </w:tcPr>
          <w:p w14:paraId="081F601E" w14:textId="78719A98" w:rsidR="000D112A" w:rsidRDefault="000D112A" w:rsidP="00F17233">
            <w:pPr>
              <w:pStyle w:val="Body"/>
            </w:pPr>
            <w:r w:rsidRPr="005819EE">
              <w:t>To</w:t>
            </w:r>
            <w:r w:rsidR="00693FBC">
              <w:t xml:space="preserve"> </w:t>
            </w:r>
            <w:r w:rsidRPr="005819EE">
              <w:t>ask</w:t>
            </w:r>
            <w:r w:rsidR="00693FBC">
              <w:t xml:space="preserve"> </w:t>
            </w:r>
            <w:r w:rsidRPr="005819EE">
              <w:t>your</w:t>
            </w:r>
            <w:r w:rsidR="00693FBC">
              <w:t xml:space="preserve"> </w:t>
            </w:r>
            <w:r w:rsidRPr="005819EE">
              <w:t>judge</w:t>
            </w:r>
            <w:r w:rsidR="00693FBC">
              <w:t xml:space="preserve"> </w:t>
            </w:r>
            <w:r w:rsidRPr="005819EE">
              <w:t>to</w:t>
            </w:r>
            <w:r w:rsidR="00693FBC">
              <w:t xml:space="preserve"> </w:t>
            </w:r>
            <w:r w:rsidR="004977CD">
              <w:t>reconsider</w:t>
            </w:r>
            <w:r w:rsidR="00693FBC">
              <w:t xml:space="preserve"> </w:t>
            </w:r>
            <w:r w:rsidRPr="005819EE">
              <w:t>a</w:t>
            </w:r>
            <w:r w:rsidR="00693FBC">
              <w:t xml:space="preserve"> </w:t>
            </w:r>
            <w:r w:rsidRPr="005819EE">
              <w:t>decision,</w:t>
            </w:r>
            <w:r w:rsidR="00693FBC">
              <w:t xml:space="preserve"> </w:t>
            </w:r>
            <w:r w:rsidRPr="005819EE">
              <w:t>file</w:t>
            </w:r>
            <w:r w:rsidR="00693FBC">
              <w:t xml:space="preserve"> </w:t>
            </w:r>
            <w:r w:rsidRPr="005819EE">
              <w:t>a</w:t>
            </w:r>
            <w:r w:rsidR="00693FBC">
              <w:t xml:space="preserve"> </w:t>
            </w:r>
            <w:r w:rsidRPr="00A914CA">
              <w:rPr>
                <w:b/>
              </w:rPr>
              <w:t>Motion</w:t>
            </w:r>
            <w:r w:rsidR="00693FBC">
              <w:rPr>
                <w:b/>
              </w:rPr>
              <w:t xml:space="preserve"> </w:t>
            </w:r>
            <w:r w:rsidRPr="00A914CA">
              <w:rPr>
                <w:b/>
              </w:rPr>
              <w:t>to</w:t>
            </w:r>
            <w:r w:rsidR="00693FBC">
              <w:rPr>
                <w:b/>
              </w:rPr>
              <w:t xml:space="preserve"> </w:t>
            </w:r>
            <w:r w:rsidRPr="00A914CA">
              <w:rPr>
                <w:b/>
              </w:rPr>
              <w:t>Reconsider</w:t>
            </w:r>
            <w:r w:rsidRPr="005819EE">
              <w:t>.</w:t>
            </w:r>
          </w:p>
          <w:p w14:paraId="36B705F0" w14:textId="2BFE743C" w:rsidR="000D112A" w:rsidRDefault="000D112A" w:rsidP="00F17233">
            <w:pPr>
              <w:pStyle w:val="Body"/>
            </w:pPr>
            <w:r w:rsidRPr="00AD3F40">
              <w:t>You</w:t>
            </w:r>
            <w:r w:rsidR="00693FBC">
              <w:t xml:space="preserve"> </w:t>
            </w:r>
            <w:r w:rsidRPr="00AD3F40">
              <w:t>have</w:t>
            </w:r>
            <w:r w:rsidR="00693FBC">
              <w:t xml:space="preserve"> </w:t>
            </w:r>
            <w:r w:rsidRPr="00AD3F40">
              <w:t>only</w:t>
            </w:r>
            <w:r w:rsidR="00693FBC">
              <w:t xml:space="preserve"> </w:t>
            </w:r>
            <w:r w:rsidRPr="00AD3F40">
              <w:t>10</w:t>
            </w:r>
            <w:r w:rsidR="00693FBC">
              <w:t xml:space="preserve"> </w:t>
            </w:r>
            <w:r w:rsidRPr="00AD3F40">
              <w:t>days</w:t>
            </w:r>
            <w:r w:rsidR="00693FBC">
              <w:t xml:space="preserve"> </w:t>
            </w:r>
            <w:r w:rsidRPr="00AD3F40">
              <w:t>after</w:t>
            </w:r>
            <w:r w:rsidR="00693FBC">
              <w:t xml:space="preserve"> </w:t>
            </w:r>
            <w:r w:rsidRPr="00AD3F40">
              <w:t>the</w:t>
            </w:r>
            <w:r w:rsidR="00693FBC">
              <w:t xml:space="preserve"> </w:t>
            </w:r>
            <w:r w:rsidRPr="00AD3F40">
              <w:t>date</w:t>
            </w:r>
            <w:r w:rsidR="00693FBC">
              <w:t xml:space="preserve"> </w:t>
            </w:r>
            <w:r w:rsidRPr="00AD3F40">
              <w:t>the</w:t>
            </w:r>
            <w:r w:rsidR="00693FBC">
              <w:t xml:space="preserve"> </w:t>
            </w:r>
            <w:r w:rsidRPr="00AD3F40">
              <w:t>court</w:t>
            </w:r>
            <w:r w:rsidR="00693FBC">
              <w:t xml:space="preserve"> </w:t>
            </w:r>
            <w:r w:rsidRPr="00AD3F40">
              <w:t>sent</w:t>
            </w:r>
            <w:r w:rsidR="00693FBC">
              <w:t xml:space="preserve"> </w:t>
            </w:r>
            <w:r w:rsidRPr="00AD3F40">
              <w:t>your</w:t>
            </w:r>
            <w:r w:rsidR="00693FBC">
              <w:t xml:space="preserve"> </w:t>
            </w:r>
            <w:r w:rsidR="0006173B">
              <w:t>{{</w:t>
            </w:r>
            <w:r w:rsidR="00693FBC">
              <w:t xml:space="preserve"> </w:t>
            </w:r>
            <w:r w:rsidR="0006173B">
              <w:t>case_type</w:t>
            </w:r>
            <w:r w:rsidR="00693FBC">
              <w:t xml:space="preserve"> </w:t>
            </w:r>
            <w:r w:rsidR="0006173B">
              <w:t>}}</w:t>
            </w:r>
            <w:r w:rsidR="00693FBC">
              <w:t xml:space="preserve"> </w:t>
            </w:r>
            <w:r w:rsidRPr="00AD3F40">
              <w:t>order</w:t>
            </w:r>
            <w:r w:rsidR="00693FBC">
              <w:t xml:space="preserve"> </w:t>
            </w:r>
            <w:r w:rsidRPr="00AD3F40">
              <w:t>to</w:t>
            </w:r>
            <w:r w:rsidR="00693FBC">
              <w:t xml:space="preserve"> </w:t>
            </w:r>
            <w:r w:rsidRPr="00AD3F40">
              <w:t>you.</w:t>
            </w:r>
          </w:p>
          <w:p w14:paraId="266B9404" w14:textId="4E9CACE4" w:rsidR="000D112A" w:rsidRPr="005819EE" w:rsidRDefault="000D112A" w:rsidP="00F17233">
            <w:pPr>
              <w:pStyle w:val="Body"/>
            </w:pPr>
            <w:r w:rsidRPr="00AD3F40">
              <w:t>Look</w:t>
            </w:r>
            <w:r w:rsidR="00693FBC">
              <w:t xml:space="preserve"> </w:t>
            </w:r>
            <w:r w:rsidRPr="00AD3F40">
              <w:t>at</w:t>
            </w:r>
            <w:r w:rsidR="00693FBC">
              <w:t xml:space="preserve"> </w:t>
            </w:r>
            <w:r w:rsidRPr="00AD3F40">
              <w:t>the</w:t>
            </w:r>
            <w:r w:rsidR="00693FBC">
              <w:t xml:space="preserve"> </w:t>
            </w:r>
            <w:r w:rsidRPr="00AD3F40">
              <w:t>last</w:t>
            </w:r>
            <w:r w:rsidR="00693FBC">
              <w:t xml:space="preserve"> </w:t>
            </w:r>
            <w:r w:rsidRPr="00AD3F40">
              <w:t>page</w:t>
            </w:r>
            <w:r w:rsidR="00693FBC">
              <w:t xml:space="preserve"> </w:t>
            </w:r>
            <w:r w:rsidRPr="00AD3F40">
              <w:t>of</w:t>
            </w:r>
            <w:r w:rsidR="00693FBC">
              <w:t xml:space="preserve"> </w:t>
            </w:r>
            <w:r w:rsidRPr="00AD3F40">
              <w:t>the</w:t>
            </w:r>
            <w:r w:rsidR="00693FBC">
              <w:t xml:space="preserve"> </w:t>
            </w:r>
            <w:r w:rsidRPr="00AD3F40">
              <w:t>order.</w:t>
            </w:r>
            <w:r w:rsidR="00693FBC">
              <w:t xml:space="preserve"> </w:t>
            </w:r>
            <w:r w:rsidRPr="00AD3F40">
              <w:t>The</w:t>
            </w:r>
            <w:r w:rsidR="00693FBC">
              <w:t xml:space="preserve"> </w:t>
            </w:r>
            <w:r w:rsidRPr="00AD3F40">
              <w:t>date</w:t>
            </w:r>
            <w:r w:rsidR="00693FBC">
              <w:t xml:space="preserve"> </w:t>
            </w:r>
            <w:r>
              <w:t>to</w:t>
            </w:r>
            <w:r w:rsidR="00693FBC">
              <w:t xml:space="preserve"> </w:t>
            </w:r>
            <w:r>
              <w:t>count</w:t>
            </w:r>
            <w:r w:rsidR="00693FBC">
              <w:t xml:space="preserve"> </w:t>
            </w:r>
            <w:r>
              <w:t>from</w:t>
            </w:r>
            <w:r w:rsidR="00693FBC">
              <w:t xml:space="preserve"> </w:t>
            </w:r>
            <w:r w:rsidRPr="00AD3F40">
              <w:t>is</w:t>
            </w:r>
            <w:r w:rsidR="00693FBC">
              <w:t xml:space="preserve"> </w:t>
            </w:r>
            <w:r w:rsidRPr="00AD3F40">
              <w:t>in</w:t>
            </w:r>
            <w:r w:rsidR="00693FBC">
              <w:t xml:space="preserve"> </w:t>
            </w:r>
            <w:r w:rsidRPr="00AD3F40">
              <w:t>the</w:t>
            </w:r>
            <w:r w:rsidR="00693FBC">
              <w:t xml:space="preserve"> </w:t>
            </w:r>
            <w:r w:rsidRPr="00AD3F40">
              <w:t>box</w:t>
            </w:r>
            <w:r w:rsidR="00693FBC">
              <w:t xml:space="preserve"> </w:t>
            </w:r>
            <w:r w:rsidRPr="00AD3F40">
              <w:t>at</w:t>
            </w:r>
            <w:r w:rsidR="00693FBC">
              <w:t xml:space="preserve"> </w:t>
            </w:r>
            <w:r w:rsidRPr="00AD3F40">
              <w:t>the</w:t>
            </w:r>
            <w:r w:rsidR="00693FBC">
              <w:t xml:space="preserve"> </w:t>
            </w:r>
            <w:r w:rsidRPr="00AD3F40">
              <w:t>bottom</w:t>
            </w:r>
            <w:r w:rsidR="00693FBC">
              <w:t xml:space="preserve"> </w:t>
            </w:r>
            <w:r w:rsidRPr="00AD3F40">
              <w:t>of</w:t>
            </w:r>
            <w:r w:rsidR="00693FBC">
              <w:t xml:space="preserve"> </w:t>
            </w:r>
            <w:r w:rsidRPr="00AD3F40">
              <w:t>the</w:t>
            </w:r>
            <w:r w:rsidR="00693FBC">
              <w:t xml:space="preserve"> </w:t>
            </w:r>
            <w:r w:rsidRPr="00AD3F40">
              <w:t>page</w:t>
            </w:r>
            <w:r w:rsidRPr="005819EE">
              <w:t>.</w:t>
            </w:r>
            <w:r w:rsidR="00693FBC">
              <w:t xml:space="preserve"> </w:t>
            </w:r>
            <w:r w:rsidR="00313064">
              <w:t>It</w:t>
            </w:r>
            <w:r w:rsidR="00693FBC">
              <w:t xml:space="preserve"> </w:t>
            </w:r>
            <w:r>
              <w:t>looks</w:t>
            </w:r>
            <w:r w:rsidR="00693FBC">
              <w:t xml:space="preserve"> </w:t>
            </w:r>
            <w:r>
              <w:t>something</w:t>
            </w:r>
            <w:r w:rsidR="00693FBC">
              <w:t xml:space="preserve"> </w:t>
            </w:r>
            <w:r>
              <w:t>like</w:t>
            </w:r>
            <w:r w:rsidR="00693FBC">
              <w:t xml:space="preserve"> </w:t>
            </w:r>
            <w:r>
              <w:t>this.</w:t>
            </w:r>
          </w:p>
          <w:p w14:paraId="7FB931B8" w14:textId="78D4B5D7" w:rsidR="00814AAD" w:rsidRDefault="00814AAD" w:rsidP="00F17233">
            <w:pPr>
              <w:pStyle w:val="Body"/>
              <w:rPr>
                <w:noProof/>
              </w:rPr>
            </w:pPr>
            <w:r>
              <w:rPr>
                <w:noProof/>
              </w:rPr>
              <w:t>{%</w:t>
            </w:r>
            <w:r w:rsidR="00693FBC">
              <w:rPr>
                <w:noProof/>
              </w:rPr>
              <w:t xml:space="preserve"> </w:t>
            </w:r>
            <w:r>
              <w:rPr>
                <w:noProof/>
              </w:rPr>
              <w:t>for</w:t>
            </w:r>
            <w:r w:rsidR="00693FBC">
              <w:rPr>
                <w:noProof/>
              </w:rPr>
              <w:t xml:space="preserve"> </w:t>
            </w:r>
            <w:r>
              <w:rPr>
                <w:noProof/>
              </w:rPr>
              <w:t>image_data</w:t>
            </w:r>
            <w:r w:rsidR="00693FBC">
              <w:rPr>
                <w:noProof/>
              </w:rPr>
              <w:t xml:space="preserve"> </w:t>
            </w:r>
            <w:r>
              <w:rPr>
                <w:noProof/>
              </w:rPr>
              <w:t>in</w:t>
            </w:r>
            <w:r w:rsidR="00693FBC">
              <w:rPr>
                <w:noProof/>
              </w:rPr>
              <w:t xml:space="preserve"> </w:t>
            </w:r>
            <w:r w:rsidRPr="00814AAD">
              <w:rPr>
                <w:noProof/>
              </w:rPr>
              <w:t>distribution_certificate_list</w:t>
            </w:r>
            <w:r w:rsidR="00693FBC">
              <w:rPr>
                <w:noProof/>
              </w:rPr>
              <w:t xml:space="preserve"> </w:t>
            </w:r>
            <w:r>
              <w:rPr>
                <w:noProof/>
              </w:rPr>
              <w:t>%}</w:t>
            </w:r>
          </w:p>
          <w:p w14:paraId="7EB56DC1" w14:textId="3212F964" w:rsidR="00814AAD" w:rsidRDefault="00814AAD" w:rsidP="00F17233">
            <w:pPr>
              <w:pStyle w:val="Body"/>
              <w:rPr>
                <w:noProof/>
              </w:rPr>
            </w:pPr>
            <w:r>
              <w:rPr>
                <w:noProof/>
              </w:rPr>
              <w:t>{{</w:t>
            </w:r>
            <w:r w:rsidR="00693FBC">
              <w:rPr>
                <w:noProof/>
              </w:rPr>
              <w:t xml:space="preserve"> </w:t>
            </w:r>
            <w:r>
              <w:rPr>
                <w:noProof/>
              </w:rPr>
              <w:t>image_data['text']</w:t>
            </w:r>
            <w:r w:rsidR="00693FBC">
              <w:rPr>
                <w:noProof/>
              </w:rPr>
              <w:t xml:space="preserve"> </w:t>
            </w:r>
            <w:r>
              <w:rPr>
                <w:noProof/>
              </w:rPr>
              <w:t>}}</w:t>
            </w:r>
          </w:p>
          <w:p w14:paraId="11408685" w14:textId="7937AA71" w:rsidR="00814AAD" w:rsidRDefault="00814AAD" w:rsidP="00F17233">
            <w:pPr>
              <w:pStyle w:val="Body"/>
              <w:rPr>
                <w:noProof/>
              </w:rPr>
            </w:pPr>
            <w:r>
              <w:rPr>
                <w:noProof/>
              </w:rPr>
              <w:t>{{</w:t>
            </w:r>
            <w:r w:rsidR="00693FBC">
              <w:rPr>
                <w:noProof/>
              </w:rPr>
              <w:t xml:space="preserve"> </w:t>
            </w:r>
            <w:r>
              <w:rPr>
                <w:noProof/>
              </w:rPr>
              <w:t>image_data['image'].show(width='5in%')</w:t>
            </w:r>
            <w:r w:rsidR="00693FBC">
              <w:rPr>
                <w:noProof/>
              </w:rPr>
              <w:t xml:space="preserve"> </w:t>
            </w:r>
            <w:r>
              <w:rPr>
                <w:noProof/>
              </w:rPr>
              <w:t>}}</w:t>
            </w:r>
          </w:p>
          <w:p w14:paraId="6FBF95D0" w14:textId="6A26A1B2" w:rsidR="000D112A" w:rsidRDefault="00814AAD" w:rsidP="00F17233">
            <w:pPr>
              <w:pStyle w:val="Body"/>
            </w:pPr>
            <w:r>
              <w:rPr>
                <w:noProof/>
              </w:rPr>
              <w:t>{%</w:t>
            </w:r>
            <w:r w:rsidR="00693FBC">
              <w:rPr>
                <w:noProof/>
              </w:rPr>
              <w:t xml:space="preserve"> </w:t>
            </w:r>
            <w:r>
              <w:rPr>
                <w:noProof/>
              </w:rPr>
              <w:t>endfor</w:t>
            </w:r>
            <w:r w:rsidR="00693FBC">
              <w:rPr>
                <w:noProof/>
              </w:rPr>
              <w:t xml:space="preserve"> </w:t>
            </w:r>
            <w:r>
              <w:rPr>
                <w:noProof/>
              </w:rPr>
              <w:t>%}</w:t>
            </w:r>
            <w:r w:rsidR="000D112A">
              <w:t>If</w:t>
            </w:r>
            <w:r w:rsidR="00693FBC">
              <w:t xml:space="preserve"> </w:t>
            </w:r>
            <w:r w:rsidR="000D112A">
              <w:t>the</w:t>
            </w:r>
            <w:r w:rsidR="00693FBC">
              <w:t xml:space="preserve"> </w:t>
            </w:r>
            <w:r w:rsidR="000D112A" w:rsidRPr="00F9613D">
              <w:rPr>
                <w:b/>
              </w:rPr>
              <w:t>10</w:t>
            </w:r>
            <w:r w:rsidR="000D112A" w:rsidRPr="00F9613D">
              <w:rPr>
                <w:b/>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weekend</w:t>
            </w:r>
            <w:r w:rsidR="00693FBC">
              <w:t xml:space="preserve"> </w:t>
            </w:r>
            <w:r w:rsidR="000D112A">
              <w:t>or</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the</w:t>
            </w:r>
            <w:r w:rsidR="00693FBC">
              <w:t xml:space="preserve"> </w:t>
            </w:r>
            <w:r w:rsidR="000D112A">
              <w:t>next</w:t>
            </w:r>
            <w:r w:rsidR="00693FBC">
              <w:t xml:space="preserve"> </w:t>
            </w:r>
            <w:r w:rsidR="000D112A">
              <w:t>day</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DB59F3">
              <w:t>.</w:t>
            </w:r>
            <w:r w:rsidR="00693FBC">
              <w:t xml:space="preserve"> </w:t>
            </w:r>
            <w:r w:rsidR="000D112A">
              <w:t>For</w:t>
            </w:r>
            <w:r w:rsidR="00693FBC">
              <w:t xml:space="preserve"> </w:t>
            </w:r>
            <w:r w:rsidR="000D112A">
              <w:t>example,</w:t>
            </w:r>
            <w:r w:rsidR="00693FBC">
              <w:t xml:space="preserve"> </w:t>
            </w:r>
            <w:r w:rsidR="000D112A">
              <w:t>if</w:t>
            </w:r>
            <w:r w:rsidR="00693FBC">
              <w:t xml:space="preserve"> </w:t>
            </w:r>
            <w:r w:rsidR="000D112A">
              <w:t>the</w:t>
            </w:r>
            <w:r w:rsidR="00693FBC">
              <w:t xml:space="preserve"> </w:t>
            </w:r>
            <w:r w:rsidR="000D112A">
              <w:t>10</w:t>
            </w:r>
            <w:r w:rsidR="000D112A" w:rsidRPr="00F9613D">
              <w:rPr>
                <w:vertAlign w:val="superscript"/>
              </w:rPr>
              <w:t>th</w:t>
            </w:r>
            <w:r w:rsidR="00693FBC">
              <w:t xml:space="preserve"> </w:t>
            </w:r>
            <w:r w:rsidR="000D112A">
              <w:t>day</w:t>
            </w:r>
            <w:r w:rsidR="00693FBC">
              <w:t xml:space="preserve"> </w:t>
            </w:r>
            <w:r w:rsidR="000D112A">
              <w:t>is</w:t>
            </w:r>
            <w:r w:rsidR="00693FBC">
              <w:t xml:space="preserve"> </w:t>
            </w:r>
            <w:r w:rsidR="000D112A">
              <w:t>a</w:t>
            </w:r>
            <w:r w:rsidR="00693FBC">
              <w:t xml:space="preserve"> </w:t>
            </w:r>
            <w:r w:rsidR="000D112A">
              <w:t>Saturday,</w:t>
            </w:r>
            <w:r w:rsidR="00693FBC">
              <w:t xml:space="preserve"> </w:t>
            </w:r>
            <w:r w:rsidR="000D112A">
              <w:t>and</w:t>
            </w:r>
            <w:r w:rsidR="00693FBC">
              <w:t xml:space="preserve"> </w:t>
            </w:r>
            <w:r w:rsidR="000D112A">
              <w:t>the</w:t>
            </w:r>
            <w:r w:rsidR="00693FBC">
              <w:t xml:space="preserve"> </w:t>
            </w:r>
            <w:r w:rsidR="000D112A">
              <w:t>court</w:t>
            </w:r>
            <w:r w:rsidR="00693FBC">
              <w:t xml:space="preserve"> </w:t>
            </w:r>
            <w:r w:rsidR="000D112A">
              <w:t>is</w:t>
            </w:r>
            <w:r w:rsidR="00693FBC">
              <w:t xml:space="preserve"> </w:t>
            </w:r>
            <w:r w:rsidR="000D112A">
              <w:t>open</w:t>
            </w:r>
            <w:r w:rsidR="00693FBC">
              <w:t xml:space="preserve"> </w:t>
            </w:r>
            <w:r w:rsidR="000D112A">
              <w:t>Monday,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Monday</w:t>
            </w:r>
            <w:r w:rsidR="00DB59F3">
              <w:t>.</w:t>
            </w:r>
            <w:r w:rsidR="00693FBC">
              <w:t xml:space="preserve"> </w:t>
            </w:r>
            <w:r w:rsidR="000D112A">
              <w:t>If</w:t>
            </w:r>
            <w:r w:rsidR="00693FBC">
              <w:t xml:space="preserve"> </w:t>
            </w:r>
            <w:r w:rsidR="000D112A">
              <w:t>Monday</w:t>
            </w:r>
            <w:r w:rsidR="00693FBC">
              <w:t xml:space="preserve"> </w:t>
            </w:r>
            <w:r w:rsidR="000D112A">
              <w:t>is</w:t>
            </w:r>
            <w:r w:rsidR="00693FBC">
              <w:t xml:space="preserve"> </w:t>
            </w:r>
            <w:r w:rsidR="000D112A">
              <w:t>a</w:t>
            </w:r>
            <w:r w:rsidR="00693FBC">
              <w:t xml:space="preserve"> </w:t>
            </w:r>
            <w:r w:rsidR="000D112A">
              <w:t>holiday,</w:t>
            </w:r>
            <w:r w:rsidR="00693FBC">
              <w:t xml:space="preserve"> </w:t>
            </w:r>
            <w:r w:rsidR="000D112A">
              <w:t>your</w:t>
            </w:r>
            <w:r w:rsidR="00693FBC">
              <w:t xml:space="preserve"> </w:t>
            </w:r>
            <w:r w:rsidR="000D112A">
              <w:t>motion</w:t>
            </w:r>
            <w:r w:rsidR="00693FBC">
              <w:t xml:space="preserve"> </w:t>
            </w:r>
            <w:r w:rsidR="000D112A">
              <w:t>is</w:t>
            </w:r>
            <w:r w:rsidR="00693FBC">
              <w:t xml:space="preserve"> </w:t>
            </w:r>
            <w:r w:rsidR="000D112A">
              <w:t>due</w:t>
            </w:r>
            <w:r w:rsidR="00693FBC">
              <w:t xml:space="preserve"> </w:t>
            </w:r>
            <w:r w:rsidR="000D112A">
              <w:t>Tuesday.</w:t>
            </w:r>
          </w:p>
          <w:p w14:paraId="23E347D2" w14:textId="4A99B6EE" w:rsidR="000D112A" w:rsidRDefault="000D112A" w:rsidP="00F9613D">
            <w:pPr>
              <w:pStyle w:val="Heading3"/>
              <w:outlineLvl w:val="2"/>
            </w:pPr>
            <w:r>
              <w:t>You</w:t>
            </w:r>
            <w:r w:rsidR="00693FBC">
              <w:t xml:space="preserve"> </w:t>
            </w:r>
            <w:r>
              <w:t>can</w:t>
            </w:r>
            <w:r w:rsidR="00693FBC">
              <w:t xml:space="preserve"> </w:t>
            </w:r>
            <w:r>
              <w:t>ask</w:t>
            </w:r>
            <w:r w:rsidR="00693FBC">
              <w:t xml:space="preserve"> </w:t>
            </w:r>
            <w:r>
              <w:t>a</w:t>
            </w:r>
            <w:r w:rsidR="00693FBC">
              <w:t xml:space="preserve"> </w:t>
            </w:r>
            <w:r>
              <w:t>judge</w:t>
            </w:r>
            <w:r w:rsidR="00693FBC">
              <w:t xml:space="preserve"> </w:t>
            </w:r>
            <w:r>
              <w:t>to</w:t>
            </w:r>
            <w:r w:rsidR="00693FBC">
              <w:t xml:space="preserve"> </w:t>
            </w:r>
            <w:r>
              <w:t>reconsider</w:t>
            </w:r>
            <w:r w:rsidR="00693FBC">
              <w:t xml:space="preserve"> </w:t>
            </w:r>
            <w:r>
              <w:t>their</w:t>
            </w:r>
            <w:r w:rsidR="00693FBC">
              <w:t xml:space="preserve"> </w:t>
            </w:r>
            <w:r>
              <w:t>decision</w:t>
            </w:r>
            <w:r w:rsidR="00693FBC">
              <w:t xml:space="preserve"> </w:t>
            </w:r>
            <w:r>
              <w:t>for</w:t>
            </w:r>
            <w:r w:rsidR="00693FBC">
              <w:t xml:space="preserve"> </w:t>
            </w:r>
            <w:r>
              <w:t>4</w:t>
            </w:r>
            <w:r w:rsidR="00693FBC">
              <w:t xml:space="preserve"> </w:t>
            </w:r>
            <w:r>
              <w:t>reasons</w:t>
            </w:r>
            <w:r w:rsidR="00693FBC">
              <w:t xml:space="preserve"> </w:t>
            </w:r>
          </w:p>
          <w:p w14:paraId="6147157C" w14:textId="32B3577E" w:rsidR="000D112A" w:rsidRDefault="000D112A" w:rsidP="00F17233">
            <w:pPr>
              <w:pStyle w:val="Body"/>
            </w:pPr>
            <w:r w:rsidRPr="005819EE">
              <w:lastRenderedPageBreak/>
              <w:t>The</w:t>
            </w:r>
            <w:r w:rsidR="00693FBC">
              <w:t xml:space="preserve"> </w:t>
            </w:r>
            <w:r>
              <w:t>judge</w:t>
            </w:r>
            <w:r w:rsidR="00693FBC">
              <w:t xml:space="preserve"> </w:t>
            </w:r>
            <w:r w:rsidRPr="005819EE">
              <w:t>overlooked,</w:t>
            </w:r>
            <w:r w:rsidR="00693FBC">
              <w:t xml:space="preserve"> </w:t>
            </w:r>
            <w:r w:rsidRPr="005819EE">
              <w:t>misapplied</w:t>
            </w:r>
            <w:r w:rsidR="00693FBC">
              <w:t xml:space="preserve"> </w:t>
            </w:r>
            <w:r w:rsidRPr="005819EE">
              <w:t>or</w:t>
            </w:r>
            <w:r w:rsidR="00693FBC">
              <w:t xml:space="preserve"> </w:t>
            </w:r>
            <w:r w:rsidRPr="005819EE">
              <w:t>failed</w:t>
            </w:r>
            <w:r w:rsidR="00693FBC">
              <w:t xml:space="preserve"> </w:t>
            </w:r>
            <w:r w:rsidRPr="005819EE">
              <w:t>to</w:t>
            </w:r>
            <w:r w:rsidR="00693FBC">
              <w:t xml:space="preserve"> </w:t>
            </w:r>
            <w:r w:rsidRPr="005819EE">
              <w:t>consider</w:t>
            </w:r>
            <w:r w:rsidR="00693FBC">
              <w:t xml:space="preserve"> </w:t>
            </w:r>
            <w:r w:rsidRPr="005819EE">
              <w:t>a</w:t>
            </w:r>
            <w:r w:rsidR="00693FBC">
              <w:t xml:space="preserve"> </w:t>
            </w:r>
            <w:r w:rsidRPr="005819EE">
              <w:t>statute,</w:t>
            </w:r>
            <w:r w:rsidR="00693FBC">
              <w:t xml:space="preserve"> </w:t>
            </w:r>
            <w:r w:rsidRPr="005819EE">
              <w:t>decision</w:t>
            </w:r>
            <w:r w:rsidR="00693FBC">
              <w:t xml:space="preserve"> </w:t>
            </w:r>
            <w:r w:rsidRPr="005819EE">
              <w:t>or</w:t>
            </w:r>
            <w:r w:rsidR="00693FBC">
              <w:t xml:space="preserve"> </w:t>
            </w:r>
            <w:r w:rsidRPr="005819EE">
              <w:t>principle</w:t>
            </w:r>
            <w:r w:rsidR="00693FBC">
              <w:t xml:space="preserve"> </w:t>
            </w:r>
            <w:r w:rsidRPr="005819EE">
              <w:t>directly</w:t>
            </w:r>
            <w:r w:rsidR="00693FBC">
              <w:t xml:space="preserve"> </w:t>
            </w:r>
            <w:r w:rsidRPr="005819EE">
              <w:t>controlling.</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made</w:t>
            </w:r>
            <w:r w:rsidR="00693FBC">
              <w:t xml:space="preserve"> </w:t>
            </w:r>
            <w:r w:rsidRPr="005819EE">
              <w:t>a</w:t>
            </w:r>
            <w:r w:rsidR="00693FBC">
              <w:t xml:space="preserve"> </w:t>
            </w:r>
            <w:r w:rsidRPr="005819EE">
              <w:t>mistake</w:t>
            </w:r>
            <w:r w:rsidR="00693FBC">
              <w:t xml:space="preserve"> </w:t>
            </w:r>
            <w:r>
              <w:t>when</w:t>
            </w:r>
            <w:r w:rsidR="00693FBC">
              <w:t xml:space="preserve"> </w:t>
            </w:r>
            <w:r>
              <w:t>they</w:t>
            </w:r>
            <w:r w:rsidR="00693FBC">
              <w:t xml:space="preserve"> </w:t>
            </w:r>
            <w:r>
              <w:t>applied</w:t>
            </w:r>
            <w:r w:rsidR="00693FBC">
              <w:t xml:space="preserve"> </w:t>
            </w:r>
            <w:r w:rsidRPr="005819EE">
              <w:t>the</w:t>
            </w:r>
            <w:r w:rsidR="00693FBC">
              <w:t xml:space="preserve"> </w:t>
            </w:r>
            <w:r w:rsidRPr="005819EE">
              <w:t>law</w:t>
            </w:r>
            <w:r w:rsidR="00693FBC">
              <w:t xml:space="preserve"> </w:t>
            </w:r>
            <w:r>
              <w:t>in</w:t>
            </w:r>
            <w:r w:rsidR="00693FBC">
              <w:t xml:space="preserve"> </w:t>
            </w:r>
            <w:r>
              <w:t>your</w:t>
            </w:r>
            <w:r w:rsidR="00693FBC">
              <w:t xml:space="preserve"> </w:t>
            </w:r>
            <w:r w:rsidRPr="005819EE">
              <w:t>case.</w:t>
            </w:r>
          </w:p>
          <w:p w14:paraId="7F1019D9" w14:textId="4B71AB75" w:rsidR="000D112A" w:rsidRDefault="000D112A" w:rsidP="000D112A">
            <w:pPr>
              <w:pStyle w:val="Heading4"/>
              <w:outlineLvl w:val="3"/>
            </w:pPr>
            <w:r w:rsidRPr="005819EE">
              <w:t>For</w:t>
            </w:r>
            <w:r w:rsidR="00693FBC">
              <w:t xml:space="preserve"> </w:t>
            </w:r>
            <w:r w:rsidRPr="005819EE">
              <w:t>example</w:t>
            </w:r>
          </w:p>
          <w:p w14:paraId="27BC97F0" w14:textId="2E66D10A" w:rsidR="000D112A" w:rsidRDefault="000D112A" w:rsidP="006C6A9B">
            <w:pPr>
              <w:pStyle w:val="ListParagraph"/>
              <w:numPr>
                <w:ilvl w:val="0"/>
                <w:numId w:val="1"/>
              </w:numPr>
            </w:pPr>
            <w:r w:rsidRPr="005819EE">
              <w:t>Rule</w:t>
            </w:r>
            <w:r w:rsidR="00693FBC">
              <w:t xml:space="preserve"> </w:t>
            </w:r>
            <w:r w:rsidRPr="005819EE">
              <w:t>90.3</w:t>
            </w:r>
            <w:r w:rsidR="00693FBC">
              <w:t xml:space="preserve"> </w:t>
            </w:r>
            <w:r w:rsidRPr="005819EE">
              <w:t>states</w:t>
            </w:r>
            <w:r w:rsidR="00693FBC">
              <w:t xml:space="preserve"> </w:t>
            </w:r>
            <w:r>
              <w:t>that</w:t>
            </w:r>
            <w:r w:rsidR="00693FBC">
              <w:t xml:space="preserve"> </w:t>
            </w:r>
            <w:r>
              <w:t>if</w:t>
            </w:r>
            <w:r w:rsidR="00693FBC">
              <w:t xml:space="preserve"> </w:t>
            </w:r>
            <w:r>
              <w:t>a</w:t>
            </w:r>
            <w:r w:rsidR="00693FBC">
              <w:t xml:space="preserve"> </w:t>
            </w:r>
            <w:r w:rsidRPr="005819EE">
              <w:t>child</w:t>
            </w:r>
            <w:r w:rsidR="00693FBC">
              <w:t xml:space="preserve"> </w:t>
            </w:r>
            <w:r>
              <w:t>spends</w:t>
            </w:r>
            <w:r w:rsidR="00693FBC">
              <w:t xml:space="preserve"> </w:t>
            </w:r>
            <w:r>
              <w:t>at</w:t>
            </w:r>
            <w:r w:rsidR="00693FBC">
              <w:t xml:space="preserve"> </w:t>
            </w:r>
            <w:r>
              <w:t>least</w:t>
            </w:r>
            <w:r w:rsidR="00693FBC">
              <w:t xml:space="preserve"> </w:t>
            </w:r>
            <w:r>
              <w:t>256</w:t>
            </w:r>
            <w:r w:rsidR="00693FBC">
              <w:t xml:space="preserve"> </w:t>
            </w:r>
            <w:r>
              <w:t>nights</w:t>
            </w:r>
            <w:r w:rsidR="00693FBC">
              <w:t xml:space="preserve"> </w:t>
            </w:r>
            <w:r w:rsidRPr="005819EE">
              <w:t>with</w:t>
            </w:r>
            <w:r w:rsidR="00693FBC">
              <w:t xml:space="preserve"> </w:t>
            </w:r>
            <w:r w:rsidRPr="005819EE">
              <w:t>one</w:t>
            </w:r>
            <w:r w:rsidR="00693FBC">
              <w:t xml:space="preserve"> </w:t>
            </w:r>
            <w:r w:rsidRPr="005819EE">
              <w:t>parent</w:t>
            </w:r>
            <w:r>
              <w:t>,</w:t>
            </w:r>
            <w:r w:rsidR="00693FBC">
              <w:t xml:space="preserve"> </w:t>
            </w:r>
            <w:r>
              <w:t>that</w:t>
            </w:r>
            <w:r w:rsidR="00693FBC">
              <w:t xml:space="preserve"> </w:t>
            </w:r>
            <w:r>
              <w:t>parent</w:t>
            </w:r>
            <w:r w:rsidR="00693FBC">
              <w:t xml:space="preserve"> </w:t>
            </w:r>
            <w:r>
              <w:t>has</w:t>
            </w:r>
            <w:r w:rsidR="00693FBC">
              <w:t xml:space="preserve"> </w:t>
            </w:r>
            <w:r>
              <w:t>primary</w:t>
            </w:r>
            <w:r w:rsidR="00693FBC">
              <w:t xml:space="preserve"> </w:t>
            </w:r>
            <w:r>
              <w:t>custody</w:t>
            </w:r>
            <w:r w:rsidR="00693FBC">
              <w:t xml:space="preserve"> </w:t>
            </w:r>
            <w:r>
              <w:t>and</w:t>
            </w:r>
            <w:r w:rsidR="00693FBC">
              <w:t xml:space="preserve"> </w:t>
            </w:r>
            <w:r>
              <w:t>the</w:t>
            </w:r>
            <w:r w:rsidR="00693FBC">
              <w:t xml:space="preserve"> </w:t>
            </w:r>
            <w:r w:rsidRPr="005819EE">
              <w:t>other</w:t>
            </w:r>
            <w:r w:rsidR="00693FBC">
              <w:t xml:space="preserve"> </w:t>
            </w:r>
            <w:r w:rsidRPr="005819EE">
              <w:t>parent</w:t>
            </w:r>
            <w:r w:rsidR="00693FBC">
              <w:t xml:space="preserve"> </w:t>
            </w:r>
            <w:r>
              <w:t>pays</w:t>
            </w:r>
            <w:r w:rsidR="00693FBC">
              <w:t xml:space="preserve"> </w:t>
            </w:r>
            <w:r w:rsidRPr="005819EE">
              <w:t>20%</w:t>
            </w:r>
            <w:r w:rsidR="00693FBC">
              <w:t xml:space="preserve"> </w:t>
            </w:r>
            <w:r w:rsidRPr="005819EE">
              <w:t>of</w:t>
            </w:r>
            <w:r w:rsidR="00693FBC">
              <w:t xml:space="preserve"> </w:t>
            </w:r>
            <w:r w:rsidRPr="005819EE">
              <w:t>their</w:t>
            </w:r>
            <w:r w:rsidR="00693FBC">
              <w:t xml:space="preserve"> </w:t>
            </w:r>
            <w:r w:rsidRPr="005819EE">
              <w:t>adjusted</w:t>
            </w:r>
            <w:r w:rsidR="00693FBC">
              <w:t xml:space="preserve"> </w:t>
            </w:r>
            <w:r w:rsidRPr="005819EE">
              <w:t>annual</w:t>
            </w:r>
            <w:r w:rsidR="00693FBC">
              <w:t xml:space="preserve"> </w:t>
            </w:r>
            <w:r w:rsidRPr="005819EE">
              <w:t>income</w:t>
            </w:r>
            <w:r w:rsidR="00693FBC">
              <w:t xml:space="preserve"> </w:t>
            </w:r>
            <w:r w:rsidRPr="005819EE">
              <w:t>for</w:t>
            </w:r>
            <w:r w:rsidR="00693FBC">
              <w:t xml:space="preserve"> </w:t>
            </w:r>
            <w:r w:rsidRPr="005819EE">
              <w:t>child</w:t>
            </w:r>
            <w:r w:rsidR="00693FBC">
              <w:t xml:space="preserve"> </w:t>
            </w:r>
            <w:r w:rsidRPr="005819EE">
              <w:t>support</w:t>
            </w:r>
            <w:r w:rsidR="00693FBC">
              <w:t xml:space="preserve"> </w:t>
            </w:r>
            <w:r>
              <w:t>to</w:t>
            </w:r>
            <w:r w:rsidR="00693FBC">
              <w:t xml:space="preserve"> </w:t>
            </w:r>
            <w:r>
              <w:t>the</w:t>
            </w:r>
            <w:r w:rsidR="00693FBC">
              <w:t xml:space="preserve"> </w:t>
            </w:r>
            <w:r>
              <w:t>parent</w:t>
            </w:r>
            <w:r w:rsidR="00693FBC">
              <w:t xml:space="preserve"> </w:t>
            </w:r>
            <w:r>
              <w:t>the</w:t>
            </w:r>
            <w:r w:rsidR="00693FBC">
              <w:t xml:space="preserve"> </w:t>
            </w:r>
            <w:r>
              <w:t>child</w:t>
            </w:r>
            <w:r w:rsidR="00693FBC">
              <w:t xml:space="preserve"> </w:t>
            </w:r>
            <w:r>
              <w:t>lives</w:t>
            </w:r>
            <w:r w:rsidR="00693FBC">
              <w:t xml:space="preserve"> </w:t>
            </w:r>
            <w:r>
              <w:t>with.</w:t>
            </w:r>
          </w:p>
          <w:p w14:paraId="091DA0A4" w14:textId="2557A774" w:rsidR="000D112A" w:rsidRPr="005819EE" w:rsidRDefault="000D112A" w:rsidP="00F9613D">
            <w:pPr>
              <w:pStyle w:val="ListParagraph"/>
              <w:numPr>
                <w:ilvl w:val="0"/>
                <w:numId w:val="1"/>
              </w:numPr>
            </w:pPr>
            <w:r w:rsidRPr="005819EE">
              <w:t>If</w:t>
            </w:r>
            <w:r w:rsidR="00693FBC">
              <w:t xml:space="preserve"> </w:t>
            </w:r>
            <w:r w:rsidRPr="005819EE">
              <w:t>the</w:t>
            </w:r>
            <w:r w:rsidR="00693FBC">
              <w:t xml:space="preserve"> </w:t>
            </w:r>
            <w:r w:rsidRPr="005819EE">
              <w:t>judge</w:t>
            </w:r>
            <w:r w:rsidR="00693FBC">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27%</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adjusted</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instead</w:t>
            </w:r>
            <w:r w:rsidR="00693FBC">
              <w:rPr>
                <w:color w:val="000000"/>
                <w:shd w:val="clear" w:color="auto" w:fill="FFFFFF"/>
              </w:rPr>
              <w:t xml:space="preserve"> </w:t>
            </w:r>
            <w:r w:rsidRPr="00F9613D">
              <w:rPr>
                <w:color w:val="000000"/>
                <w:shd w:val="clear" w:color="auto" w:fill="FFFFFF"/>
              </w:rPr>
              <w:t>of</w:t>
            </w:r>
            <w:r w:rsidR="00693FBC">
              <w:rPr>
                <w:color w:val="000000"/>
                <w:shd w:val="clear" w:color="auto" w:fill="FFFFFF"/>
              </w:rPr>
              <w:t xml:space="preserve"> </w:t>
            </w:r>
            <w:r w:rsidRPr="00F9613D">
              <w:rPr>
                <w:color w:val="000000"/>
                <w:shd w:val="clear" w:color="auto" w:fill="FFFFFF"/>
              </w:rPr>
              <w:t>20%</w:t>
            </w:r>
            <w:r w:rsidRPr="005819EE">
              <w:t>,</w:t>
            </w:r>
            <w:r w:rsidR="00693FBC">
              <w:t xml:space="preserve"> </w:t>
            </w:r>
            <w:r w:rsidRPr="005819EE">
              <w:t>the</w:t>
            </w:r>
            <w:r w:rsidR="00693FBC">
              <w:t xml:space="preserve"> </w:t>
            </w:r>
            <w:r w:rsidRPr="00790D93">
              <w:rPr>
                <w:b/>
              </w:rPr>
              <w:t>Motion</w:t>
            </w:r>
            <w:r w:rsidR="00693FBC">
              <w:rPr>
                <w:b/>
              </w:rPr>
              <w:t xml:space="preserve"> </w:t>
            </w:r>
            <w:r w:rsidRPr="00790D93">
              <w:rPr>
                <w:b/>
              </w:rPr>
              <w:t>to</w:t>
            </w:r>
            <w:r w:rsidR="00693FBC">
              <w:rPr>
                <w:b/>
              </w:rPr>
              <w:t xml:space="preserve"> </w:t>
            </w:r>
            <w:r w:rsidRPr="00790D93">
              <w:rPr>
                <w:b/>
              </w:rPr>
              <w:t>Reconsider</w:t>
            </w:r>
            <w:r w:rsidR="00693FBC">
              <w:t xml:space="preserve"> </w:t>
            </w:r>
            <w:r w:rsidRPr="005819EE">
              <w:t>would</w:t>
            </w:r>
            <w:r w:rsidR="00693FBC">
              <w:t xml:space="preserve"> </w:t>
            </w:r>
            <w:r w:rsidRPr="005819EE">
              <w:t>state</w:t>
            </w:r>
            <w:r w:rsidR="00693FBC">
              <w:t xml:space="preserve"> </w:t>
            </w:r>
            <w:r w:rsidRPr="005819EE">
              <w:t>that</w:t>
            </w:r>
            <w:r w:rsidR="00693FBC">
              <w:t xml:space="preserve"> </w:t>
            </w:r>
            <w:r w:rsidRPr="005819EE">
              <w:t>the</w:t>
            </w:r>
            <w:r w:rsidR="00693FBC">
              <w:t xml:space="preserve"> </w:t>
            </w:r>
            <w:r w:rsidRPr="005819EE">
              <w:t>judge</w:t>
            </w:r>
            <w:r w:rsidR="00693FBC">
              <w:t xml:space="preserve"> </w:t>
            </w:r>
            <w:r w:rsidRPr="005819EE">
              <w:t>misapplied</w:t>
            </w:r>
            <w:r w:rsidR="00693FBC">
              <w:t xml:space="preserve"> </w:t>
            </w:r>
            <w:r w:rsidRPr="005819EE">
              <w:t>Civil</w:t>
            </w:r>
            <w:r w:rsidR="00693FBC">
              <w:t xml:space="preserve"> </w:t>
            </w:r>
            <w:r w:rsidRPr="005819EE">
              <w:t>Rule</w:t>
            </w:r>
            <w:r w:rsidR="00693FBC">
              <w:t xml:space="preserve"> </w:t>
            </w:r>
            <w:r w:rsidRPr="005819EE">
              <w:t>90.3.</w:t>
            </w:r>
          </w:p>
          <w:p w14:paraId="50A86DDF" w14:textId="72E1A56C"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some</w:t>
            </w:r>
            <w:r w:rsidR="00693FBC">
              <w:t xml:space="preserve"> </w:t>
            </w:r>
            <w:r w:rsidRPr="005819EE">
              <w:t>material</w:t>
            </w:r>
            <w:r w:rsidR="00693FBC">
              <w:t xml:space="preserve"> </w:t>
            </w:r>
            <w:r w:rsidRPr="005819EE">
              <w:t>fact</w:t>
            </w:r>
            <w:r w:rsidR="00693FBC">
              <w:t xml:space="preserve"> </w:t>
            </w:r>
            <w:r w:rsidRPr="005819EE">
              <w:t>or</w:t>
            </w:r>
            <w:r w:rsidR="00693FBC">
              <w:t xml:space="preserve"> </w:t>
            </w:r>
            <w:r w:rsidRPr="005819EE">
              <w:t>proposition</w:t>
            </w:r>
            <w:r w:rsidR="00693FBC">
              <w:t xml:space="preserve"> </w:t>
            </w:r>
            <w:r w:rsidRPr="005819EE">
              <w:t>of</w:t>
            </w:r>
            <w:r w:rsidR="00693FBC">
              <w:t xml:space="preserve"> </w:t>
            </w:r>
            <w:r w:rsidRPr="005819EE">
              <w:t>law.</w:t>
            </w:r>
            <w:r w:rsidR="00693FBC">
              <w:t xml:space="preserve"> </w:t>
            </w:r>
            <w:r>
              <w:t>This</w:t>
            </w:r>
            <w:r w:rsidR="00693FBC">
              <w:t xml:space="preserve"> </w:t>
            </w:r>
            <w:r>
              <w:t>means</w:t>
            </w:r>
            <w:r w:rsidR="00693FBC">
              <w:t xml:space="preserve"> </w:t>
            </w:r>
            <w:r>
              <w:t>the</w:t>
            </w:r>
            <w:r w:rsidR="00693FBC">
              <w:t xml:space="preserve"> </w:t>
            </w:r>
            <w:r>
              <w:t>judge</w:t>
            </w:r>
            <w:r w:rsidR="00693FBC">
              <w:t xml:space="preserve"> </w:t>
            </w:r>
            <w:r w:rsidRPr="005819EE">
              <w:t>got</w:t>
            </w:r>
            <w:r w:rsidR="00693FBC">
              <w:t xml:space="preserve"> </w:t>
            </w:r>
            <w:r w:rsidRPr="005819EE">
              <w:t>an</w:t>
            </w:r>
            <w:r w:rsidR="00693FBC">
              <w:t xml:space="preserve"> </w:t>
            </w:r>
            <w:r w:rsidRPr="005819EE">
              <w:t>important</w:t>
            </w:r>
            <w:r w:rsidR="00693FBC">
              <w:t xml:space="preserve"> </w:t>
            </w:r>
            <w:r w:rsidRPr="005819EE">
              <w:t>fact</w:t>
            </w:r>
            <w:r w:rsidR="00693FBC">
              <w:t xml:space="preserve"> </w:t>
            </w:r>
            <w:r w:rsidRPr="005819EE">
              <w:t>wrong.</w:t>
            </w:r>
          </w:p>
          <w:p w14:paraId="688BE9FD" w14:textId="2D62B79F" w:rsidR="000D112A" w:rsidRDefault="000D112A" w:rsidP="000D112A">
            <w:pPr>
              <w:pStyle w:val="Heading4"/>
              <w:outlineLvl w:val="3"/>
            </w:pPr>
            <w:r w:rsidRPr="005819EE">
              <w:t>For</w:t>
            </w:r>
            <w:r w:rsidR="00693FBC">
              <w:t xml:space="preserve"> </w:t>
            </w:r>
            <w:r w:rsidRPr="005819EE">
              <w:t>example</w:t>
            </w:r>
          </w:p>
          <w:p w14:paraId="5A9C70EA" w14:textId="478D9F4D" w:rsidR="000D112A" w:rsidRPr="00E70D57" w:rsidRDefault="000D112A" w:rsidP="006C6A9B">
            <w:pPr>
              <w:pStyle w:val="ListParagraph"/>
              <w:numPr>
                <w:ilvl w:val="0"/>
                <w:numId w:val="1"/>
              </w:numPr>
            </w:pPr>
            <w:r>
              <w:t>T</w:t>
            </w:r>
            <w:r w:rsidRPr="00D176BA">
              <w:rPr>
                <w:color w:val="000000"/>
                <w:shd w:val="clear" w:color="auto" w:fill="FFFFFF"/>
              </w:rPr>
              <w:t>he</w:t>
            </w:r>
            <w:r w:rsidR="00693FBC">
              <w:rPr>
                <w:color w:val="000000"/>
                <w:shd w:val="clear" w:color="auto" w:fill="FFFFFF"/>
              </w:rPr>
              <w:t xml:space="preserve"> </w:t>
            </w:r>
            <w:r w:rsidRPr="00F9613D">
              <w:rPr>
                <w:color w:val="000000"/>
                <w:shd w:val="clear" w:color="auto" w:fill="FFFFFF"/>
              </w:rPr>
              <w:t>parents</w:t>
            </w:r>
            <w:r w:rsidR="00693FBC">
              <w:rPr>
                <w:color w:val="000000"/>
                <w:shd w:val="clear" w:color="auto" w:fill="FFFFFF"/>
              </w:rPr>
              <w:t xml:space="preserve"> </w:t>
            </w:r>
            <w:r w:rsidRPr="00F9613D">
              <w:rPr>
                <w:color w:val="000000"/>
                <w:shd w:val="clear" w:color="auto" w:fill="FFFFFF"/>
              </w:rPr>
              <w:t>agree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mom</w:t>
            </w:r>
            <w:r w:rsidR="00693FBC">
              <w:rPr>
                <w:color w:val="000000"/>
                <w:shd w:val="clear" w:color="auto" w:fill="FFFFFF"/>
              </w:rPr>
              <w:t xml:space="preserve"> </w:t>
            </w:r>
            <w:r w:rsidRPr="00F9613D">
              <w:rPr>
                <w:color w:val="000000"/>
                <w:shd w:val="clear" w:color="auto" w:fill="FFFFFF"/>
              </w:rPr>
              <w:t>makes</w:t>
            </w:r>
            <w:r w:rsidR="00693FBC">
              <w:rPr>
                <w:color w:val="000000"/>
                <w:shd w:val="clear" w:color="auto" w:fill="FFFFFF"/>
              </w:rPr>
              <w:t xml:space="preserve"> </w:t>
            </w:r>
            <w:r w:rsidRPr="00F9613D">
              <w:rPr>
                <w:color w:val="000000"/>
                <w:shd w:val="clear" w:color="auto" w:fill="FFFFFF"/>
              </w:rPr>
              <w:t>$25,000</w:t>
            </w:r>
            <w:r w:rsidR="00693FBC">
              <w:rPr>
                <w:color w:val="000000"/>
                <w:shd w:val="clear" w:color="auto" w:fill="FFFFFF"/>
              </w:rPr>
              <w:t xml:space="preserve"> </w:t>
            </w:r>
            <w:r w:rsidRPr="00F9613D">
              <w:rPr>
                <w:color w:val="000000"/>
                <w:shd w:val="clear" w:color="auto" w:fill="FFFFFF"/>
              </w:rPr>
              <w:t>every</w:t>
            </w:r>
            <w:r w:rsidR="00693FBC">
              <w:rPr>
                <w:color w:val="000000"/>
                <w:shd w:val="clear" w:color="auto" w:fill="FFFFFF"/>
              </w:rPr>
              <w:t xml:space="preserve"> </w:t>
            </w:r>
            <w:r w:rsidRPr="00F9613D">
              <w:rPr>
                <w:color w:val="000000"/>
                <w:shd w:val="clear" w:color="auto" w:fill="FFFFFF"/>
              </w:rPr>
              <w:t>year.</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file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forms</w:t>
            </w:r>
            <w:r w:rsidR="00693FBC">
              <w:rPr>
                <w:color w:val="000000"/>
                <w:shd w:val="clear" w:color="auto" w:fill="FFFFFF"/>
              </w:rPr>
              <w:t xml:space="preserve"> </w:t>
            </w:r>
            <w:r w:rsidRPr="00D176BA">
              <w:rPr>
                <w:color w:val="000000"/>
                <w:shd w:val="clear" w:color="auto" w:fill="FFFFFF"/>
              </w:rPr>
              <w:t>to</w:t>
            </w:r>
            <w:r w:rsidR="00693FBC">
              <w:rPr>
                <w:color w:val="000000"/>
                <w:shd w:val="clear" w:color="auto" w:fill="FFFFFF"/>
              </w:rPr>
              <w:t xml:space="preserve"> </w:t>
            </w:r>
            <w:r w:rsidRPr="00D176BA">
              <w:rPr>
                <w:color w:val="000000"/>
                <w:shd w:val="clear" w:color="auto" w:fill="FFFFFF"/>
              </w:rPr>
              <w:t>tell</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D176BA">
              <w:rPr>
                <w:color w:val="000000"/>
                <w:shd w:val="clear" w:color="auto" w:fill="FFFFFF"/>
              </w:rPr>
              <w:t>they</w:t>
            </w:r>
            <w:r w:rsidR="00693FBC">
              <w:rPr>
                <w:color w:val="000000"/>
                <w:shd w:val="clear" w:color="auto" w:fill="FFFFFF"/>
              </w:rPr>
              <w:t xml:space="preserve"> </w:t>
            </w:r>
            <w:r w:rsidRPr="00D176BA">
              <w:rPr>
                <w:color w:val="000000"/>
                <w:shd w:val="clear" w:color="auto" w:fill="FFFFFF"/>
              </w:rPr>
              <w:t>agree.</w:t>
            </w:r>
            <w:r w:rsidR="00693FBC">
              <w:rPr>
                <w:color w:val="000000"/>
                <w:shd w:val="clear" w:color="auto" w:fill="FFFFFF"/>
              </w:rPr>
              <w:t xml:space="preserve"> </w:t>
            </w:r>
            <w:r w:rsidRPr="00D176BA">
              <w:rPr>
                <w:color w:val="000000"/>
                <w:shd w:val="clear" w:color="auto" w:fill="FFFFFF"/>
              </w:rPr>
              <w:t>The</w:t>
            </w:r>
            <w:r w:rsidR="00693FBC">
              <w:rPr>
                <w:color w:val="000000"/>
                <w:shd w:val="clear" w:color="auto" w:fill="FFFFFF"/>
              </w:rPr>
              <w:t xml:space="preserve"> </w:t>
            </w:r>
            <w:r w:rsidRPr="00D176BA">
              <w:rPr>
                <w:color w:val="000000"/>
                <w:shd w:val="clear" w:color="auto" w:fill="FFFFFF"/>
              </w:rPr>
              <w:t>judge</w:t>
            </w:r>
            <w:r w:rsidR="00693FBC">
              <w:rPr>
                <w:color w:val="000000"/>
                <w:shd w:val="clear" w:color="auto" w:fill="FFFFFF"/>
              </w:rPr>
              <w:t xml:space="preserve"> </w:t>
            </w:r>
            <w:r w:rsidRPr="00D176BA">
              <w:rPr>
                <w:color w:val="000000"/>
                <w:shd w:val="clear" w:color="auto" w:fill="FFFFFF"/>
              </w:rPr>
              <w:t>calculate</w:t>
            </w:r>
            <w:r>
              <w:rPr>
                <w:color w:val="000000"/>
                <w:shd w:val="clear" w:color="auto" w:fill="FFFFFF"/>
              </w:rPr>
              <w:t>d</w:t>
            </w:r>
            <w:r w:rsidR="00693FBC">
              <w:rPr>
                <w:color w:val="000000"/>
                <w:shd w:val="clear" w:color="auto" w:fill="FFFFFF"/>
              </w:rPr>
              <w:t xml:space="preserve"> </w:t>
            </w:r>
            <w:r w:rsidRPr="00F9613D">
              <w:rPr>
                <w:color w:val="000000"/>
                <w:shd w:val="clear" w:color="auto" w:fill="FFFFFF"/>
              </w:rPr>
              <w:t>child</w:t>
            </w:r>
            <w:r w:rsidR="00693FBC">
              <w:rPr>
                <w:color w:val="000000"/>
                <w:shd w:val="clear" w:color="auto" w:fill="FFFFFF"/>
              </w:rPr>
              <w:t xml:space="preserve"> </w:t>
            </w:r>
            <w:r w:rsidRPr="00F9613D">
              <w:rPr>
                <w:color w:val="000000"/>
                <w:shd w:val="clear" w:color="auto" w:fill="FFFFFF"/>
              </w:rPr>
              <w:t>support</w:t>
            </w:r>
            <w:r w:rsidR="00693FBC">
              <w:rPr>
                <w:color w:val="000000"/>
                <w:shd w:val="clear" w:color="auto" w:fill="FFFFFF"/>
              </w:rPr>
              <w:t xml:space="preserve"> </w:t>
            </w:r>
            <w:r w:rsidRPr="00F9613D">
              <w:rPr>
                <w:color w:val="000000"/>
                <w:shd w:val="clear" w:color="auto" w:fill="FFFFFF"/>
              </w:rPr>
              <w:t>using</w:t>
            </w:r>
            <w:r w:rsidR="00693FBC">
              <w:rPr>
                <w:color w:val="000000"/>
                <w:shd w:val="clear" w:color="auto" w:fill="FFFFFF"/>
              </w:rPr>
              <w:t xml:space="preserve"> </w:t>
            </w:r>
            <w:r w:rsidRPr="00F9613D">
              <w:rPr>
                <w:color w:val="000000"/>
                <w:shd w:val="clear" w:color="auto" w:fill="FFFFFF"/>
              </w:rPr>
              <w:t>$35,000</w:t>
            </w:r>
            <w:r w:rsidR="00693FBC">
              <w:rPr>
                <w:color w:val="000000"/>
                <w:shd w:val="clear" w:color="auto" w:fill="FFFFFF"/>
              </w:rPr>
              <w:t xml:space="preserve"> </w:t>
            </w:r>
            <w:r w:rsidRPr="00F9613D">
              <w:rPr>
                <w:color w:val="000000"/>
                <w:shd w:val="clear" w:color="auto" w:fill="FFFFFF"/>
              </w:rPr>
              <w:t>for</w:t>
            </w:r>
            <w:r w:rsidR="00693FBC">
              <w:rPr>
                <w:color w:val="000000"/>
                <w:shd w:val="clear" w:color="auto" w:fill="FFFFFF"/>
              </w:rPr>
              <w:t xml:space="preserve"> </w:t>
            </w:r>
            <w:r w:rsidRPr="00F9613D">
              <w:rPr>
                <w:color w:val="000000"/>
                <w:shd w:val="clear" w:color="auto" w:fill="FFFFFF"/>
              </w:rPr>
              <w:t>mom’s</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p>
          <w:p w14:paraId="3EA4B153" w14:textId="1BB10757" w:rsidR="000D112A" w:rsidRPr="005819EE" w:rsidRDefault="000D112A" w:rsidP="00F9613D">
            <w:pPr>
              <w:pStyle w:val="ListParagraph"/>
              <w:numPr>
                <w:ilvl w:val="0"/>
                <w:numId w:val="1"/>
              </w:numPr>
            </w:pPr>
            <w:r w:rsidRPr="00F9613D">
              <w:rPr>
                <w:color w:val="000000"/>
                <w:shd w:val="clear" w:color="auto" w:fill="FFFFFF"/>
              </w:rPr>
              <w:t>The</w:t>
            </w:r>
            <w:r w:rsidR="00693FBC">
              <w:rPr>
                <w:color w:val="000000"/>
                <w:shd w:val="clear" w:color="auto" w:fill="FFFFFF"/>
              </w:rPr>
              <w:t xml:space="preserve"> </w:t>
            </w:r>
            <w:r w:rsidRPr="00D176BA">
              <w:rPr>
                <w:b/>
                <w:color w:val="000000"/>
                <w:shd w:val="clear" w:color="auto" w:fill="FFFFFF"/>
              </w:rPr>
              <w:t>Motion</w:t>
            </w:r>
            <w:r w:rsidR="00693FBC">
              <w:rPr>
                <w:b/>
                <w:color w:val="000000"/>
                <w:shd w:val="clear" w:color="auto" w:fill="FFFFFF"/>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rsidRPr="00A34557">
              <w:rPr>
                <w:color w:val="000000"/>
                <w:shd w:val="clear" w:color="auto" w:fill="FFFFFF"/>
              </w:rPr>
              <w:t>stat</w:t>
            </w:r>
            <w:r>
              <w:rPr>
                <w:color w:val="000000"/>
                <w:shd w:val="clear" w:color="auto" w:fill="FFFFFF"/>
              </w:rPr>
              <w:t>e</w:t>
            </w:r>
            <w:r w:rsidR="00693FBC">
              <w:rPr>
                <w:color w:val="000000"/>
                <w:shd w:val="clear" w:color="auto" w:fill="FFFFFF"/>
              </w:rPr>
              <w:t xml:space="preserve"> </w:t>
            </w:r>
            <w:r w:rsidRPr="00F9613D">
              <w:rPr>
                <w:color w:val="000000"/>
                <w:shd w:val="clear" w:color="auto" w:fill="FFFFFF"/>
              </w:rPr>
              <w:t>that</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judge</w:t>
            </w:r>
            <w:r w:rsidR="00693FBC">
              <w:rPr>
                <w:color w:val="000000"/>
                <w:shd w:val="clear" w:color="auto" w:fill="FFFFFF"/>
              </w:rPr>
              <w:t xml:space="preserve"> </w:t>
            </w:r>
            <w:r w:rsidRPr="00F9613D">
              <w:rPr>
                <w:color w:val="000000"/>
                <w:shd w:val="clear" w:color="auto" w:fill="FFFFFF"/>
              </w:rPr>
              <w:t>used</w:t>
            </w:r>
            <w:r w:rsidR="00693FBC">
              <w:rPr>
                <w:color w:val="000000"/>
                <w:shd w:val="clear" w:color="auto" w:fill="FFFFFF"/>
              </w:rPr>
              <w:t xml:space="preserve"> </w:t>
            </w:r>
            <w:r w:rsidRPr="00F9613D">
              <w:rPr>
                <w:color w:val="000000"/>
                <w:shd w:val="clear" w:color="auto" w:fill="FFFFFF"/>
              </w:rPr>
              <w:t>the</w:t>
            </w:r>
            <w:r w:rsidR="00693FBC">
              <w:rPr>
                <w:color w:val="000000"/>
                <w:shd w:val="clear" w:color="auto" w:fill="FFFFFF"/>
              </w:rPr>
              <w:t xml:space="preserve"> </w:t>
            </w:r>
            <w:r w:rsidRPr="00F9613D">
              <w:rPr>
                <w:color w:val="000000"/>
                <w:shd w:val="clear" w:color="auto" w:fill="FFFFFF"/>
              </w:rPr>
              <w:t>wrong</w:t>
            </w:r>
            <w:r w:rsidR="00693FBC">
              <w:rPr>
                <w:color w:val="000000"/>
                <w:shd w:val="clear" w:color="auto" w:fill="FFFFFF"/>
              </w:rPr>
              <w:t xml:space="preserve"> </w:t>
            </w:r>
            <w:r w:rsidRPr="00F9613D">
              <w:rPr>
                <w:color w:val="000000"/>
                <w:shd w:val="clear" w:color="auto" w:fill="FFFFFF"/>
              </w:rPr>
              <w:t>income</w:t>
            </w:r>
            <w:r w:rsidR="00693FBC">
              <w:rPr>
                <w:color w:val="000000"/>
                <w:shd w:val="clear" w:color="auto" w:fill="FFFFFF"/>
              </w:rPr>
              <w:t xml:space="preserve"> </w:t>
            </w:r>
            <w:r w:rsidRPr="00F9613D">
              <w:rPr>
                <w:color w:val="000000"/>
                <w:shd w:val="clear" w:color="auto" w:fill="FFFFFF"/>
              </w:rPr>
              <w:t>to</w:t>
            </w:r>
            <w:r w:rsidR="00693FBC">
              <w:rPr>
                <w:color w:val="000000"/>
                <w:shd w:val="clear" w:color="auto" w:fill="FFFFFF"/>
              </w:rPr>
              <w:t xml:space="preserve"> </w:t>
            </w:r>
            <w:r>
              <w:rPr>
                <w:color w:val="000000"/>
                <w:shd w:val="clear" w:color="auto" w:fill="FFFFFF"/>
              </w:rPr>
              <w:t>calculate</w:t>
            </w:r>
            <w:r w:rsidR="00693FBC">
              <w:rPr>
                <w:color w:val="000000"/>
                <w:shd w:val="clear" w:color="auto" w:fill="FFFFFF"/>
              </w:rPr>
              <w:t xml:space="preserve"> </w:t>
            </w:r>
            <w:r w:rsidRPr="00F9613D">
              <w:rPr>
                <w:color w:val="000000"/>
                <w:shd w:val="clear" w:color="auto" w:fill="FFFFFF"/>
              </w:rPr>
              <w:t>child</w:t>
            </w:r>
            <w:r w:rsidR="00693FBC">
              <w:rPr>
                <w:color w:val="000000"/>
                <w:shd w:val="clear" w:color="auto" w:fill="FFFFFF"/>
              </w:rPr>
              <w:t xml:space="preserve"> </w:t>
            </w:r>
            <w:r w:rsidRPr="00F9613D">
              <w:rPr>
                <w:color w:val="000000"/>
                <w:shd w:val="clear" w:color="auto" w:fill="FFFFFF"/>
              </w:rPr>
              <w:t>support.</w:t>
            </w:r>
          </w:p>
          <w:p w14:paraId="4F33A1B5" w14:textId="56CC5675" w:rsidR="000D112A" w:rsidRDefault="000D112A" w:rsidP="00F17233">
            <w:pPr>
              <w:pStyle w:val="Body"/>
            </w:pPr>
            <w:r w:rsidRPr="005819EE">
              <w:t>The</w:t>
            </w:r>
            <w:r w:rsidR="00693FBC">
              <w:t xml:space="preserve"> </w:t>
            </w:r>
            <w:r>
              <w:t>judge</w:t>
            </w:r>
            <w:r w:rsidR="00693FBC">
              <w:t xml:space="preserve"> </w:t>
            </w:r>
            <w:r w:rsidRPr="005819EE">
              <w:t>overlooked</w:t>
            </w:r>
            <w:r w:rsidR="00693FBC">
              <w:t xml:space="preserve"> </w:t>
            </w:r>
            <w:r w:rsidRPr="005819EE">
              <w:t>or</w:t>
            </w:r>
            <w:r w:rsidR="00693FBC">
              <w:t xml:space="preserve"> </w:t>
            </w:r>
            <w:r w:rsidRPr="005819EE">
              <w:t>misconceived</w:t>
            </w:r>
            <w:r w:rsidR="00693FBC">
              <w:t xml:space="preserve"> </w:t>
            </w:r>
            <w:r w:rsidRPr="005819EE">
              <w:t>a</w:t>
            </w:r>
            <w:r w:rsidR="00693FBC">
              <w:t xml:space="preserve"> </w:t>
            </w:r>
            <w:r w:rsidRPr="005819EE">
              <w:t>material</w:t>
            </w:r>
            <w:r w:rsidR="00693FBC">
              <w:t xml:space="preserve"> </w:t>
            </w:r>
            <w:r w:rsidRPr="005819EE">
              <w:t>question</w:t>
            </w:r>
            <w:r w:rsidR="00693FBC">
              <w:t xml:space="preserve"> </w:t>
            </w:r>
            <w:r w:rsidRPr="005819EE">
              <w:t>in</w:t>
            </w:r>
            <w:r w:rsidR="00693FBC">
              <w:t xml:space="preserve"> </w:t>
            </w:r>
            <w:r w:rsidRPr="005819EE">
              <w:t>the</w:t>
            </w:r>
            <w:r w:rsidR="00693FBC">
              <w:t xml:space="preserve"> </w:t>
            </w:r>
            <w:r w:rsidRPr="005819EE">
              <w:t>case.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rsidRPr="005819EE">
              <w:t>misunderstood</w:t>
            </w:r>
            <w:r w:rsidR="00693FBC">
              <w:t xml:space="preserve"> </w:t>
            </w:r>
            <w:r w:rsidRPr="005819EE">
              <w:t>what</w:t>
            </w:r>
            <w:r w:rsidR="00693FBC">
              <w:t xml:space="preserve"> </w:t>
            </w:r>
            <w:r w:rsidRPr="005819EE">
              <w:t>you</w:t>
            </w:r>
            <w:r w:rsidR="00693FBC">
              <w:t xml:space="preserve"> </w:t>
            </w:r>
            <w:r w:rsidRPr="005819EE">
              <w:t>were</w:t>
            </w:r>
            <w:r w:rsidR="00693FBC">
              <w:t xml:space="preserve"> </w:t>
            </w:r>
            <w:r w:rsidRPr="005819EE">
              <w:t>asking</w:t>
            </w:r>
            <w:r w:rsidR="00693FBC">
              <w:t xml:space="preserve"> </w:t>
            </w:r>
            <w:r w:rsidRPr="005819EE">
              <w:t>for.</w:t>
            </w:r>
          </w:p>
          <w:p w14:paraId="0ACF6D75" w14:textId="23B140BD" w:rsidR="000D112A" w:rsidRDefault="000D112A" w:rsidP="000D112A">
            <w:pPr>
              <w:pStyle w:val="Heading4"/>
              <w:outlineLvl w:val="3"/>
            </w:pPr>
            <w:r w:rsidRPr="005819EE">
              <w:t>For</w:t>
            </w:r>
            <w:r w:rsidR="00693FBC">
              <w:t xml:space="preserve"> </w:t>
            </w:r>
            <w:r w:rsidRPr="005819EE">
              <w:t>example</w:t>
            </w:r>
          </w:p>
          <w:p w14:paraId="52A6C6AB" w14:textId="1BA9A8C0" w:rsidR="000D112A" w:rsidRDefault="000D112A" w:rsidP="00F9613D">
            <w:pPr>
              <w:pStyle w:val="ListParagraph"/>
              <w:numPr>
                <w:ilvl w:val="0"/>
                <w:numId w:val="1"/>
              </w:numPr>
            </w:pPr>
            <w:r>
              <w:t>A</w:t>
            </w:r>
            <w:r w:rsidR="00693FBC">
              <w:t xml:space="preserve"> </w:t>
            </w:r>
            <w:r w:rsidRPr="005819EE">
              <w:t>child</w:t>
            </w:r>
            <w:r w:rsidR="00693FBC">
              <w:t xml:space="preserve"> </w:t>
            </w:r>
            <w:r w:rsidRPr="005819EE">
              <w:t>changed</w:t>
            </w:r>
            <w:r w:rsidR="00693FBC">
              <w:t xml:space="preserve"> </w:t>
            </w:r>
            <w:r w:rsidRPr="005819EE">
              <w:t>from</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mom</w:t>
            </w:r>
            <w:r w:rsidR="00693FBC">
              <w:t xml:space="preserve"> </w:t>
            </w:r>
            <w:r w:rsidRPr="005819EE">
              <w:t>to</w:t>
            </w:r>
            <w:r w:rsidR="00693FBC">
              <w:t xml:space="preserve"> </w:t>
            </w:r>
            <w:r w:rsidRPr="005819EE">
              <w:t>living</w:t>
            </w:r>
            <w:r w:rsidR="00693FBC">
              <w:t xml:space="preserve"> </w:t>
            </w:r>
            <w:r w:rsidRPr="005819EE">
              <w:t>full</w:t>
            </w:r>
            <w:r w:rsidR="00693FBC">
              <w:t xml:space="preserve"> </w:t>
            </w:r>
            <w:r w:rsidRPr="005819EE">
              <w:t>time</w:t>
            </w:r>
            <w:r w:rsidR="00693FBC">
              <w:t xml:space="preserve"> </w:t>
            </w:r>
            <w:r w:rsidRPr="005819EE">
              <w:t>with</w:t>
            </w:r>
            <w:r w:rsidR="00693FBC">
              <w:t xml:space="preserve"> </w:t>
            </w:r>
            <w:r w:rsidRPr="005819EE">
              <w:t>their</w:t>
            </w:r>
            <w:r w:rsidR="00693FBC">
              <w:t xml:space="preserve"> </w:t>
            </w:r>
            <w:r w:rsidRPr="005819EE">
              <w:t>dad.</w:t>
            </w:r>
            <w:r w:rsidR="00693FBC">
              <w:t xml:space="preserve"> </w:t>
            </w:r>
            <w:r w:rsidRPr="005819EE">
              <w:t>Under</w:t>
            </w:r>
            <w:r w:rsidR="00693FBC">
              <w:t xml:space="preserve"> </w:t>
            </w:r>
            <w:r w:rsidRPr="005819EE">
              <w:t>the</w:t>
            </w:r>
            <w:r w:rsidR="00693FBC">
              <w:t xml:space="preserve"> </w:t>
            </w:r>
            <w:r w:rsidRPr="005819EE">
              <w:t>child</w:t>
            </w:r>
            <w:r w:rsidR="00693FBC">
              <w:t xml:space="preserve"> </w:t>
            </w:r>
            <w:r w:rsidRPr="005819EE">
              <w:t>support</w:t>
            </w:r>
            <w:r w:rsidR="00693FBC">
              <w:t xml:space="preserve"> </w:t>
            </w:r>
            <w:r w:rsidRPr="005819EE">
              <w:t>formula,</w:t>
            </w:r>
            <w:r w:rsidR="00693FBC">
              <w:t xml:space="preserve"> </w:t>
            </w:r>
            <w:r w:rsidRPr="005819EE">
              <w:t>dad</w:t>
            </w:r>
            <w:r w:rsidR="00693FBC">
              <w:t xml:space="preserve"> </w:t>
            </w:r>
            <w:r w:rsidRPr="005819EE">
              <w:t>used</w:t>
            </w:r>
            <w:r w:rsidR="00693FBC">
              <w:t xml:space="preserve"> </w:t>
            </w:r>
            <w:r w:rsidRPr="005819EE">
              <w:t>to</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mom</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Now,</w:t>
            </w:r>
            <w:r w:rsidR="00693FBC">
              <w:t xml:space="preserve"> </w:t>
            </w:r>
            <w:r w:rsidRPr="005819EE">
              <w:t>mom</w:t>
            </w:r>
            <w:r w:rsidR="00693FBC">
              <w:t xml:space="preserve"> </w:t>
            </w:r>
            <w:r w:rsidRPr="005819EE">
              <w:t>should</w:t>
            </w:r>
            <w:r w:rsidR="00693FBC">
              <w:t xml:space="preserve"> </w:t>
            </w:r>
            <w:r w:rsidRPr="005819EE">
              <w:t>pay</w:t>
            </w:r>
            <w:r w:rsidR="00693FBC">
              <w:t xml:space="preserve"> </w:t>
            </w:r>
            <w:r w:rsidRPr="005819EE">
              <w:t>child</w:t>
            </w:r>
            <w:r w:rsidR="00693FBC">
              <w:t xml:space="preserve"> </w:t>
            </w:r>
            <w:r w:rsidRPr="005819EE">
              <w:t>support</w:t>
            </w:r>
            <w:r w:rsidR="00693FBC">
              <w:t xml:space="preserve"> </w:t>
            </w:r>
            <w:r w:rsidRPr="005819EE">
              <w:t>to</w:t>
            </w:r>
            <w:r w:rsidR="00693FBC">
              <w:t xml:space="preserve"> </w:t>
            </w:r>
            <w:r w:rsidRPr="005819EE">
              <w:t>dad</w:t>
            </w:r>
            <w:r w:rsidR="00693FBC">
              <w:t xml:space="preserve"> </w:t>
            </w:r>
            <w:r w:rsidRPr="005819EE">
              <w:t>based</w:t>
            </w:r>
            <w:r w:rsidR="00693FBC">
              <w:t xml:space="preserve"> </w:t>
            </w:r>
            <w:r w:rsidRPr="005819EE">
              <w:t>on</w:t>
            </w:r>
            <w:r w:rsidR="00693FBC">
              <w:t xml:space="preserve"> </w:t>
            </w:r>
            <w:r w:rsidRPr="005819EE">
              <w:t>the</w:t>
            </w:r>
            <w:r w:rsidR="00693FBC">
              <w:t xml:space="preserve"> </w:t>
            </w:r>
            <w:r w:rsidRPr="005819EE">
              <w:t>primary</w:t>
            </w:r>
            <w:r w:rsidR="00693FBC">
              <w:t xml:space="preserve"> </w:t>
            </w:r>
            <w:r w:rsidRPr="005819EE">
              <w:t>custody</w:t>
            </w:r>
            <w:r w:rsidR="00693FBC">
              <w:t xml:space="preserve"> </w:t>
            </w:r>
            <w:r w:rsidRPr="005819EE">
              <w:t>child</w:t>
            </w:r>
            <w:r w:rsidR="00693FBC">
              <w:t xml:space="preserve"> </w:t>
            </w:r>
            <w:r w:rsidRPr="005819EE">
              <w:t>support</w:t>
            </w:r>
            <w:r w:rsidR="00693FBC">
              <w:t xml:space="preserve"> </w:t>
            </w:r>
            <w:r>
              <w:t>calculation</w:t>
            </w:r>
            <w:r w:rsidRPr="005819EE">
              <w:t>.</w:t>
            </w:r>
            <w:r w:rsidR="00693FBC">
              <w:t xml:space="preserve"> </w:t>
            </w:r>
            <w:r w:rsidRPr="005819EE">
              <w:t>Dad</w:t>
            </w:r>
            <w:r w:rsidR="00693FBC">
              <w:t xml:space="preserve"> </w:t>
            </w:r>
            <w:r w:rsidRPr="005819EE">
              <w:t>filed</w:t>
            </w:r>
            <w:r w:rsidR="00693FBC">
              <w:t xml:space="preserve"> </w:t>
            </w:r>
            <w:r w:rsidRPr="005819EE">
              <w:t>a</w:t>
            </w:r>
            <w:r w:rsidR="00693FBC">
              <w:t xml:space="preserve"> </w:t>
            </w:r>
            <w:r w:rsidRPr="005819EE">
              <w:t>motion</w:t>
            </w:r>
            <w:r w:rsidR="00693FBC">
              <w:t xml:space="preserve"> </w:t>
            </w:r>
            <w:r w:rsidRPr="005819EE">
              <w:t>to</w:t>
            </w:r>
            <w:r w:rsidR="00693FBC">
              <w:t xml:space="preserve"> </w:t>
            </w:r>
            <w:r w:rsidRPr="005819EE">
              <w:t>modify</w:t>
            </w:r>
            <w:r w:rsidR="00693FBC">
              <w:t xml:space="preserve"> </w:t>
            </w:r>
            <w:r w:rsidRPr="005819EE">
              <w:t>child</w:t>
            </w:r>
            <w:r w:rsidR="00693FBC">
              <w:t xml:space="preserve"> </w:t>
            </w:r>
            <w:r w:rsidRPr="005819EE">
              <w:t>support.</w:t>
            </w:r>
            <w:r w:rsidR="00693FBC">
              <w:t xml:space="preserve"> </w:t>
            </w:r>
            <w:r w:rsidRPr="005819EE">
              <w:t>The</w:t>
            </w:r>
            <w:r w:rsidR="00693FBC">
              <w:t xml:space="preserve"> </w:t>
            </w:r>
            <w:r w:rsidRPr="005819EE">
              <w:t>judge</w:t>
            </w:r>
            <w:r w:rsidR="00693FBC">
              <w:t xml:space="preserve"> </w:t>
            </w:r>
            <w:r w:rsidRPr="005819EE">
              <w:t>denied</w:t>
            </w:r>
            <w:r w:rsidR="00693FBC">
              <w:t xml:space="preserve"> </w:t>
            </w:r>
            <w:r w:rsidRPr="005819EE">
              <w:t>dad's</w:t>
            </w:r>
            <w:r w:rsidR="00693FBC">
              <w:t xml:space="preserve"> </w:t>
            </w:r>
            <w:r w:rsidRPr="005819EE">
              <w:t>motion</w:t>
            </w:r>
            <w:r w:rsidR="00693FBC">
              <w:t xml:space="preserve"> </w:t>
            </w:r>
            <w:r w:rsidRPr="005819EE">
              <w:t>because</w:t>
            </w:r>
            <w:r w:rsidR="00693FBC">
              <w:t xml:space="preserve"> </w:t>
            </w:r>
            <w:r w:rsidRPr="005819EE">
              <w:t>the</w:t>
            </w:r>
            <w:r w:rsidR="00693FBC">
              <w:t xml:space="preserve"> </w:t>
            </w:r>
            <w:r w:rsidRPr="005819EE">
              <w:t>parents'</w:t>
            </w:r>
            <w:r w:rsidR="00693FBC">
              <w:t xml:space="preserve"> </w:t>
            </w:r>
            <w:r w:rsidRPr="005819EE">
              <w:t>incomes</w:t>
            </w:r>
            <w:r w:rsidR="00693FBC">
              <w:t xml:space="preserve"> </w:t>
            </w:r>
            <w:r w:rsidRPr="005819EE">
              <w:t>did</w:t>
            </w:r>
            <w:r w:rsidR="00693FBC">
              <w:t xml:space="preserve"> </w:t>
            </w:r>
            <w:r w:rsidRPr="005819EE">
              <w:t>not</w:t>
            </w:r>
            <w:r w:rsidR="00693FBC">
              <w:t xml:space="preserve"> </w:t>
            </w:r>
            <w:r w:rsidRPr="005819EE">
              <w:t>change</w:t>
            </w:r>
            <w:r w:rsidR="00DB59F3">
              <w:t>.</w:t>
            </w:r>
          </w:p>
          <w:p w14:paraId="63206B8E" w14:textId="76D0F672" w:rsidR="000D112A" w:rsidRPr="005819EE" w:rsidRDefault="000D112A" w:rsidP="006C6A9B">
            <w:pPr>
              <w:pStyle w:val="ListParagraph"/>
              <w:numPr>
                <w:ilvl w:val="0"/>
                <w:numId w:val="1"/>
              </w:numPr>
            </w:pPr>
            <w:r>
              <w:t>The</w:t>
            </w:r>
            <w:r w:rsidR="00693FBC">
              <w:t xml:space="preserve"> </w:t>
            </w:r>
            <w:r w:rsidRPr="00D176BA">
              <w:rPr>
                <w:b/>
              </w:rPr>
              <w:t>Motion</w:t>
            </w:r>
            <w:r w:rsidR="00693FBC">
              <w:rPr>
                <w:b/>
              </w:rPr>
              <w:t xml:space="preserve"> </w:t>
            </w:r>
            <w:r w:rsidRPr="00D176BA">
              <w:rPr>
                <w:b/>
              </w:rPr>
              <w:t>to</w:t>
            </w:r>
            <w:r w:rsidR="00693FBC">
              <w:rPr>
                <w:b/>
              </w:rPr>
              <w:t xml:space="preserve"> </w:t>
            </w:r>
            <w:r w:rsidRPr="00D176BA">
              <w:rPr>
                <w:b/>
              </w:rPr>
              <w:t>Reconsider</w:t>
            </w:r>
            <w:r w:rsidR="00693FBC">
              <w:t xml:space="preserve"> </w:t>
            </w:r>
            <w:r>
              <w:t>would</w:t>
            </w:r>
            <w:r w:rsidR="00693FBC">
              <w:t xml:space="preserve"> </w:t>
            </w:r>
            <w:r>
              <w:t>state</w:t>
            </w:r>
            <w:r w:rsidR="00693FBC">
              <w:t xml:space="preserve"> </w:t>
            </w:r>
            <w:r w:rsidRPr="005819EE">
              <w:t>the</w:t>
            </w:r>
            <w:r w:rsidR="00693FBC">
              <w:t xml:space="preserve"> </w:t>
            </w:r>
            <w:r w:rsidRPr="005819EE">
              <w:t>judge</w:t>
            </w:r>
            <w:r w:rsidR="00693FBC">
              <w:t xml:space="preserve"> </w:t>
            </w:r>
            <w:r>
              <w:t>did</w:t>
            </w:r>
            <w:r w:rsidR="00693FBC">
              <w:t xml:space="preserve"> </w:t>
            </w:r>
            <w:r>
              <w:t>not</w:t>
            </w:r>
            <w:r w:rsidR="00693FBC">
              <w:t xml:space="preserve"> </w:t>
            </w:r>
            <w:r>
              <w:t>include</w:t>
            </w:r>
            <w:r w:rsidR="00693FBC">
              <w:t xml:space="preserve"> </w:t>
            </w:r>
            <w:r>
              <w:t>the</w:t>
            </w:r>
            <w:r w:rsidR="00693FBC">
              <w:t xml:space="preserve"> </w:t>
            </w:r>
            <w:r>
              <w:t>changed</w:t>
            </w:r>
            <w:r w:rsidR="00693FBC">
              <w:t xml:space="preserve"> </w:t>
            </w:r>
            <w:r w:rsidRPr="005819EE">
              <w:t>parenting</w:t>
            </w:r>
            <w:r w:rsidR="00693FBC">
              <w:t xml:space="preserve"> </w:t>
            </w:r>
            <w:r w:rsidRPr="005819EE">
              <w:t>schedule</w:t>
            </w:r>
            <w:r w:rsidR="00693FBC">
              <w:t xml:space="preserve"> </w:t>
            </w:r>
            <w:r>
              <w:t>in</w:t>
            </w:r>
            <w:r w:rsidR="00693FBC">
              <w:t xml:space="preserve"> </w:t>
            </w:r>
            <w:r>
              <w:t>the</w:t>
            </w:r>
            <w:r w:rsidR="00693FBC">
              <w:t xml:space="preserve"> </w:t>
            </w:r>
            <w:r>
              <w:t>child</w:t>
            </w:r>
            <w:r w:rsidR="00693FBC">
              <w:t xml:space="preserve"> </w:t>
            </w:r>
            <w:r>
              <w:t>support</w:t>
            </w:r>
            <w:r w:rsidR="00693FBC">
              <w:t xml:space="preserve"> </w:t>
            </w:r>
            <w:r>
              <w:t>calculation</w:t>
            </w:r>
            <w:r w:rsidRPr="005819EE">
              <w:t>.</w:t>
            </w:r>
          </w:p>
          <w:p w14:paraId="6DCB13D4" w14:textId="722C4207" w:rsidR="000D112A" w:rsidRDefault="000D112A" w:rsidP="00F17233">
            <w:pPr>
              <w:pStyle w:val="Body"/>
            </w:pPr>
            <w:r w:rsidRPr="005819EE">
              <w:t>The</w:t>
            </w:r>
            <w:r w:rsidR="00693FBC">
              <w:t xml:space="preserve"> </w:t>
            </w:r>
            <w:r w:rsidRPr="005819EE">
              <w:t>law</w:t>
            </w:r>
            <w:r w:rsidR="00693FBC">
              <w:t xml:space="preserve"> </w:t>
            </w:r>
            <w:r w:rsidRPr="005819EE">
              <w:t>applied</w:t>
            </w:r>
            <w:r w:rsidR="00693FBC">
              <w:t xml:space="preserve"> </w:t>
            </w:r>
            <w:r w:rsidRPr="005819EE">
              <w:t>in</w:t>
            </w:r>
            <w:r w:rsidR="00693FBC">
              <w:t xml:space="preserve"> </w:t>
            </w:r>
            <w:r w:rsidRPr="005819EE">
              <w:t>the</w:t>
            </w:r>
            <w:r w:rsidR="00693FBC">
              <w:t xml:space="preserve"> </w:t>
            </w:r>
            <w:r w:rsidRPr="005819EE">
              <w:t>ruling</w:t>
            </w:r>
            <w:r w:rsidR="00693FBC">
              <w:t xml:space="preserve"> </w:t>
            </w:r>
            <w:r w:rsidRPr="005819EE">
              <w:t>was</w:t>
            </w:r>
            <w:r w:rsidR="00693FBC">
              <w:t xml:space="preserve"> </w:t>
            </w:r>
            <w:r w:rsidRPr="005819EE">
              <w:t>changed</w:t>
            </w:r>
            <w:r w:rsidR="00693FBC">
              <w:t xml:space="preserve"> </w:t>
            </w:r>
            <w:r w:rsidRPr="005819EE">
              <w:t>by</w:t>
            </w:r>
            <w:r w:rsidR="00693FBC">
              <w:t xml:space="preserve"> </w:t>
            </w:r>
            <w:r w:rsidRPr="005819EE">
              <w:t>a</w:t>
            </w:r>
            <w:r w:rsidR="00693FBC">
              <w:t xml:space="preserve"> </w:t>
            </w:r>
            <w:r w:rsidRPr="005819EE">
              <w:t>later</w:t>
            </w:r>
            <w:r w:rsidR="00693FBC">
              <w:t xml:space="preserve"> </w:t>
            </w:r>
            <w:r w:rsidRPr="005819EE">
              <w:t>court</w:t>
            </w:r>
            <w:r w:rsidR="00693FBC">
              <w:t xml:space="preserve"> </w:t>
            </w:r>
            <w:r w:rsidRPr="005819EE">
              <w:t>decision</w:t>
            </w:r>
            <w:r w:rsidR="00693FBC">
              <w:t xml:space="preserve"> </w:t>
            </w:r>
            <w:r w:rsidRPr="005819EE">
              <w:t>or</w:t>
            </w:r>
            <w:r w:rsidR="00693FBC">
              <w:t xml:space="preserve"> </w:t>
            </w:r>
            <w:r w:rsidRPr="005819EE">
              <w:t>statute.</w:t>
            </w:r>
            <w:r w:rsidR="00693FBC">
              <w:t xml:space="preserve"> </w:t>
            </w:r>
            <w:r w:rsidRPr="005819EE">
              <w:t>This</w:t>
            </w:r>
            <w:r w:rsidR="00693FBC">
              <w:t xml:space="preserve"> </w:t>
            </w:r>
            <w:r w:rsidRPr="005819EE">
              <w:t>means</w:t>
            </w:r>
            <w:r w:rsidR="00693FBC">
              <w:t xml:space="preserve"> </w:t>
            </w:r>
            <w:r w:rsidRPr="005819EE">
              <w:t>the</w:t>
            </w:r>
            <w:r w:rsidR="00693FBC">
              <w:t xml:space="preserve"> </w:t>
            </w:r>
            <w:r>
              <w:t>judge</w:t>
            </w:r>
            <w:r w:rsidR="00693FBC">
              <w:t xml:space="preserve"> </w:t>
            </w:r>
            <w:r>
              <w:t>used</w:t>
            </w:r>
            <w:r w:rsidR="00693FBC">
              <w:t xml:space="preserve"> </w:t>
            </w:r>
            <w:r w:rsidRPr="005819EE">
              <w:t>a</w:t>
            </w:r>
            <w:r w:rsidR="00693FBC">
              <w:t xml:space="preserve"> </w:t>
            </w:r>
            <w:r w:rsidRPr="005819EE">
              <w:t>rule</w:t>
            </w:r>
            <w:r w:rsidR="00693FBC">
              <w:t xml:space="preserve"> </w:t>
            </w:r>
            <w:r w:rsidRPr="005819EE">
              <w:t>or</w:t>
            </w:r>
            <w:r w:rsidR="00693FBC">
              <w:t xml:space="preserve"> </w:t>
            </w:r>
            <w:r w:rsidRPr="005819EE">
              <w:t>law</w:t>
            </w:r>
            <w:r w:rsidR="00693FBC">
              <w:t xml:space="preserve"> </w:t>
            </w:r>
            <w:r w:rsidRPr="005819EE">
              <w:t>that</w:t>
            </w:r>
            <w:r w:rsidR="00693FBC">
              <w:t xml:space="preserve"> </w:t>
            </w:r>
            <w:r w:rsidRPr="005819EE">
              <w:t>changed.</w:t>
            </w:r>
          </w:p>
          <w:p w14:paraId="22C4A5C7" w14:textId="159992B9" w:rsidR="000D112A" w:rsidRDefault="000D112A" w:rsidP="000D112A">
            <w:pPr>
              <w:pStyle w:val="Heading4"/>
              <w:outlineLvl w:val="3"/>
            </w:pPr>
            <w:r w:rsidRPr="005819EE">
              <w:t>For</w:t>
            </w:r>
            <w:r w:rsidR="00693FBC">
              <w:t xml:space="preserve"> </w:t>
            </w:r>
            <w:r w:rsidRPr="005819EE">
              <w:t>example</w:t>
            </w:r>
          </w:p>
          <w:p w14:paraId="6D187D36" w14:textId="593CBD6E" w:rsidR="000D112A" w:rsidRPr="00082E61" w:rsidRDefault="000D112A" w:rsidP="006C6A9B">
            <w:pPr>
              <w:pStyle w:val="ListParagraph"/>
              <w:numPr>
                <w:ilvl w:val="0"/>
                <w:numId w:val="1"/>
              </w:numPr>
            </w:pPr>
            <w:r w:rsidRPr="00082E61">
              <w:rPr>
                <w:iCs/>
              </w:rPr>
              <w:t>On</w:t>
            </w:r>
            <w:r w:rsidR="00693FBC">
              <w:rPr>
                <w:iCs/>
              </w:rPr>
              <w:t xml:space="preserve"> </w:t>
            </w:r>
            <w:r w:rsidRPr="00082E61">
              <w:rPr>
                <w:iCs/>
              </w:rPr>
              <w:t>April</w:t>
            </w:r>
            <w:r w:rsidR="00693FBC">
              <w:rPr>
                <w:iCs/>
              </w:rPr>
              <w:t xml:space="preserve"> </w:t>
            </w:r>
            <w:r w:rsidRPr="00082E61">
              <w:rPr>
                <w:iCs/>
              </w:rPr>
              <w:t>15,</w:t>
            </w:r>
            <w:r w:rsidR="00693FBC">
              <w:rPr>
                <w:iCs/>
              </w:rPr>
              <w:t xml:space="preserve"> </w:t>
            </w:r>
            <w:r w:rsidRPr="00082E61">
              <w:rPr>
                <w:iCs/>
              </w:rPr>
              <w:t>2018,</w:t>
            </w:r>
            <w:r w:rsidR="00693FBC">
              <w:rPr>
                <w:iCs/>
              </w:rPr>
              <w:t xml:space="preserve"> </w:t>
            </w:r>
            <w:r w:rsidRPr="00082E61">
              <w:rPr>
                <w:iCs/>
              </w:rPr>
              <w:t>Civil</w:t>
            </w:r>
            <w:r w:rsidR="00693FBC">
              <w:rPr>
                <w:iCs/>
              </w:rPr>
              <w:t xml:space="preserve"> </w:t>
            </w:r>
            <w:r w:rsidRPr="00082E61">
              <w:rPr>
                <w:iCs/>
              </w:rPr>
              <w:t>Rule</w:t>
            </w:r>
            <w:r w:rsidR="00693FBC">
              <w:rPr>
                <w:iCs/>
              </w:rPr>
              <w:t xml:space="preserve"> </w:t>
            </w:r>
            <w:r w:rsidRPr="00082E61">
              <w:rPr>
                <w:iCs/>
              </w:rPr>
              <w:t>90.3</w:t>
            </w:r>
            <w:r w:rsidR="00693FBC">
              <w:rPr>
                <w:iCs/>
              </w:rPr>
              <w:t xml:space="preserve"> </w:t>
            </w:r>
            <w:r w:rsidRPr="00082E61">
              <w:rPr>
                <w:iCs/>
              </w:rPr>
              <w:t>changed</w:t>
            </w:r>
            <w:r w:rsidR="00693FBC">
              <w:rPr>
                <w:iCs/>
              </w:rPr>
              <w:t xml:space="preserve"> </w:t>
            </w:r>
            <w:r w:rsidRPr="00082E61">
              <w:rPr>
                <w:iCs/>
              </w:rPr>
              <w:t>to</w:t>
            </w:r>
            <w:r w:rsidR="00693FBC">
              <w:rPr>
                <w:iCs/>
              </w:rPr>
              <w:t xml:space="preserve"> </w:t>
            </w:r>
            <w:r w:rsidRPr="00082E61">
              <w:rPr>
                <w:iCs/>
              </w:rPr>
              <w:t>allow</w:t>
            </w:r>
            <w:r w:rsidR="00693FBC">
              <w:rPr>
                <w:iCs/>
              </w:rPr>
              <w:t xml:space="preserve"> </w:t>
            </w:r>
            <w:r w:rsidRPr="00082E61">
              <w:rPr>
                <w:iCs/>
              </w:rPr>
              <w:t>a</w:t>
            </w:r>
            <w:r w:rsidR="00693FBC">
              <w:rPr>
                <w:iCs/>
              </w:rPr>
              <w:t xml:space="preserve"> </w:t>
            </w:r>
            <w:r w:rsidRPr="00082E61">
              <w:rPr>
                <w:iCs/>
              </w:rPr>
              <w:t>parent</w:t>
            </w:r>
            <w:r w:rsidR="00693FBC">
              <w:rPr>
                <w:iCs/>
              </w:rPr>
              <w:t xml:space="preserve"> </w:t>
            </w:r>
            <w:r w:rsidRPr="00082E61">
              <w:rPr>
                <w:iCs/>
              </w:rPr>
              <w:t>to</w:t>
            </w:r>
            <w:r w:rsidR="00693FBC">
              <w:rPr>
                <w:iCs/>
              </w:rPr>
              <w:t xml:space="preserve"> </w:t>
            </w:r>
            <w:r w:rsidRPr="00082E61">
              <w:rPr>
                <w:iCs/>
              </w:rPr>
              <w:t>deduct</w:t>
            </w:r>
            <w:r w:rsidR="00693FBC">
              <w:rPr>
                <w:iCs/>
              </w:rPr>
              <w:t xml:space="preserve"> </w:t>
            </w:r>
            <w:r w:rsidRPr="00082E61">
              <w:rPr>
                <w:iCs/>
              </w:rPr>
              <w:t>the</w:t>
            </w:r>
            <w:r w:rsidR="00693FBC">
              <w:rPr>
                <w:iCs/>
              </w:rPr>
              <w:t xml:space="preserve"> </w:t>
            </w:r>
            <w:r w:rsidRPr="00082E61">
              <w:rPr>
                <w:iCs/>
              </w:rPr>
              <w:t>cost</w:t>
            </w:r>
            <w:r w:rsidR="00693FBC">
              <w:rPr>
                <w:iCs/>
              </w:rPr>
              <w:t xml:space="preserve"> </w:t>
            </w:r>
            <w:r w:rsidRPr="00082E61">
              <w:rPr>
                <w:iCs/>
              </w:rPr>
              <w:t>of</w:t>
            </w:r>
            <w:r w:rsidR="00693FBC">
              <w:rPr>
                <w:iCs/>
              </w:rPr>
              <w:t xml:space="preserve"> </w:t>
            </w:r>
            <w:r w:rsidRPr="00082E61">
              <w:rPr>
                <w:iCs/>
              </w:rPr>
              <w:t>their</w:t>
            </w:r>
            <w:r w:rsidR="00693FBC">
              <w:rPr>
                <w:iCs/>
              </w:rPr>
              <w:t xml:space="preserve"> </w:t>
            </w:r>
            <w:r w:rsidRPr="00082E61">
              <w:rPr>
                <w:iCs/>
              </w:rPr>
              <w:t>own</w:t>
            </w:r>
            <w:r w:rsidR="00693FBC">
              <w:rPr>
                <w:iCs/>
              </w:rPr>
              <w:t xml:space="preserve"> </w:t>
            </w:r>
            <w:r w:rsidRPr="00082E61">
              <w:rPr>
                <w:iCs/>
              </w:rPr>
              <w:t>health</w:t>
            </w:r>
            <w:r w:rsidR="00693FBC">
              <w:rPr>
                <w:iCs/>
              </w:rPr>
              <w:t xml:space="preserve"> </w:t>
            </w:r>
            <w:r w:rsidRPr="00082E61">
              <w:rPr>
                <w:iCs/>
              </w:rPr>
              <w:t>insurance</w:t>
            </w:r>
            <w:r w:rsidR="00693FBC">
              <w:rPr>
                <w:iCs/>
              </w:rPr>
              <w:t xml:space="preserve"> </w:t>
            </w:r>
            <w:r w:rsidRPr="00082E61">
              <w:rPr>
                <w:iCs/>
              </w:rPr>
              <w:t>from</w:t>
            </w:r>
            <w:r w:rsidR="00693FBC">
              <w:rPr>
                <w:iCs/>
              </w:rPr>
              <w:t xml:space="preserve"> </w:t>
            </w:r>
            <w:r w:rsidRPr="00082E61">
              <w:rPr>
                <w:iCs/>
              </w:rPr>
              <w:t>their</w:t>
            </w:r>
            <w:r w:rsidR="00693FBC">
              <w:rPr>
                <w:iCs/>
              </w:rPr>
              <w:t xml:space="preserve"> </w:t>
            </w:r>
            <w:r w:rsidRPr="00082E61">
              <w:rPr>
                <w:iCs/>
              </w:rPr>
              <w:t>gross</w:t>
            </w:r>
            <w:r w:rsidR="00693FBC">
              <w:rPr>
                <w:iCs/>
              </w:rPr>
              <w:t xml:space="preserve"> </w:t>
            </w:r>
            <w:r w:rsidRPr="00082E61">
              <w:rPr>
                <w:iCs/>
              </w:rPr>
              <w:lastRenderedPageBreak/>
              <w:t>income,</w:t>
            </w:r>
            <w:r w:rsidR="00693FBC">
              <w:rPr>
                <w:iCs/>
              </w:rPr>
              <w:t xml:space="preserve"> </w:t>
            </w:r>
            <w:r w:rsidRPr="00082E61">
              <w:rPr>
                <w:iCs/>
              </w:rPr>
              <w:t>up</w:t>
            </w:r>
            <w:r w:rsidR="00693FBC">
              <w:rPr>
                <w:iCs/>
              </w:rPr>
              <w:t xml:space="preserve"> </w:t>
            </w:r>
            <w:r w:rsidRPr="00082E61">
              <w:rPr>
                <w:iCs/>
              </w:rPr>
              <w:t>to</w:t>
            </w:r>
            <w:r w:rsidR="00693FBC">
              <w:rPr>
                <w:iCs/>
              </w:rPr>
              <w:t xml:space="preserve"> </w:t>
            </w:r>
            <w:r w:rsidRPr="00082E61">
              <w:rPr>
                <w:iCs/>
              </w:rPr>
              <w:t>10%</w:t>
            </w:r>
            <w:r w:rsidR="00693FBC">
              <w:rPr>
                <w:iCs/>
              </w:rPr>
              <w:t xml:space="preserve"> </w:t>
            </w:r>
            <w:r w:rsidRPr="00082E61">
              <w:rPr>
                <w:iCs/>
              </w:rPr>
              <w:t>of</w:t>
            </w:r>
            <w:r w:rsidR="00693FBC">
              <w:rPr>
                <w:iCs/>
              </w:rPr>
              <w:t xml:space="preserve"> </w:t>
            </w:r>
            <w:r w:rsidRPr="00082E61">
              <w:rPr>
                <w:iCs/>
              </w:rPr>
              <w:t>the</w:t>
            </w:r>
            <w:r w:rsidR="00693FBC">
              <w:rPr>
                <w:iCs/>
              </w:rPr>
              <w:t xml:space="preserve"> </w:t>
            </w:r>
            <w:r w:rsidRPr="00082E61">
              <w:rPr>
                <w:iCs/>
              </w:rPr>
              <w:t>parent's</w:t>
            </w:r>
            <w:r w:rsidR="00693FBC">
              <w:rPr>
                <w:iCs/>
              </w:rPr>
              <w:t xml:space="preserve"> </w:t>
            </w:r>
            <w:r w:rsidRPr="00082E61">
              <w:rPr>
                <w:iCs/>
              </w:rPr>
              <w:t>gross</w:t>
            </w:r>
            <w:r w:rsidR="00693FBC">
              <w:rPr>
                <w:iCs/>
              </w:rPr>
              <w:t xml:space="preserve"> </w:t>
            </w:r>
            <w:r w:rsidRPr="00082E61">
              <w:rPr>
                <w:iCs/>
              </w:rPr>
              <w:t>income.</w:t>
            </w:r>
          </w:p>
          <w:p w14:paraId="5F886A1D" w14:textId="775419A4" w:rsidR="000D112A" w:rsidRPr="00B07D31" w:rsidRDefault="00693FBC" w:rsidP="006C6A9B">
            <w:pPr>
              <w:pStyle w:val="ListParagraph"/>
              <w:numPr>
                <w:ilvl w:val="0"/>
                <w:numId w:val="1"/>
              </w:numPr>
            </w:pPr>
            <w:r>
              <w:rPr>
                <w:iCs/>
              </w:rPr>
              <w:t xml:space="preserve"> </w:t>
            </w:r>
            <w:r w:rsidR="000D112A" w:rsidRPr="00082E61">
              <w:rPr>
                <w:iCs/>
              </w:rPr>
              <w:t>If</w:t>
            </w:r>
            <w:r>
              <w:rPr>
                <w:iCs/>
              </w:rPr>
              <w:t xml:space="preserve"> </w:t>
            </w:r>
            <w:r w:rsidR="000D112A" w:rsidRPr="00082E61">
              <w:rPr>
                <w:iCs/>
              </w:rPr>
              <w:t>the</w:t>
            </w:r>
            <w:r>
              <w:rPr>
                <w:iCs/>
              </w:rPr>
              <w:t xml:space="preserve"> </w:t>
            </w:r>
            <w:r w:rsidR="000D112A">
              <w:rPr>
                <w:iCs/>
              </w:rPr>
              <w:t>judge</w:t>
            </w:r>
            <w:r>
              <w:rPr>
                <w:iCs/>
              </w:rPr>
              <w:t xml:space="preserve"> </w:t>
            </w:r>
            <w:r w:rsidR="000D112A" w:rsidRPr="00082E61">
              <w:rPr>
                <w:iCs/>
              </w:rPr>
              <w:t>calculated</w:t>
            </w:r>
            <w:r>
              <w:rPr>
                <w:iCs/>
              </w:rPr>
              <w:t xml:space="preserve"> </w:t>
            </w:r>
            <w:r w:rsidR="000D112A" w:rsidRPr="00082E61">
              <w:rPr>
                <w:iCs/>
              </w:rPr>
              <w:t>child</w:t>
            </w:r>
            <w:r>
              <w:rPr>
                <w:iCs/>
              </w:rPr>
              <w:t xml:space="preserve"> </w:t>
            </w:r>
            <w:r w:rsidR="000D112A" w:rsidRPr="00082E61">
              <w:rPr>
                <w:iCs/>
              </w:rPr>
              <w:t>support</w:t>
            </w:r>
            <w:r>
              <w:rPr>
                <w:iCs/>
              </w:rPr>
              <w:t xml:space="preserve"> </w:t>
            </w:r>
            <w:r w:rsidR="000D112A" w:rsidRPr="00082E61">
              <w:rPr>
                <w:iCs/>
              </w:rPr>
              <w:t>on</w:t>
            </w:r>
            <w:r>
              <w:rPr>
                <w:iCs/>
              </w:rPr>
              <w:t xml:space="preserve"> </w:t>
            </w:r>
            <w:r w:rsidR="000D112A" w:rsidRPr="00082E61">
              <w:rPr>
                <w:iCs/>
              </w:rPr>
              <w:t>April</w:t>
            </w:r>
            <w:r>
              <w:rPr>
                <w:iCs/>
              </w:rPr>
              <w:t xml:space="preserve"> </w:t>
            </w:r>
            <w:r w:rsidR="000D112A" w:rsidRPr="00082E61">
              <w:rPr>
                <w:iCs/>
              </w:rPr>
              <w:t>14</w:t>
            </w:r>
            <w:r>
              <w:rPr>
                <w:iCs/>
              </w:rPr>
              <w:t xml:space="preserve"> </w:t>
            </w:r>
            <w:r w:rsidR="000D112A">
              <w:rPr>
                <w:iCs/>
              </w:rPr>
              <w:t>and</w:t>
            </w:r>
            <w:r>
              <w:rPr>
                <w:iCs/>
              </w:rPr>
              <w:t xml:space="preserve"> </w:t>
            </w:r>
            <w:r w:rsidR="000D112A">
              <w:rPr>
                <w:iCs/>
              </w:rPr>
              <w:t>did</w:t>
            </w:r>
            <w:r>
              <w:rPr>
                <w:iCs/>
              </w:rPr>
              <w:t xml:space="preserve"> </w:t>
            </w:r>
            <w:r w:rsidR="000D112A">
              <w:rPr>
                <w:iCs/>
              </w:rPr>
              <w:t>not</w:t>
            </w:r>
            <w:r>
              <w:rPr>
                <w:iCs/>
              </w:rPr>
              <w:t xml:space="preserve"> </w:t>
            </w:r>
            <w:r w:rsidR="000D112A">
              <w:rPr>
                <w:iCs/>
              </w:rPr>
              <w:t>subtract</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sidRPr="00082E61">
              <w:rPr>
                <w:iCs/>
              </w:rPr>
              <w:t>health</w:t>
            </w:r>
            <w:r>
              <w:rPr>
                <w:iCs/>
              </w:rPr>
              <w:t xml:space="preserve"> </w:t>
            </w:r>
            <w:r w:rsidR="000D112A" w:rsidRPr="00082E61">
              <w:rPr>
                <w:iCs/>
              </w:rPr>
              <w:t>insurance,</w:t>
            </w:r>
            <w:r>
              <w:rPr>
                <w:iCs/>
              </w:rPr>
              <w:t xml:space="preserve"> </w:t>
            </w:r>
            <w:r w:rsidR="000D112A">
              <w:rPr>
                <w:iCs/>
              </w:rPr>
              <w:t>the</w:t>
            </w:r>
            <w:r>
              <w:rPr>
                <w:iCs/>
              </w:rPr>
              <w:t xml:space="preserve"> </w:t>
            </w:r>
            <w:r w:rsidR="000D112A">
              <w:rPr>
                <w:iCs/>
              </w:rPr>
              <w:t>M</w:t>
            </w:r>
            <w:r w:rsidR="000D112A" w:rsidRPr="00082E61">
              <w:rPr>
                <w:iCs/>
              </w:rPr>
              <w:t>otion</w:t>
            </w:r>
            <w:r>
              <w:rPr>
                <w:iCs/>
              </w:rPr>
              <w:t xml:space="preserve"> </w:t>
            </w:r>
            <w:r w:rsidR="000D112A" w:rsidRPr="00082E61">
              <w:rPr>
                <w:iCs/>
              </w:rPr>
              <w:t>to</w:t>
            </w:r>
            <w:r>
              <w:rPr>
                <w:iCs/>
              </w:rPr>
              <w:t xml:space="preserve"> </w:t>
            </w:r>
            <w:r w:rsidR="000D112A">
              <w:rPr>
                <w:iCs/>
              </w:rPr>
              <w:t>R</w:t>
            </w:r>
            <w:r w:rsidR="000D112A" w:rsidRPr="00082E61">
              <w:rPr>
                <w:iCs/>
              </w:rPr>
              <w:t>econsider</w:t>
            </w:r>
            <w:r>
              <w:rPr>
                <w:iCs/>
              </w:rPr>
              <w:t xml:space="preserve"> </w:t>
            </w:r>
            <w:r w:rsidR="000D112A">
              <w:rPr>
                <w:iCs/>
              </w:rPr>
              <w:t>would</w:t>
            </w:r>
            <w:r>
              <w:rPr>
                <w:iCs/>
              </w:rPr>
              <w:t xml:space="preserve"> </w:t>
            </w:r>
            <w:r w:rsidR="000D112A">
              <w:rPr>
                <w:iCs/>
              </w:rPr>
              <w:t>explain</w:t>
            </w:r>
            <w:r>
              <w:rPr>
                <w:iCs/>
              </w:rPr>
              <w:t xml:space="preserve"> </w:t>
            </w:r>
            <w:r w:rsidR="000D112A">
              <w:rPr>
                <w:iCs/>
              </w:rPr>
              <w:t>the</w:t>
            </w:r>
            <w:r>
              <w:rPr>
                <w:iCs/>
              </w:rPr>
              <w:t xml:space="preserve"> </w:t>
            </w:r>
            <w:r w:rsidR="000D112A">
              <w:rPr>
                <w:iCs/>
              </w:rPr>
              <w:t>cost</w:t>
            </w:r>
            <w:r>
              <w:rPr>
                <w:iCs/>
              </w:rPr>
              <w:t xml:space="preserve"> </w:t>
            </w:r>
            <w:r w:rsidR="000D112A">
              <w:rPr>
                <w:iCs/>
              </w:rPr>
              <w:t>of</w:t>
            </w:r>
            <w:r>
              <w:rPr>
                <w:iCs/>
              </w:rPr>
              <w:t xml:space="preserve"> </w:t>
            </w:r>
            <w:r w:rsidR="000D112A">
              <w:rPr>
                <w:iCs/>
              </w:rPr>
              <w:t>the</w:t>
            </w:r>
            <w:r>
              <w:rPr>
                <w:iCs/>
              </w:rPr>
              <w:t xml:space="preserve"> </w:t>
            </w:r>
            <w:r w:rsidR="000D112A">
              <w:rPr>
                <w:iCs/>
              </w:rPr>
              <w:t>parent's</w:t>
            </w:r>
            <w:r>
              <w:rPr>
                <w:iCs/>
              </w:rPr>
              <w:t xml:space="preserve"> </w:t>
            </w:r>
            <w:r w:rsidR="000D112A">
              <w:rPr>
                <w:iCs/>
              </w:rPr>
              <w:t>health</w:t>
            </w:r>
            <w:r>
              <w:rPr>
                <w:iCs/>
              </w:rPr>
              <w:t xml:space="preserve"> </w:t>
            </w:r>
            <w:r w:rsidR="000D112A">
              <w:rPr>
                <w:iCs/>
              </w:rPr>
              <w:t>insurance</w:t>
            </w:r>
            <w:r>
              <w:rPr>
                <w:iCs/>
              </w:rPr>
              <w:t xml:space="preserve"> </w:t>
            </w:r>
            <w:r w:rsidR="000D112A">
              <w:rPr>
                <w:iCs/>
              </w:rPr>
              <w:t>and</w:t>
            </w:r>
            <w:r>
              <w:rPr>
                <w:iCs/>
              </w:rPr>
              <w:t xml:space="preserve"> </w:t>
            </w:r>
            <w:r w:rsidR="000D112A">
              <w:rPr>
                <w:iCs/>
              </w:rPr>
              <w:t>state</w:t>
            </w:r>
            <w:r>
              <w:rPr>
                <w:iCs/>
              </w:rPr>
              <w:t xml:space="preserve"> </w:t>
            </w:r>
            <w:r w:rsidR="000D112A">
              <w:rPr>
                <w:iCs/>
              </w:rPr>
              <w:t>that</w:t>
            </w:r>
            <w:r>
              <w:rPr>
                <w:iCs/>
              </w:rPr>
              <w:t xml:space="preserve"> </w:t>
            </w:r>
            <w:r w:rsidR="000D112A" w:rsidRPr="00082E61">
              <w:rPr>
                <w:iCs/>
              </w:rPr>
              <w:t>Civil</w:t>
            </w:r>
            <w:r>
              <w:rPr>
                <w:iCs/>
              </w:rPr>
              <w:t xml:space="preserve"> </w:t>
            </w:r>
            <w:r w:rsidR="000D112A" w:rsidRPr="00082E61">
              <w:rPr>
                <w:iCs/>
              </w:rPr>
              <w:t>Rule</w:t>
            </w:r>
            <w:r>
              <w:rPr>
                <w:iCs/>
              </w:rPr>
              <w:t xml:space="preserve"> </w:t>
            </w:r>
            <w:r w:rsidR="000D112A" w:rsidRPr="00082E61">
              <w:rPr>
                <w:iCs/>
              </w:rPr>
              <w:t>90.3</w:t>
            </w:r>
            <w:r>
              <w:rPr>
                <w:iCs/>
              </w:rPr>
              <w:t xml:space="preserve"> </w:t>
            </w:r>
            <w:r w:rsidR="000D112A">
              <w:rPr>
                <w:iCs/>
              </w:rPr>
              <w:t>changed</w:t>
            </w:r>
            <w:r>
              <w:rPr>
                <w:iCs/>
              </w:rPr>
              <w:t xml:space="preserve"> </w:t>
            </w:r>
            <w:r w:rsidR="000D112A">
              <w:rPr>
                <w:iCs/>
              </w:rPr>
              <w:t>on</w:t>
            </w:r>
            <w:r>
              <w:rPr>
                <w:iCs/>
              </w:rPr>
              <w:t xml:space="preserve"> </w:t>
            </w:r>
            <w:r w:rsidR="000D112A">
              <w:rPr>
                <w:iCs/>
              </w:rPr>
              <w:t>April</w:t>
            </w:r>
            <w:r>
              <w:rPr>
                <w:iCs/>
              </w:rPr>
              <w:t xml:space="preserve"> </w:t>
            </w:r>
            <w:r w:rsidR="000D112A">
              <w:rPr>
                <w:iCs/>
              </w:rPr>
              <w:t>15,</w:t>
            </w:r>
            <w:r>
              <w:rPr>
                <w:iCs/>
              </w:rPr>
              <w:t xml:space="preserve"> </w:t>
            </w:r>
            <w:r w:rsidR="000D112A">
              <w:rPr>
                <w:iCs/>
              </w:rPr>
              <w:t>2018</w:t>
            </w:r>
            <w:r w:rsidR="000D112A" w:rsidRPr="00082E61">
              <w:rPr>
                <w:color w:val="000000"/>
                <w:shd w:val="clear" w:color="auto" w:fill="FFFFFF"/>
              </w:rPr>
              <w:t>.</w:t>
            </w:r>
          </w:p>
          <w:p w14:paraId="507366E3" w14:textId="2CA762FB" w:rsidR="000D112A" w:rsidRPr="005819EE" w:rsidRDefault="000D112A" w:rsidP="00F17233">
            <w:pPr>
              <w:pStyle w:val="Body"/>
            </w:pPr>
            <w:r>
              <w:t>See</w:t>
            </w:r>
            <w:r w:rsidR="00693FBC">
              <w:t xml:space="preserve"> </w:t>
            </w:r>
            <w:hyperlink r:id="rId79" w:history="1">
              <w:r w:rsidRPr="005819EE">
                <w:rPr>
                  <w:rStyle w:val="Hyperlink"/>
                </w:rPr>
                <w:t>Alaska</w:t>
              </w:r>
              <w:r w:rsidR="00693FBC">
                <w:rPr>
                  <w:rStyle w:val="Hyperlink"/>
                </w:rPr>
                <w:t xml:space="preserve"> </w:t>
              </w:r>
              <w:r w:rsidRPr="005819EE">
                <w:rPr>
                  <w:rStyle w:val="Hyperlink"/>
                </w:rPr>
                <w:t>Rule</w:t>
              </w:r>
              <w:r w:rsidR="00693FBC">
                <w:rPr>
                  <w:rStyle w:val="Hyperlink"/>
                </w:rPr>
                <w:t xml:space="preserve"> </w:t>
              </w:r>
              <w:r w:rsidRPr="005819EE">
                <w:rPr>
                  <w:rStyle w:val="Hyperlink"/>
                </w:rPr>
                <w:t>of</w:t>
              </w:r>
              <w:r w:rsidR="00693FBC">
                <w:rPr>
                  <w:rStyle w:val="Hyperlink"/>
                </w:rPr>
                <w:t xml:space="preserve"> </w:t>
              </w:r>
              <w:r w:rsidRPr="005819EE">
                <w:rPr>
                  <w:rStyle w:val="Hyperlink"/>
                </w:rPr>
                <w:t>Civil</w:t>
              </w:r>
              <w:r w:rsidR="00693FBC">
                <w:rPr>
                  <w:rStyle w:val="Hyperlink"/>
                </w:rPr>
                <w:t xml:space="preserve"> </w:t>
              </w:r>
              <w:r w:rsidRPr="005819EE">
                <w:rPr>
                  <w:rStyle w:val="Hyperlink"/>
                </w:rPr>
                <w:t>Procedure</w:t>
              </w:r>
            </w:hyperlink>
            <w:r w:rsidR="00693FBC">
              <w:t xml:space="preserve"> </w:t>
            </w:r>
            <w:r w:rsidRPr="005819EE">
              <w:t>77(k)</w:t>
            </w:r>
            <w:r w:rsidR="00693FBC">
              <w:t xml:space="preserve"> </w:t>
            </w:r>
            <w:r>
              <w:t>to</w:t>
            </w:r>
            <w:r w:rsidR="00693FBC">
              <w:t xml:space="preserve"> </w:t>
            </w:r>
            <w:r>
              <w:t>read</w:t>
            </w:r>
            <w:r w:rsidR="00693FBC">
              <w:t xml:space="preserve"> </w:t>
            </w:r>
            <w:r>
              <w:t>the</w:t>
            </w:r>
            <w:r w:rsidR="00693FBC">
              <w:t xml:space="preserve"> </w:t>
            </w:r>
            <w:r>
              <w:t>court</w:t>
            </w:r>
            <w:r w:rsidR="00693FBC">
              <w:t xml:space="preserve"> </w:t>
            </w:r>
            <w:r>
              <w:t>rules</w:t>
            </w:r>
            <w:r w:rsidR="00693FBC">
              <w:t xml:space="preserve"> </w:t>
            </w:r>
            <w:r>
              <w:t>about</w:t>
            </w:r>
            <w:r w:rsidR="00693FBC">
              <w:t xml:space="preserve"> </w:t>
            </w:r>
            <w:r>
              <w:t>the</w:t>
            </w:r>
            <w:r w:rsidR="00693FBC">
              <w:t xml:space="preserve"> </w:t>
            </w:r>
            <w:r w:rsidRPr="005819EE">
              <w:rPr>
                <w:b/>
              </w:rPr>
              <w:t>4</w:t>
            </w:r>
            <w:r w:rsidR="00693FBC">
              <w:rPr>
                <w:b/>
              </w:rPr>
              <w:t xml:space="preserve"> </w:t>
            </w:r>
            <w:r w:rsidRPr="005819EE">
              <w:rPr>
                <w:b/>
              </w:rPr>
              <w:t>reasons</w:t>
            </w:r>
            <w:r w:rsidR="00693FBC">
              <w:t xml:space="preserve"> </w:t>
            </w:r>
            <w:r w:rsidRPr="005819EE">
              <w:t>you</w:t>
            </w:r>
            <w:r w:rsidR="00693FBC">
              <w:t xml:space="preserve"> </w:t>
            </w:r>
            <w:r w:rsidRPr="005819EE">
              <w:t>can</w:t>
            </w:r>
            <w:r w:rsidR="00693FBC">
              <w:t xml:space="preserve"> </w:t>
            </w:r>
            <w:r w:rsidRPr="005819EE">
              <w:t>ask</w:t>
            </w:r>
            <w:r w:rsidR="00693FBC">
              <w:t xml:space="preserve"> </w:t>
            </w:r>
            <w:r w:rsidRPr="005819EE">
              <w:t>the</w:t>
            </w:r>
            <w:r w:rsidR="00693FBC">
              <w:t xml:space="preserve"> </w:t>
            </w:r>
            <w:r w:rsidRPr="005819EE">
              <w:t>court</w:t>
            </w:r>
            <w:r w:rsidR="00693FBC">
              <w:t xml:space="preserve"> </w:t>
            </w:r>
            <w:r w:rsidRPr="005819EE">
              <w:t>to</w:t>
            </w:r>
            <w:r w:rsidR="00693FBC">
              <w:t xml:space="preserve"> </w:t>
            </w:r>
            <w:r w:rsidRPr="005819EE">
              <w:t>reconsider</w:t>
            </w:r>
            <w:r w:rsidR="00693FBC">
              <w:t xml:space="preserve"> </w:t>
            </w:r>
            <w:r w:rsidRPr="005819EE">
              <w:t>a</w:t>
            </w:r>
            <w:r w:rsidR="00693FBC">
              <w:t xml:space="preserve"> </w:t>
            </w:r>
            <w:r w:rsidRPr="005819EE">
              <w:t>judge's</w:t>
            </w:r>
            <w:r w:rsidR="00693FBC">
              <w:t xml:space="preserve"> </w:t>
            </w:r>
            <w:r w:rsidRPr="005819EE">
              <w:t>decision</w:t>
            </w:r>
            <w:r>
              <w:t>.</w:t>
            </w:r>
          </w:p>
          <w:p w14:paraId="763EE243" w14:textId="50C25C5E" w:rsidR="000D112A" w:rsidRPr="005819EE" w:rsidRDefault="000D112A" w:rsidP="000D112A">
            <w:pPr>
              <w:pStyle w:val="Heading3"/>
              <w:outlineLvl w:val="2"/>
            </w:pPr>
            <w:r w:rsidRPr="005819EE">
              <w:t>Link</w:t>
            </w:r>
            <w:r w:rsidR="00693FBC">
              <w:t xml:space="preserve"> </w:t>
            </w:r>
            <w:r w:rsidRPr="005819EE">
              <w:t>in</w:t>
            </w:r>
            <w:r w:rsidR="00693FBC">
              <w:t xml:space="preserve"> </w:t>
            </w:r>
            <w:r w:rsidRPr="005819EE">
              <w:t>this</w:t>
            </w:r>
            <w:r w:rsidR="00693FBC">
              <w:t xml:space="preserve"> </w:t>
            </w:r>
            <w:r w:rsidRPr="005819EE">
              <w:t>step</w:t>
            </w:r>
          </w:p>
          <w:p w14:paraId="569076B1" w14:textId="5720A1D8" w:rsidR="004409C5" w:rsidRDefault="000D112A" w:rsidP="00F17233">
            <w:pPr>
              <w:pStyle w:val="Body"/>
            </w:pPr>
            <w:r w:rsidRPr="00601C1D">
              <w:rPr>
                <w:b/>
              </w:rPr>
              <w:t>Alaska</w:t>
            </w:r>
            <w:r w:rsidR="00693FBC">
              <w:rPr>
                <w:b/>
              </w:rPr>
              <w:t xml:space="preserve"> </w:t>
            </w:r>
            <w:r w:rsidRPr="00601C1D">
              <w:rPr>
                <w:b/>
              </w:rPr>
              <w:t>Rule</w:t>
            </w:r>
            <w:r>
              <w:rPr>
                <w:b/>
              </w:rPr>
              <w:t>s</w:t>
            </w:r>
            <w:r w:rsidR="00693FBC">
              <w:rPr>
                <w:b/>
              </w:rPr>
              <w:t xml:space="preserve"> </w:t>
            </w:r>
            <w:r w:rsidRPr="00601C1D">
              <w:rPr>
                <w:b/>
              </w:rPr>
              <w:t>of</w:t>
            </w:r>
            <w:r w:rsidR="00693FBC">
              <w:rPr>
                <w:b/>
              </w:rPr>
              <w:t xml:space="preserve"> </w:t>
            </w:r>
            <w:r w:rsidRPr="00601C1D">
              <w:rPr>
                <w:b/>
              </w:rPr>
              <w:t>Civil</w:t>
            </w:r>
            <w:r w:rsidR="00693FBC">
              <w:rPr>
                <w:b/>
              </w:rPr>
              <w:t xml:space="preserve"> </w:t>
            </w:r>
            <w:r w:rsidRPr="00601C1D">
              <w:rPr>
                <w:b/>
              </w:rPr>
              <w:t>Procedure</w:t>
            </w:r>
            <w:r w:rsidRPr="005819EE">
              <w:br/>
              <w:t>courts.alaska.gov/rules/docs/civ.pdf</w:t>
            </w:r>
          </w:p>
        </w:tc>
      </w:tr>
      <w:tr w:rsidR="00921DA3" w14:paraId="74688EC4" w14:textId="77777777" w:rsidTr="00DC1A96">
        <w:trPr>
          <w:jc w:val="center"/>
        </w:trPr>
        <w:tc>
          <w:tcPr>
            <w:tcW w:w="2880" w:type="dxa"/>
            <w:tcMar>
              <w:top w:w="360" w:type="dxa"/>
              <w:left w:w="115" w:type="dxa"/>
              <w:right w:w="115" w:type="dxa"/>
            </w:tcMar>
          </w:tcPr>
          <w:p w14:paraId="13BD29DA" w14:textId="1B251AF5" w:rsidR="00921DA3" w:rsidRDefault="00921DA3"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14</w:t>
            </w:r>
            <w:r w:rsidRPr="00E11A90">
              <w:rPr>
                <w:rStyle w:val="NumChar"/>
              </w:rPr>
              <w:fldChar w:fldCharType="end"/>
            </w:r>
            <w:r>
              <w:t>:</w:t>
            </w:r>
            <w:r w:rsidR="00693FBC">
              <w:t xml:space="preserve"> </w:t>
            </w:r>
            <w:r>
              <w:t>Fill</w:t>
            </w:r>
            <w:r w:rsidR="00693FBC">
              <w:t xml:space="preserve"> </w:t>
            </w:r>
            <w:r>
              <w:t>out</w:t>
            </w:r>
            <w:r w:rsidR="00693FBC">
              <w:t xml:space="preserve"> </w:t>
            </w:r>
            <w:r w:rsidR="000D112A">
              <w:t>the</w:t>
            </w:r>
            <w:r w:rsidR="00693FBC">
              <w:t xml:space="preserve"> </w:t>
            </w:r>
            <w:r>
              <w:t>Motion</w:t>
            </w:r>
            <w:r w:rsidR="00693FBC">
              <w:t xml:space="preserve"> </w:t>
            </w:r>
            <w:r w:rsidR="000D112A">
              <w:t>to</w:t>
            </w:r>
            <w:r w:rsidR="00693FBC">
              <w:t xml:space="preserve"> </w:t>
            </w:r>
            <w:r>
              <w:t>Reconsider</w:t>
            </w:r>
            <w:r w:rsidR="00693FBC">
              <w:t xml:space="preserve"> </w:t>
            </w:r>
            <w:r w:rsidR="000D112A">
              <w:t>forms</w:t>
            </w:r>
          </w:p>
        </w:tc>
        <w:tc>
          <w:tcPr>
            <w:tcW w:w="7612" w:type="dxa"/>
            <w:tcMar>
              <w:top w:w="432" w:type="dxa"/>
              <w:left w:w="115" w:type="dxa"/>
              <w:right w:w="115" w:type="dxa"/>
            </w:tcMar>
          </w:tcPr>
          <w:p w14:paraId="1CFB08E1" w14:textId="77777777" w:rsidR="000D112A" w:rsidRPr="00A66903" w:rsidRDefault="000D112A" w:rsidP="002B1ACA">
            <w:pPr>
              <w:pStyle w:val="Heading3"/>
              <w:spacing w:before="240"/>
              <w:outlineLvl w:val="2"/>
            </w:pPr>
            <w:r w:rsidRPr="00A66903">
              <w:t>Use</w:t>
            </w:r>
          </w:p>
          <w:p w14:paraId="65907322" w14:textId="61FA4C61" w:rsidR="000D112A" w:rsidRPr="005117FF" w:rsidRDefault="000D112A" w:rsidP="006C6A9B">
            <w:pPr>
              <w:pStyle w:val="ListParagraph"/>
              <w:numPr>
                <w:ilvl w:val="0"/>
                <w:numId w:val="1"/>
              </w:numPr>
              <w:ind w:left="405"/>
              <w:rPr>
                <w:rStyle w:val="Hyperlink"/>
                <w:color w:val="auto"/>
              </w:rPr>
            </w:pPr>
            <w:r w:rsidRPr="00316CC7">
              <w:rPr>
                <w:b/>
              </w:rPr>
              <w:t>Motion</w:t>
            </w:r>
            <w:r w:rsidR="00693FBC">
              <w:rPr>
                <w:b/>
              </w:rPr>
              <w:t xml:space="preserve"> </w:t>
            </w:r>
            <w:r w:rsidRPr="00316CC7">
              <w:rPr>
                <w:b/>
              </w:rPr>
              <w:t>and</w:t>
            </w:r>
            <w:r w:rsidR="00693FBC">
              <w:rPr>
                <w:b/>
              </w:rPr>
              <w:t xml:space="preserve"> </w:t>
            </w:r>
            <w:r w:rsidRPr="00316CC7">
              <w:rPr>
                <w:b/>
              </w:rPr>
              <w:t>Affidavit</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00693FBC">
              <w:t xml:space="preserve"> </w:t>
            </w:r>
            <w:hyperlink r:id="rId80" w:tgtFrame="_blank" w:history="1">
              <w:r w:rsidRPr="00A66903">
                <w:rPr>
                  <w:rStyle w:val="Hyperlink"/>
                </w:rPr>
                <w:t>Word</w:t>
              </w:r>
            </w:hyperlink>
            <w:r w:rsidR="00693FBC">
              <w:t xml:space="preserve"> </w:t>
            </w:r>
            <w:r w:rsidRPr="00A66903">
              <w:t>|</w:t>
            </w:r>
            <w:r w:rsidR="00693FBC">
              <w:t xml:space="preserve"> </w:t>
            </w:r>
            <w:hyperlink r:id="rId81" w:tgtFrame="_blank" w:history="1">
              <w:r w:rsidRPr="00A66903">
                <w:rPr>
                  <w:rStyle w:val="Hyperlink"/>
                </w:rPr>
                <w:t>PDF</w:t>
              </w:r>
            </w:hyperlink>
          </w:p>
          <w:p w14:paraId="719DBF8F" w14:textId="7F97C6E2" w:rsidR="000D112A" w:rsidRDefault="000D112A" w:rsidP="006C6A9B">
            <w:pPr>
              <w:pStyle w:val="ListParagraph"/>
              <w:numPr>
                <w:ilvl w:val="1"/>
                <w:numId w:val="1"/>
              </w:numPr>
              <w:ind w:left="765"/>
            </w:pPr>
            <w:r>
              <w:t>Put</w:t>
            </w:r>
            <w:r w:rsidR="00693FBC">
              <w:t xml:space="preserve"> </w:t>
            </w:r>
            <w:r>
              <w:t>everything</w:t>
            </w:r>
            <w:r w:rsidR="00693FBC">
              <w:t xml:space="preserve"> </w:t>
            </w:r>
            <w:r>
              <w:t>you</w:t>
            </w:r>
            <w:r w:rsidR="00693FBC">
              <w:t xml:space="preserve"> </w:t>
            </w:r>
            <w:r>
              <w:t>want</w:t>
            </w:r>
            <w:r w:rsidR="00693FBC">
              <w:t xml:space="preserve"> </w:t>
            </w:r>
            <w:r>
              <w:t>the</w:t>
            </w:r>
            <w:r w:rsidR="00693FBC">
              <w:t xml:space="preserve"> </w:t>
            </w:r>
            <w:r>
              <w:t>judge</w:t>
            </w:r>
            <w:r w:rsidR="00693FBC">
              <w:t xml:space="preserve"> </w:t>
            </w:r>
            <w:r>
              <w:t>to</w:t>
            </w:r>
            <w:r w:rsidR="00693FBC">
              <w:t xml:space="preserve"> </w:t>
            </w:r>
            <w:r>
              <w:t>know</w:t>
            </w:r>
            <w:r w:rsidR="00693FBC">
              <w:t xml:space="preserve"> </w:t>
            </w:r>
            <w:r>
              <w:t>and</w:t>
            </w:r>
            <w:r w:rsidR="00693FBC">
              <w:t xml:space="preserve"> </w:t>
            </w:r>
            <w:r>
              <w:t>think</w:t>
            </w:r>
            <w:r w:rsidR="00693FBC">
              <w:t xml:space="preserve"> </w:t>
            </w:r>
            <w:r>
              <w:t>about</w:t>
            </w:r>
            <w:r w:rsidR="00693FBC">
              <w:t xml:space="preserve"> </w:t>
            </w:r>
            <w:r w:rsidRPr="00A66903">
              <w:t>in</w:t>
            </w:r>
            <w:r w:rsidR="00693FBC">
              <w:t xml:space="preserve"> </w:t>
            </w:r>
            <w:r>
              <w:t>your</w:t>
            </w:r>
            <w:r w:rsidR="00693FBC">
              <w:t xml:space="preserve"> </w:t>
            </w:r>
            <w:r w:rsidRPr="00A66903">
              <w:t>motion</w:t>
            </w:r>
            <w:r>
              <w:t>.</w:t>
            </w:r>
            <w:r w:rsidR="00693FBC">
              <w:t xml:space="preserve"> </w:t>
            </w:r>
            <w:r>
              <w:t>You</w:t>
            </w:r>
            <w:r w:rsidR="00693FBC">
              <w:t xml:space="preserve"> </w:t>
            </w:r>
            <w:r>
              <w:t>will</w:t>
            </w:r>
            <w:r w:rsidR="00693FBC">
              <w:t xml:space="preserve"> </w:t>
            </w:r>
            <w:r>
              <w:t>not</w:t>
            </w:r>
            <w:r w:rsidR="00693FBC">
              <w:t xml:space="preserve"> </w:t>
            </w:r>
            <w:r>
              <w:t>be</w:t>
            </w:r>
            <w:r w:rsidR="00693FBC">
              <w:t xml:space="preserve"> </w:t>
            </w:r>
            <w:r>
              <w:t>able</w:t>
            </w:r>
            <w:r w:rsidR="00693FBC">
              <w:t xml:space="preserve"> </w:t>
            </w:r>
            <w:r>
              <w:t>to</w:t>
            </w:r>
            <w:r w:rsidR="00693FBC">
              <w:t xml:space="preserve"> </w:t>
            </w:r>
            <w:r>
              <w:t>tell</w:t>
            </w:r>
            <w:r w:rsidR="00693FBC">
              <w:t xml:space="preserve"> </w:t>
            </w:r>
            <w:r>
              <w:t>the</w:t>
            </w:r>
            <w:r w:rsidR="00693FBC">
              <w:t xml:space="preserve"> </w:t>
            </w:r>
            <w:r>
              <w:t>judge</w:t>
            </w:r>
            <w:r w:rsidR="00693FBC">
              <w:t xml:space="preserve"> </w:t>
            </w:r>
            <w:r w:rsidRPr="00385410">
              <w:t>in</w:t>
            </w:r>
            <w:r w:rsidR="00693FBC">
              <w:t xml:space="preserve"> </w:t>
            </w:r>
            <w:r w:rsidRPr="00385410">
              <w:t>person</w:t>
            </w:r>
            <w:r w:rsidR="00693FBC">
              <w:t xml:space="preserve"> </w:t>
            </w:r>
            <w:r>
              <w:t>because</w:t>
            </w:r>
            <w:r w:rsidR="00693FBC">
              <w:t xml:space="preserve"> </w:t>
            </w:r>
            <w:r>
              <w:t>they</w:t>
            </w:r>
            <w:r w:rsidR="00693FBC">
              <w:t xml:space="preserve"> </w:t>
            </w:r>
            <w:r>
              <w:t>rarely</w:t>
            </w:r>
            <w:r w:rsidR="00693FBC">
              <w:t xml:space="preserve"> </w:t>
            </w:r>
            <w:r>
              <w:t>hold</w:t>
            </w:r>
            <w:r w:rsidR="00693FBC">
              <w:t xml:space="preserve"> </w:t>
            </w:r>
            <w:r>
              <w:t>a</w:t>
            </w:r>
            <w:r w:rsidR="00693FBC">
              <w:t xml:space="preserve"> </w:t>
            </w:r>
            <w:r>
              <w:t>hearing</w:t>
            </w:r>
            <w:r w:rsidR="00693FBC">
              <w:t xml:space="preserve"> </w:t>
            </w:r>
            <w:r>
              <w:t>for</w:t>
            </w:r>
            <w:r w:rsidR="00693FBC">
              <w:t xml:space="preserve"> </w:t>
            </w:r>
            <w:r>
              <w:t>a</w:t>
            </w:r>
            <w:r w:rsidR="00693FBC">
              <w:t xml:space="preserve"> </w:t>
            </w:r>
            <w:r w:rsidRPr="007369AF">
              <w:rPr>
                <w:b/>
              </w:rPr>
              <w:t>Motion</w:t>
            </w:r>
            <w:r w:rsidR="00693FBC">
              <w:rPr>
                <w:b/>
              </w:rPr>
              <w:t xml:space="preserve"> </w:t>
            </w:r>
            <w:r w:rsidRPr="007369AF">
              <w:rPr>
                <w:b/>
              </w:rPr>
              <w:t>to</w:t>
            </w:r>
            <w:r w:rsidR="00693FBC">
              <w:rPr>
                <w:b/>
              </w:rPr>
              <w:t xml:space="preserve"> </w:t>
            </w:r>
            <w:r w:rsidRPr="007369AF">
              <w:rPr>
                <w:b/>
              </w:rPr>
              <w:t>Reconsider</w:t>
            </w:r>
            <w:r>
              <w:t>.</w:t>
            </w:r>
            <w:r w:rsidR="00693FBC">
              <w:t xml:space="preserve"> </w:t>
            </w:r>
          </w:p>
          <w:p w14:paraId="4BCAB37B" w14:textId="3C32ECA4" w:rsidR="000D112A" w:rsidRPr="00936FA1" w:rsidRDefault="000D112A" w:rsidP="006C6A9B">
            <w:pPr>
              <w:pStyle w:val="ListParagraph"/>
              <w:numPr>
                <w:ilvl w:val="1"/>
                <w:numId w:val="1"/>
              </w:numPr>
              <w:ind w:left="765"/>
            </w:pPr>
            <w:r w:rsidRPr="00936FA1">
              <w:t>Your</w:t>
            </w:r>
            <w:r w:rsidR="00693FBC">
              <w:t xml:space="preserve"> </w:t>
            </w:r>
            <w:r w:rsidRPr="00AB0DE1">
              <w:rPr>
                <w:b/>
                <w:iCs/>
              </w:rPr>
              <w:t>Motion</w:t>
            </w:r>
            <w:r w:rsidR="00693FBC">
              <w:rPr>
                <w:b/>
                <w:iCs/>
              </w:rPr>
              <w:t xml:space="preserve"> </w:t>
            </w:r>
            <w:r w:rsidRPr="00AB0DE1">
              <w:rPr>
                <w:b/>
              </w:rPr>
              <w:t>to</w:t>
            </w:r>
            <w:r w:rsidR="00693FBC">
              <w:rPr>
                <w:b/>
              </w:rPr>
              <w:t xml:space="preserve"> </w:t>
            </w:r>
            <w:r w:rsidRPr="00AB0DE1">
              <w:rPr>
                <w:b/>
              </w:rPr>
              <w:t>Reconsider</w:t>
            </w:r>
            <w:r w:rsidR="00693FBC">
              <w:t xml:space="preserve"> </w:t>
            </w:r>
            <w:r w:rsidRPr="00936FA1">
              <w:t>must</w:t>
            </w:r>
            <w:r w:rsidR="00693FBC">
              <w:t xml:space="preserve"> </w:t>
            </w:r>
            <w:r w:rsidRPr="00936FA1">
              <w:t>be</w:t>
            </w:r>
            <w:r w:rsidR="00693FBC">
              <w:t xml:space="preserve"> </w:t>
            </w:r>
            <w:r>
              <w:t>no</w:t>
            </w:r>
            <w:r w:rsidR="00693FBC">
              <w:t xml:space="preserve"> </w:t>
            </w:r>
            <w:r>
              <w:t>more</w:t>
            </w:r>
            <w:r w:rsidR="00693FBC">
              <w:t xml:space="preserve"> </w:t>
            </w:r>
            <w:r>
              <w:t>than</w:t>
            </w:r>
            <w:r w:rsidR="00693FBC">
              <w:t xml:space="preserve"> </w:t>
            </w:r>
            <w:r w:rsidRPr="00936FA1">
              <w:t>5</w:t>
            </w:r>
            <w:r w:rsidR="00693FBC">
              <w:t xml:space="preserve"> </w:t>
            </w:r>
            <w:r w:rsidRPr="00936FA1">
              <w:t>pages,</w:t>
            </w:r>
            <w:r w:rsidR="00693FBC">
              <w:t xml:space="preserve"> </w:t>
            </w:r>
            <w:r w:rsidRPr="00936FA1">
              <w:t>including</w:t>
            </w:r>
            <w:r w:rsidR="00693FBC">
              <w:t xml:space="preserve"> </w:t>
            </w:r>
            <w:r w:rsidRPr="00936FA1">
              <w:t>attachments.</w:t>
            </w:r>
          </w:p>
          <w:p w14:paraId="479F0041" w14:textId="77777777" w:rsidR="00CB1DFB" w:rsidRDefault="000F3BBD" w:rsidP="000F3BBD">
            <w:pPr>
              <w:pStyle w:val="ListParagraph"/>
              <w:numPr>
                <w:ilvl w:val="1"/>
                <w:numId w:val="1"/>
              </w:numPr>
              <w:ind w:left="765"/>
            </w:pPr>
            <w:r w:rsidRPr="005A7B01">
              <w:rPr>
                <w:b/>
                <w:bCs/>
              </w:rPr>
              <w:t>Wait</w:t>
            </w:r>
            <w:r w:rsidR="00693FBC">
              <w:t xml:space="preserve"> </w:t>
            </w:r>
            <w:r w:rsidRPr="0082550D">
              <w:t>to</w:t>
            </w:r>
            <w:r w:rsidR="00693FBC">
              <w:t xml:space="preserve"> </w:t>
            </w:r>
            <w:r w:rsidRPr="0082550D">
              <w:t>sign</w:t>
            </w:r>
            <w:r w:rsidR="00693FBC">
              <w:t xml:space="preserve"> </w:t>
            </w:r>
            <w:r>
              <w:t>the</w:t>
            </w:r>
            <w:r w:rsidR="00693FBC">
              <w:t xml:space="preserve"> </w:t>
            </w:r>
            <w:r>
              <w:t>form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t>.</w:t>
            </w:r>
          </w:p>
          <w:p w14:paraId="09AE8E66" w14:textId="77777777" w:rsidR="00CB1DFB" w:rsidRDefault="000F3BBD" w:rsidP="00CB1DFB">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t>.</w:t>
            </w:r>
          </w:p>
          <w:p w14:paraId="4EB64615" w14:textId="08999BAD" w:rsidR="000F3BBD" w:rsidRDefault="000F3BBD" w:rsidP="00CB1DFB">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r>
              <w:t>.</w:t>
            </w:r>
          </w:p>
          <w:p w14:paraId="03F8DE9F" w14:textId="0996D579" w:rsidR="00AF4079" w:rsidRDefault="000F3BBD" w:rsidP="00AF4079">
            <w:pPr>
              <w:pStyle w:val="ListParagraph"/>
              <w:numPr>
                <w:ilvl w:val="1"/>
                <w:numId w:val="1"/>
              </w:numPr>
              <w:ind w:left="765"/>
            </w:pPr>
            <w:r>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040D7E">
              <w:t xml:space="preserve"> </w:t>
            </w:r>
            <w:r>
              <w:t>Use:</w:t>
            </w:r>
          </w:p>
          <w:p w14:paraId="12205E87" w14:textId="5A510CCA" w:rsidR="000F3BBD" w:rsidRPr="009466B4" w:rsidRDefault="000F3BBD" w:rsidP="00AF4079">
            <w:pPr>
              <w:pStyle w:val="ListParagraph"/>
              <w:numPr>
                <w:ilvl w:val="2"/>
                <w:numId w:val="1"/>
              </w:numPr>
              <w:ind w:left="1081"/>
            </w:pPr>
            <w:r w:rsidRPr="00E5432D">
              <w:rPr>
                <w:b/>
                <w:bCs/>
              </w:rPr>
              <w:t>Self-</w:t>
            </w:r>
            <w:r w:rsidRPr="00AF4079">
              <w:rPr>
                <w:b/>
                <w:bCs/>
              </w:rPr>
              <w:t>Certification</w:t>
            </w:r>
            <w:r w:rsidR="00F77A7D">
              <w:t xml:space="preserve"> </w:t>
            </w:r>
            <w:r w:rsidRPr="00AF4079">
              <w:rPr>
                <w:b/>
                <w:bCs/>
              </w:rPr>
              <w:t>(No</w:t>
            </w:r>
            <w:r w:rsidR="00693FBC" w:rsidRPr="00AF4079">
              <w:rPr>
                <w:b/>
                <w:bCs/>
              </w:rPr>
              <w:t xml:space="preserve"> </w:t>
            </w:r>
            <w:r w:rsidRPr="00AF4079">
              <w:rPr>
                <w:b/>
                <w:bCs/>
              </w:rPr>
              <w:t>Notary</w:t>
            </w:r>
            <w:r w:rsidR="00693FBC" w:rsidRPr="00AF4079">
              <w:rPr>
                <w:b/>
                <w:bCs/>
              </w:rPr>
              <w:t xml:space="preserve"> </w:t>
            </w:r>
            <w:r w:rsidRPr="00AF4079">
              <w:rPr>
                <w:b/>
                <w:bCs/>
              </w:rPr>
              <w:t>Available),</w:t>
            </w:r>
            <w:r w:rsidR="00693FBC" w:rsidRPr="00AF4079">
              <w:rPr>
                <w:b/>
                <w:bCs/>
              </w:rPr>
              <w:t xml:space="preserve"> </w:t>
            </w:r>
            <w:r w:rsidRPr="00AF4079">
              <w:rPr>
                <w:b/>
                <w:bCs/>
              </w:rPr>
              <w:t>TF-835</w:t>
            </w:r>
            <w:r w:rsidR="00693FBC" w:rsidRPr="00AF4079">
              <w:rPr>
                <w:bCs/>
              </w:rPr>
              <w:t xml:space="preserve"> </w:t>
            </w:r>
            <w:r w:rsidRPr="00AF4079">
              <w:rPr>
                <w:bCs/>
              </w:rPr>
              <w:t>[</w:t>
            </w:r>
            <w:hyperlink r:id="rId82" w:history="1">
              <w:r w:rsidRPr="00AF4079">
                <w:rPr>
                  <w:rStyle w:val="Hyperlink"/>
                  <w:bCs/>
                </w:rPr>
                <w:t>Fill-In</w:t>
              </w:r>
              <w:r w:rsidR="00693FBC" w:rsidRPr="00AF4079">
                <w:rPr>
                  <w:rStyle w:val="Hyperlink"/>
                  <w:bCs/>
                </w:rPr>
                <w:t xml:space="preserve"> </w:t>
              </w:r>
              <w:r w:rsidRPr="00AF4079">
                <w:rPr>
                  <w:rStyle w:val="Hyperlink"/>
                  <w:bCs/>
                </w:rPr>
                <w:t>PDF</w:t>
              </w:r>
            </w:hyperlink>
            <w:r w:rsidRPr="00AF4079">
              <w:rPr>
                <w:bCs/>
              </w:rPr>
              <w:t>]</w:t>
            </w:r>
          </w:p>
          <w:p w14:paraId="3DEEEA9E" w14:textId="14004992" w:rsidR="000D112A" w:rsidRPr="00DD00AA" w:rsidRDefault="000D112A" w:rsidP="006C6A9B">
            <w:pPr>
              <w:pStyle w:val="ListParagraph"/>
              <w:numPr>
                <w:ilvl w:val="0"/>
                <w:numId w:val="1"/>
              </w:numPr>
              <w:ind w:left="405"/>
            </w:pPr>
            <w:r w:rsidRPr="00316CC7">
              <w:rPr>
                <w:b/>
              </w:rPr>
              <w:t>Proposed</w:t>
            </w:r>
            <w:r w:rsidR="00693FBC">
              <w:rPr>
                <w:b/>
              </w:rPr>
              <w:t xml:space="preserve"> </w:t>
            </w:r>
            <w:r w:rsidRPr="00316CC7">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00693FBC">
              <w:t xml:space="preserve"> </w:t>
            </w:r>
            <w:hyperlink r:id="rId83" w:tgtFrame="_blank" w:history="1">
              <w:r w:rsidRPr="00A66903">
                <w:rPr>
                  <w:rStyle w:val="Hyperlink"/>
                </w:rPr>
                <w:t>Word</w:t>
              </w:r>
            </w:hyperlink>
            <w:r w:rsidR="00693FBC">
              <w:t xml:space="preserve"> </w:t>
            </w:r>
            <w:r w:rsidR="000F3BBD">
              <w:t>|</w:t>
            </w:r>
            <w:r w:rsidR="00693FBC">
              <w:t xml:space="preserve"> </w:t>
            </w:r>
            <w:hyperlink r:id="rId84" w:tgtFrame="_blank" w:history="1">
              <w:r w:rsidRPr="00A66903">
                <w:rPr>
                  <w:rStyle w:val="Hyperlink"/>
                </w:rPr>
                <w:t>PDF</w:t>
              </w:r>
            </w:hyperlink>
            <w:r w:rsidR="00DB59F3">
              <w:rPr>
                <w:color w:val="000000"/>
              </w:rPr>
              <w:t>.</w:t>
            </w:r>
            <w:r w:rsidR="00693FBC">
              <w:rPr>
                <w:color w:val="000000"/>
              </w:rPr>
              <w:t xml:space="preserve"> </w:t>
            </w:r>
            <w:r>
              <w:rPr>
                <w:color w:val="000000"/>
              </w:rPr>
              <w:t>D</w:t>
            </w:r>
            <w:r w:rsidRPr="00642CED">
              <w:rPr>
                <w:color w:val="000000"/>
              </w:rPr>
              <w:t>o</w:t>
            </w:r>
            <w:r w:rsidR="00693FBC">
              <w:rPr>
                <w:color w:val="000000"/>
              </w:rPr>
              <w:t xml:space="preserve"> </w:t>
            </w:r>
            <w:r w:rsidRPr="00385410">
              <w:rPr>
                <w:b/>
                <w:color w:val="000000"/>
              </w:rPr>
              <w:t>not</w:t>
            </w:r>
            <w:r w:rsidR="00693FBC">
              <w:rPr>
                <w:color w:val="000000"/>
              </w:rPr>
              <w:t xml:space="preserve"> </w:t>
            </w:r>
            <w:r w:rsidRPr="00642CED">
              <w:rPr>
                <w:color w:val="000000"/>
              </w:rPr>
              <w:t>sign</w:t>
            </w:r>
            <w:r w:rsidR="00693FBC">
              <w:rPr>
                <w:color w:val="000000"/>
              </w:rPr>
              <w:t xml:space="preserve"> </w:t>
            </w:r>
            <w:r w:rsidRPr="00642CED">
              <w:rPr>
                <w:color w:val="000000"/>
              </w:rPr>
              <w:t>th</w:t>
            </w:r>
            <w:r>
              <w:rPr>
                <w:color w:val="000000"/>
              </w:rPr>
              <w:t>is</w:t>
            </w:r>
            <w:r w:rsidR="00693FBC">
              <w:rPr>
                <w:color w:val="000000"/>
              </w:rPr>
              <w:t xml:space="preserve"> </w:t>
            </w:r>
            <w:r>
              <w:rPr>
                <w:color w:val="000000"/>
              </w:rPr>
              <w:t>form.</w:t>
            </w:r>
          </w:p>
          <w:p w14:paraId="2ED71C47" w14:textId="495262E4" w:rsidR="000D112A" w:rsidRPr="00A66903" w:rsidRDefault="000D112A" w:rsidP="000D112A">
            <w:pPr>
              <w:pStyle w:val="Heading3"/>
              <w:outlineLvl w:val="2"/>
            </w:pPr>
            <w:r w:rsidRPr="00A66903">
              <w:t>Links</w:t>
            </w:r>
            <w:r w:rsidR="00693FBC">
              <w:t xml:space="preserve"> </w:t>
            </w:r>
            <w:r w:rsidRPr="00A66903">
              <w:t>in</w:t>
            </w:r>
            <w:r w:rsidR="00693FBC">
              <w:t xml:space="preserve"> </w:t>
            </w:r>
            <w:r w:rsidRPr="00A66903">
              <w:t>this</w:t>
            </w:r>
            <w:r w:rsidR="00693FBC">
              <w:t xml:space="preserve"> </w:t>
            </w:r>
            <w:r w:rsidRPr="00A66903">
              <w:t>step</w:t>
            </w:r>
          </w:p>
          <w:p w14:paraId="0D648BD0" w14:textId="7C8F8E8C" w:rsidR="000D112A" w:rsidRDefault="000D112A" w:rsidP="00F17233">
            <w:pPr>
              <w:pStyle w:val="Body"/>
            </w:pPr>
            <w:r w:rsidRPr="00316CC7">
              <w:rPr>
                <w:b/>
              </w:rPr>
              <w:t>Motion</w:t>
            </w:r>
            <w:r w:rsidR="00693FBC">
              <w:rPr>
                <w:b/>
              </w:rPr>
              <w:t xml:space="preserve"> </w:t>
            </w:r>
            <w:r>
              <w:rPr>
                <w:b/>
              </w:rPr>
              <w:t>to</w:t>
            </w:r>
            <w:r w:rsidR="00693FBC">
              <w:rPr>
                <w:b/>
              </w:rPr>
              <w:t xml:space="preserve"> </w:t>
            </w:r>
            <w:r w:rsidRPr="00316CC7">
              <w:rPr>
                <w:b/>
              </w:rPr>
              <w:t>Reconsider,</w:t>
            </w:r>
            <w:r w:rsidR="00693FBC">
              <w:rPr>
                <w:b/>
              </w:rPr>
              <w:t xml:space="preserve"> </w:t>
            </w:r>
            <w:r w:rsidRPr="00316CC7">
              <w:rPr>
                <w:b/>
              </w:rPr>
              <w:t>SHC-1545</w:t>
            </w:r>
            <w:r w:rsidRPr="00A66903">
              <w:br/>
              <w:t>as</w:t>
            </w:r>
            <w:r w:rsidR="00693FBC">
              <w:t xml:space="preserve"> </w:t>
            </w:r>
            <w:r w:rsidRPr="00A66903">
              <w:t>a</w:t>
            </w:r>
            <w:r w:rsidR="00693FBC">
              <w:t xml:space="preserve"> </w:t>
            </w:r>
            <w:hyperlink r:id="rId85" w:tgtFrame="_blank" w:history="1">
              <w:r w:rsidRPr="00A66903">
                <w:rPr>
                  <w:rStyle w:val="Hyperlink"/>
                </w:rPr>
                <w:t>Word</w:t>
              </w:r>
            </w:hyperlink>
            <w:r w:rsidR="00693FBC">
              <w:t xml:space="preserve"> file</w:t>
            </w:r>
            <w:r w:rsidRPr="00A66903">
              <w:br/>
              <w:t>courts.alaska.gov/shc/family/docs/shc-1545.doc</w:t>
            </w:r>
            <w:r w:rsidRPr="00A66903">
              <w:br/>
              <w:t>as</w:t>
            </w:r>
            <w:r w:rsidR="00693FBC">
              <w:t xml:space="preserve"> </w:t>
            </w:r>
            <w:r w:rsidRPr="00A66903">
              <w:t>a</w:t>
            </w:r>
            <w:r w:rsidR="00693FBC">
              <w:t xml:space="preserve"> </w:t>
            </w:r>
            <w:hyperlink r:id="rId86" w:tgtFrame="_blank" w:history="1">
              <w:r w:rsidRPr="00A66903">
                <w:rPr>
                  <w:rStyle w:val="Hyperlink"/>
                </w:rPr>
                <w:t>PDF</w:t>
              </w:r>
            </w:hyperlink>
            <w:r w:rsidR="00693FBC">
              <w:t xml:space="preserve"> </w:t>
            </w:r>
            <w:r w:rsidRPr="00A66903">
              <w:t>file</w:t>
            </w:r>
            <w:r w:rsidRPr="00A66903">
              <w:br/>
            </w:r>
            <w:r w:rsidRPr="00A66903">
              <w:lastRenderedPageBreak/>
              <w:t>courts.alaska.gov/shc/family/docs/shc-1545n.pdf</w:t>
            </w:r>
          </w:p>
          <w:p w14:paraId="655470FE" w14:textId="2A5C9E67" w:rsidR="000D112A" w:rsidRDefault="00AA023C" w:rsidP="00F17233">
            <w:pPr>
              <w:pStyle w:val="Body"/>
            </w:pPr>
            <w:r w:rsidRPr="0082550D">
              <w:rPr>
                <w:b/>
                <w:bCs/>
              </w:rPr>
              <w:t>Self-Certification</w:t>
            </w:r>
            <w:r w:rsidR="005E0F64">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87" w:history="1">
              <w:r>
                <w:rPr>
                  <w:rStyle w:val="Hyperlink"/>
                  <w:bCs/>
                </w:rPr>
                <w:t>Fill-In</w:t>
              </w:r>
              <w:r w:rsidR="00693FBC">
                <w:rPr>
                  <w:rStyle w:val="Hyperlink"/>
                  <w:bCs/>
                </w:rPr>
                <w:t xml:space="preserve"> </w:t>
              </w:r>
              <w:r>
                <w:rPr>
                  <w:rStyle w:val="Hyperlink"/>
                  <w:bCs/>
                </w:rPr>
                <w:t>PDF</w:t>
              </w:r>
            </w:hyperlink>
            <w:r>
              <w:rPr>
                <w:bCs/>
              </w:rPr>
              <w:t>]</w:t>
            </w:r>
            <w:r w:rsidR="000D112A">
              <w:br/>
            </w:r>
            <w:r w:rsidR="000D112A" w:rsidRPr="00C56C37">
              <w:t>public.courts.alaska.gov/web/forms/docs/tf-835.pdf</w:t>
            </w:r>
          </w:p>
          <w:p w14:paraId="5AFB43E5" w14:textId="2783C2D9" w:rsidR="00921DA3" w:rsidRDefault="000D112A" w:rsidP="00F17233">
            <w:pPr>
              <w:pStyle w:val="Body"/>
            </w:pPr>
            <w:r w:rsidRPr="00316CC7">
              <w:rPr>
                <w:b/>
              </w:rPr>
              <w:t>Proposed</w:t>
            </w:r>
            <w:r w:rsidR="00693FBC">
              <w:rPr>
                <w:b/>
              </w:rPr>
              <w:t xml:space="preserve"> </w:t>
            </w:r>
            <w:r w:rsidRPr="00F9613D">
              <w:rPr>
                <w:b/>
              </w:rPr>
              <w:t>Order</w:t>
            </w:r>
            <w:r w:rsidR="00693FBC">
              <w:rPr>
                <w:b/>
              </w:rPr>
              <w:t xml:space="preserve"> </w:t>
            </w:r>
            <w:r w:rsidRPr="00316CC7">
              <w:rPr>
                <w:b/>
              </w:rPr>
              <w:t>on</w:t>
            </w:r>
            <w:r w:rsidR="00693FBC">
              <w:rPr>
                <w:b/>
              </w:rPr>
              <w:t xml:space="preserve"> </w:t>
            </w:r>
            <w:r w:rsidRPr="00316CC7">
              <w:rPr>
                <w:b/>
              </w:rPr>
              <w:t>Motion,</w:t>
            </w:r>
            <w:r w:rsidR="00693FBC">
              <w:rPr>
                <w:b/>
              </w:rPr>
              <w:t xml:space="preserve"> </w:t>
            </w:r>
            <w:r w:rsidRPr="00316CC7">
              <w:rPr>
                <w:b/>
              </w:rPr>
              <w:t>SHC-1302</w:t>
            </w:r>
            <w:r w:rsidRPr="00A66903">
              <w:br/>
              <w:t>as</w:t>
            </w:r>
            <w:r w:rsidR="00693FBC">
              <w:t xml:space="preserve"> </w:t>
            </w:r>
            <w:r w:rsidRPr="00A66903">
              <w:t>a</w:t>
            </w:r>
            <w:r w:rsidR="00693FBC">
              <w:t xml:space="preserve"> </w:t>
            </w:r>
            <w:hyperlink r:id="rId88" w:tgtFrame="_blank" w:history="1">
              <w:r w:rsidRPr="00A66903">
                <w:rPr>
                  <w:rStyle w:val="Hyperlink"/>
                </w:rPr>
                <w:t>Word</w:t>
              </w:r>
            </w:hyperlink>
            <w:r w:rsidR="00693FBC">
              <w:t xml:space="preserve"> </w:t>
            </w:r>
            <w:r w:rsidRPr="00A66903">
              <w:t>file</w:t>
            </w:r>
            <w:r w:rsidRPr="00A66903">
              <w:br/>
              <w:t>courts.alaska.gov/shc/family/docs/shc-1302.doc</w:t>
            </w:r>
            <w:r w:rsidRPr="00A66903">
              <w:br/>
              <w:t>as</w:t>
            </w:r>
            <w:r w:rsidR="00693FBC">
              <w:t xml:space="preserve"> </w:t>
            </w:r>
            <w:r w:rsidRPr="00A66903">
              <w:t>a</w:t>
            </w:r>
            <w:r w:rsidR="00693FBC">
              <w:t xml:space="preserve"> </w:t>
            </w:r>
            <w:hyperlink r:id="rId89" w:tgtFrame="_blank" w:history="1">
              <w:r w:rsidRPr="00A66903">
                <w:rPr>
                  <w:rStyle w:val="Hyperlink"/>
                </w:rPr>
                <w:t>PDF</w:t>
              </w:r>
            </w:hyperlink>
            <w:r w:rsidR="00693FBC">
              <w:t xml:space="preserve"> </w:t>
            </w:r>
            <w:r w:rsidRPr="00A66903">
              <w:t>file</w:t>
            </w:r>
            <w:r w:rsidRPr="00A66903">
              <w:br/>
              <w:t>courts.alaska.gov/shc/family/docs/shc-1302n.pdf</w:t>
            </w:r>
          </w:p>
        </w:tc>
      </w:tr>
      <w:tr w:rsidR="00921DA3" w14:paraId="5E24471F" w14:textId="77777777" w:rsidTr="00DC1A96">
        <w:trPr>
          <w:jc w:val="center"/>
        </w:trPr>
        <w:tc>
          <w:tcPr>
            <w:tcW w:w="2880" w:type="dxa"/>
            <w:tcMar>
              <w:top w:w="360" w:type="dxa"/>
              <w:left w:w="115" w:type="dxa"/>
              <w:right w:w="115" w:type="dxa"/>
            </w:tcMar>
          </w:tcPr>
          <w:p w14:paraId="304595B6" w14:textId="32341F6D" w:rsidR="00921DA3" w:rsidRDefault="00921DA3"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88D41DA" w14:textId="77777777" w:rsidR="00921DA3" w:rsidRDefault="00921DA3" w:rsidP="00F17233">
            <w:pPr>
              <w:pStyle w:val="Body"/>
            </w:pPr>
          </w:p>
        </w:tc>
      </w:tr>
      <w:tr w:rsidR="00192264" w14:paraId="65FD4CDD" w14:textId="77777777" w:rsidTr="00DC1A96">
        <w:trPr>
          <w:jc w:val="center"/>
        </w:trPr>
        <w:tc>
          <w:tcPr>
            <w:tcW w:w="2880" w:type="dxa"/>
            <w:tcMar>
              <w:top w:w="360" w:type="dxa"/>
              <w:left w:w="115" w:type="dxa"/>
              <w:right w:w="115" w:type="dxa"/>
            </w:tcMar>
          </w:tcPr>
          <w:p w14:paraId="0BAA1935" w14:textId="62B61990" w:rsidR="00192264" w:rsidRDefault="00192264"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008A6FA3" w:rsidRPr="008A6FA3">
              <w:rPr>
                <w:shd w:val="clear" w:color="auto" w:fill="FFFFFF"/>
              </w:rPr>
              <w:t>type_of_interim_order</w:t>
            </w:r>
            <w:r w:rsidR="00693FBC">
              <w:rPr>
                <w:shd w:val="clear" w:color="auto" w:fill="FFFFFF"/>
              </w:rPr>
              <w:t xml:space="preserve"> </w:t>
            </w:r>
            <w:r w:rsidR="008A6FA3">
              <w:rPr>
                <w:shd w:val="clear" w:color="auto" w:fill="FFFFFF"/>
              </w:rPr>
              <w:t>==</w:t>
            </w:r>
            <w:r w:rsidR="00693FBC">
              <w:rPr>
                <w:shd w:val="clear" w:color="auto" w:fill="FFFFFF"/>
              </w:rPr>
              <w:t xml:space="preserve"> </w:t>
            </w:r>
            <w:r w:rsidR="008A6FA3">
              <w:rPr>
                <w:shd w:val="clear" w:color="auto" w:fill="FFFFFF"/>
              </w:rPr>
              <w:t>'</w:t>
            </w:r>
            <w:r w:rsidR="00C81896">
              <w:rPr>
                <w:shd w:val="clear" w:color="auto" w:fill="FFFFFF"/>
              </w:rPr>
              <w:t>standing</w:t>
            </w:r>
            <w:r w:rsidR="00693FBC">
              <w:rPr>
                <w:shd w:val="clear" w:color="auto" w:fill="FFFFFF"/>
              </w:rPr>
              <w:t xml:space="preserve"> </w:t>
            </w:r>
            <w:r w:rsidR="00C81896">
              <w:rPr>
                <w:shd w:val="clear" w:color="auto" w:fill="FFFFFF"/>
              </w:rPr>
              <w:t>order</w:t>
            </w:r>
            <w:r w:rsidR="008A6FA3">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1795B995" w14:textId="3DE9E87A" w:rsidR="00192264" w:rsidRDefault="00CA48FC" w:rsidP="00F17233">
            <w:pPr>
              <w:pStyle w:val="Body"/>
            </w:pPr>
            <w:proofErr w:type="spellStart"/>
            <w:r w:rsidRPr="00CA48FC">
              <w:t>standing_order_step</w:t>
            </w:r>
            <w:proofErr w:type="spellEnd"/>
            <w:r>
              <w:t xml:space="preserve"> in </w:t>
            </w:r>
            <w:r w:rsidR="007413AB" w:rsidRPr="007413AB">
              <w:t>aka2j_mod_cust_div_templates.yml</w:t>
            </w:r>
          </w:p>
        </w:tc>
      </w:tr>
      <w:tr w:rsidR="00192264" w14:paraId="2EE97EA1" w14:textId="77777777" w:rsidTr="00DC1A96">
        <w:trPr>
          <w:jc w:val="center"/>
        </w:trPr>
        <w:tc>
          <w:tcPr>
            <w:tcW w:w="2880" w:type="dxa"/>
            <w:tcMar>
              <w:top w:w="360" w:type="dxa"/>
              <w:left w:w="115" w:type="dxa"/>
              <w:right w:w="115" w:type="dxa"/>
            </w:tcMar>
          </w:tcPr>
          <w:p w14:paraId="417A9BEB" w14:textId="2A14AF78" w:rsidR="00192264" w:rsidRDefault="00192264" w:rsidP="00CE5ADB">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15</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297A8F">
              <w:rPr>
                <w:shd w:val="clear" w:color="auto" w:fill="FFFFFF"/>
              </w:rPr>
              <w:t>A</w:t>
            </w:r>
            <w:r w:rsidRPr="00192264">
              <w:rPr>
                <w:shd w:val="clear" w:color="auto" w:fill="FFFFFF"/>
              </w:rPr>
              <w:t>sk</w:t>
            </w:r>
            <w:r w:rsidR="00693FBC">
              <w:rPr>
                <w:shd w:val="clear" w:color="auto" w:fill="FFFFFF"/>
              </w:rPr>
              <w:t xml:space="preserve"> </w:t>
            </w:r>
            <w:r w:rsidRPr="00192264">
              <w:rPr>
                <w:shd w:val="clear" w:color="auto" w:fill="FFFFFF"/>
              </w:rPr>
              <w:t>the</w:t>
            </w:r>
            <w:r w:rsidR="00693FBC">
              <w:rPr>
                <w:shd w:val="clear" w:color="auto" w:fill="FFFFFF"/>
              </w:rPr>
              <w:t xml:space="preserve"> </w:t>
            </w:r>
            <w:r w:rsidRPr="00192264">
              <w:rPr>
                <w:shd w:val="clear" w:color="auto" w:fill="FFFFFF"/>
              </w:rPr>
              <w:t>court</w:t>
            </w:r>
            <w:r w:rsidR="00693FBC">
              <w:rPr>
                <w:shd w:val="clear" w:color="auto" w:fill="FFFFFF"/>
              </w:rPr>
              <w:t xml:space="preserve"> </w:t>
            </w:r>
            <w:r w:rsidRPr="00192264">
              <w:rPr>
                <w:shd w:val="clear" w:color="auto" w:fill="FFFFFF"/>
              </w:rPr>
              <w:t>to</w:t>
            </w:r>
            <w:r w:rsidR="00693FBC">
              <w:rPr>
                <w:shd w:val="clear" w:color="auto" w:fill="FFFFFF"/>
              </w:rPr>
              <w:t xml:space="preserve"> </w:t>
            </w:r>
            <w:r w:rsidRPr="00192264">
              <w:rPr>
                <w:shd w:val="clear" w:color="auto" w:fill="FFFFFF"/>
              </w:rPr>
              <w:t>change</w:t>
            </w:r>
            <w:r w:rsidR="00693FBC">
              <w:rPr>
                <w:shd w:val="clear" w:color="auto" w:fill="FFFFFF"/>
              </w:rPr>
              <w:t xml:space="preserve"> </w:t>
            </w:r>
            <w:r w:rsidRPr="00192264">
              <w:rPr>
                <w:shd w:val="clear" w:color="auto" w:fill="FFFFFF"/>
              </w:rPr>
              <w:t>the</w:t>
            </w:r>
            <w:r w:rsidR="00693FBC">
              <w:rPr>
                <w:shd w:val="clear" w:color="auto" w:fill="FFFFFF"/>
              </w:rPr>
              <w:t xml:space="preserve"> </w:t>
            </w:r>
            <w:r>
              <w:rPr>
                <w:shd w:val="clear" w:color="auto" w:fill="FFFFFF"/>
              </w:rPr>
              <w:t>S</w:t>
            </w:r>
            <w:r w:rsidRPr="00192264">
              <w:rPr>
                <w:shd w:val="clear" w:color="auto" w:fill="FFFFFF"/>
              </w:rPr>
              <w:t>tanding</w:t>
            </w:r>
            <w:r w:rsidR="00693FBC">
              <w:rPr>
                <w:shd w:val="clear" w:color="auto" w:fill="FFFFFF"/>
              </w:rPr>
              <w:t xml:space="preserve"> </w:t>
            </w:r>
            <w:r>
              <w:rPr>
                <w:shd w:val="clear" w:color="auto" w:fill="FFFFFF"/>
              </w:rPr>
              <w:t>O</w:t>
            </w:r>
            <w:r w:rsidRPr="00192264">
              <w:rPr>
                <w:shd w:val="clear" w:color="auto" w:fill="FFFFFF"/>
              </w:rPr>
              <w:t>rder</w:t>
            </w:r>
            <w:r w:rsidR="00693FBC">
              <w:rPr>
                <w:shd w:val="clear" w:color="auto" w:fill="FFFFFF"/>
              </w:rPr>
              <w:t xml:space="preserve"> </w:t>
            </w:r>
            <w:r w:rsidRPr="00192264">
              <w:rPr>
                <w:shd w:val="clear" w:color="auto" w:fill="FFFFFF"/>
              </w:rPr>
              <w:t>or</w:t>
            </w:r>
            <w:r w:rsidR="00693FBC">
              <w:rPr>
                <w:shd w:val="clear" w:color="auto" w:fill="FFFFFF"/>
              </w:rPr>
              <w:t xml:space="preserve"> </w:t>
            </w:r>
            <w:r w:rsidRPr="00192264">
              <w:rPr>
                <w:shd w:val="clear" w:color="auto" w:fill="FFFFFF"/>
              </w:rPr>
              <w:t>a</w:t>
            </w:r>
            <w:r w:rsidR="00693FBC">
              <w:rPr>
                <w:shd w:val="clear" w:color="auto" w:fill="FFFFFF"/>
              </w:rPr>
              <w:t xml:space="preserve"> </w:t>
            </w:r>
            <w:r w:rsidRPr="00192264">
              <w:rPr>
                <w:shd w:val="clear" w:color="auto" w:fill="FFFFFF"/>
              </w:rPr>
              <w:t>similar</w:t>
            </w:r>
            <w:r w:rsidR="00693FBC">
              <w:rPr>
                <w:shd w:val="clear" w:color="auto" w:fill="FFFFFF"/>
              </w:rPr>
              <w:t xml:space="preserve"> </w:t>
            </w:r>
            <w:r w:rsidR="001656DE">
              <w:rPr>
                <w:shd w:val="clear" w:color="auto" w:fill="FFFFFF"/>
              </w:rPr>
              <w:t xml:space="preserve">order </w:t>
            </w:r>
          </w:p>
        </w:tc>
        <w:tc>
          <w:tcPr>
            <w:tcW w:w="7612" w:type="dxa"/>
            <w:tcMar>
              <w:top w:w="432" w:type="dxa"/>
              <w:left w:w="115" w:type="dxa"/>
              <w:right w:w="115" w:type="dxa"/>
            </w:tcMar>
          </w:tcPr>
          <w:p w14:paraId="15F550A5" w14:textId="77777777" w:rsidR="00192264" w:rsidRDefault="00192264" w:rsidP="003665A8">
            <w:pPr>
              <w:pStyle w:val="Heading3"/>
              <w:spacing w:before="240"/>
              <w:outlineLvl w:val="2"/>
            </w:pPr>
            <w:r>
              <w:t>Background</w:t>
            </w:r>
          </w:p>
          <w:p w14:paraId="4120D17B" w14:textId="6ED45E8C" w:rsidR="0005670D" w:rsidRDefault="00192264" w:rsidP="00360B18">
            <w:pPr>
              <w:pStyle w:val="ListParagraph"/>
              <w:ind w:left="405"/>
            </w:pPr>
            <w:r>
              <w:t>When</w:t>
            </w:r>
            <w:r w:rsidR="00693FBC">
              <w:t xml:space="preserve"> </w:t>
            </w:r>
            <w:r>
              <w:t>your</w:t>
            </w:r>
            <w:r w:rsidR="00693FBC">
              <w:t xml:space="preserve"> </w:t>
            </w:r>
            <w:r>
              <w:t>case</w:t>
            </w:r>
            <w:r w:rsidR="00693FBC">
              <w:t xml:space="preserve"> </w:t>
            </w:r>
            <w:r>
              <w:t>was</w:t>
            </w:r>
            <w:r w:rsidR="00693FBC">
              <w:t xml:space="preserve"> </w:t>
            </w:r>
            <w:r>
              <w:t>opened,</w:t>
            </w:r>
            <w:r w:rsidR="00693FBC">
              <w:t xml:space="preserve"> </w:t>
            </w:r>
            <w:r>
              <w:t>the</w:t>
            </w:r>
            <w:r w:rsidR="00693FBC">
              <w:t xml:space="preserve"> </w:t>
            </w:r>
            <w:r>
              <w:t>court</w:t>
            </w:r>
            <w:r w:rsidR="00693FBC">
              <w:t xml:space="preserve"> </w:t>
            </w:r>
            <w:r>
              <w:t>issued</w:t>
            </w:r>
            <w:r w:rsidR="00693FBC">
              <w:t xml:space="preserve"> </w:t>
            </w:r>
            <w:r>
              <w:t>an</w:t>
            </w:r>
            <w:r w:rsidR="00693FBC">
              <w:t xml:space="preserve"> </w:t>
            </w:r>
            <w:r>
              <w:t>order,</w:t>
            </w:r>
            <w:r w:rsidR="00693FBC">
              <w:t xml:space="preserve"> </w:t>
            </w:r>
            <w:r>
              <w:t>usually</w:t>
            </w:r>
            <w:r w:rsidR="00693FBC">
              <w:t xml:space="preserve"> </w:t>
            </w:r>
            <w:r>
              <w:t>called</w:t>
            </w:r>
            <w:r w:rsidR="00693FBC">
              <w:t xml:space="preserve"> </w:t>
            </w:r>
            <w:r>
              <w:t>a</w:t>
            </w:r>
            <w:r w:rsidR="00693FBC">
              <w:t xml:space="preserve"> </w:t>
            </w:r>
            <w:r w:rsidRPr="0005670D">
              <w:rPr>
                <w:b/>
              </w:rPr>
              <w:t>Standing</w:t>
            </w:r>
            <w:r w:rsidR="00693FBC">
              <w:rPr>
                <w:b/>
              </w:rPr>
              <w:t xml:space="preserve"> </w:t>
            </w:r>
            <w:r w:rsidRPr="0005670D">
              <w:rPr>
                <w:b/>
              </w:rPr>
              <w:t>Order</w:t>
            </w:r>
            <w:r w:rsidR="00693FBC">
              <w:rPr>
                <w:b/>
              </w:rPr>
              <w:t xml:space="preserve"> </w:t>
            </w:r>
            <w:r w:rsidRPr="00305B79">
              <w:t>or</w:t>
            </w:r>
            <w:r w:rsidR="00693FBC">
              <w:t xml:space="preserve"> </w:t>
            </w:r>
            <w:r w:rsidRPr="00305B79">
              <w:t>a</w:t>
            </w:r>
            <w:r w:rsidR="00693FBC">
              <w:rPr>
                <w:b/>
              </w:rPr>
              <w:t xml:space="preserve"> </w:t>
            </w:r>
            <w:r w:rsidRPr="0005670D">
              <w:rPr>
                <w:b/>
              </w:rPr>
              <w:t>Domestic</w:t>
            </w:r>
            <w:r w:rsidR="00693FBC">
              <w:rPr>
                <w:b/>
              </w:rPr>
              <w:t xml:space="preserve"> </w:t>
            </w:r>
            <w:r w:rsidRPr="0005670D">
              <w:rPr>
                <w:b/>
              </w:rPr>
              <w:t>Relations</w:t>
            </w:r>
            <w:r w:rsidR="00693FBC">
              <w:rPr>
                <w:b/>
              </w:rPr>
              <w:t xml:space="preserve"> </w:t>
            </w:r>
            <w:r w:rsidRPr="0005670D">
              <w:rPr>
                <w:b/>
              </w:rPr>
              <w:t>Procedural</w:t>
            </w:r>
            <w:r w:rsidR="00693FBC">
              <w:rPr>
                <w:b/>
              </w:rPr>
              <w:t xml:space="preserve"> </w:t>
            </w:r>
            <w:r w:rsidRPr="0005670D">
              <w:rPr>
                <w:b/>
              </w:rPr>
              <w:t>Order</w:t>
            </w:r>
            <w:r w:rsidR="00DB59F3">
              <w:rPr>
                <w:b/>
              </w:rPr>
              <w:t>.</w:t>
            </w:r>
            <w:r w:rsidR="0005670D" w:rsidRPr="00B679F1">
              <w:rPr>
                <w:color w:val="FFC000"/>
              </w:rPr>
              <w:t>{%</w:t>
            </w:r>
            <w:r w:rsidR="00693FBC">
              <w:rPr>
                <w:color w:val="FFC000"/>
              </w:rPr>
              <w:t xml:space="preserve"> </w:t>
            </w:r>
            <w:r w:rsidR="0005670D" w:rsidRPr="00B679F1">
              <w:rPr>
                <w:color w:val="FFC000"/>
              </w:rPr>
              <w:t>if</w:t>
            </w:r>
            <w:r w:rsidR="00693FBC">
              <w:rPr>
                <w:color w:val="FFC000"/>
              </w:rPr>
              <w:t xml:space="preserve"> </w:t>
            </w:r>
            <w:r w:rsidR="0005670D" w:rsidRPr="00B679F1">
              <w:rPr>
                <w:color w:val="FFC000"/>
              </w:rPr>
              <w:t>user_need</w:t>
            </w:r>
            <w:r w:rsidR="00693FBC">
              <w:rPr>
                <w:color w:val="FFC000"/>
              </w:rPr>
              <w:t xml:space="preserve"> </w:t>
            </w:r>
            <w:r w:rsidR="0005670D" w:rsidRPr="00B679F1">
              <w:rPr>
                <w:color w:val="FFC000"/>
              </w:rPr>
              <w:t>==</w:t>
            </w:r>
            <w:r w:rsidR="00693FBC">
              <w:rPr>
                <w:color w:val="FFC000"/>
              </w:rPr>
              <w:t xml:space="preserve"> </w:t>
            </w:r>
            <w:r w:rsidR="0005670D" w:rsidRPr="00B679F1">
              <w:rPr>
                <w:color w:val="FFC000"/>
              </w:rPr>
              <w:t>'change</w:t>
            </w:r>
            <w:r w:rsidR="00693FBC">
              <w:rPr>
                <w:color w:val="FFC000"/>
              </w:rPr>
              <w:t xml:space="preserve"> </w:t>
            </w:r>
            <w:r w:rsidR="0005670D" w:rsidRPr="00B679F1">
              <w:rPr>
                <w:color w:val="FFC000"/>
              </w:rPr>
              <w:t>divorce</w:t>
            </w:r>
            <w:r w:rsidR="00693FBC">
              <w:rPr>
                <w:color w:val="FFC000"/>
              </w:rPr>
              <w:t xml:space="preserve"> </w:t>
            </w:r>
            <w:r w:rsidR="0005670D" w:rsidRPr="00B679F1">
              <w:rPr>
                <w:color w:val="FFC000"/>
              </w:rPr>
              <w:t>order'</w:t>
            </w:r>
            <w:r w:rsidR="00693FBC">
              <w:rPr>
                <w:color w:val="FFC000"/>
              </w:rPr>
              <w:t xml:space="preserve"> </w:t>
            </w:r>
            <w:r w:rsidR="0005670D" w:rsidRPr="00B679F1">
              <w:rPr>
                <w:color w:val="FFC000"/>
              </w:rPr>
              <w:t>%}</w:t>
            </w:r>
          </w:p>
          <w:p w14:paraId="67CEB560" w14:textId="5B0F1A2E"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spouses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else</w:t>
            </w:r>
            <w:r w:rsidR="00693FBC">
              <w:rPr>
                <w:color w:val="FFC000"/>
              </w:rPr>
              <w:t xml:space="preserve"> </w:t>
            </w:r>
            <w:r w:rsidRPr="00B679F1">
              <w:rPr>
                <w:color w:val="FFC000"/>
              </w:rPr>
              <w:t>%}</w:t>
            </w:r>
          </w:p>
          <w:p w14:paraId="27358367" w14:textId="3F3BD808" w:rsidR="0005670D" w:rsidRDefault="0005670D" w:rsidP="0005670D">
            <w:pPr>
              <w:pStyle w:val="ListParagraph"/>
              <w:ind w:left="405"/>
            </w:pPr>
            <w:r>
              <w:t>The</w:t>
            </w:r>
            <w:r w:rsidR="00693FBC">
              <w:t xml:space="preserve"> </w:t>
            </w:r>
            <w:r>
              <w:t>court</w:t>
            </w:r>
            <w:r w:rsidR="00693FBC">
              <w:t xml:space="preserve"> </w:t>
            </w:r>
            <w:r>
              <w:t>expects</w:t>
            </w:r>
            <w:r w:rsidR="00693FBC">
              <w:t xml:space="preserve"> </w:t>
            </w:r>
            <w:r>
              <w:t>both</w:t>
            </w:r>
            <w:r w:rsidR="00693FBC">
              <w:t xml:space="preserve"> </w:t>
            </w:r>
            <w:r>
              <w:t>parents</w:t>
            </w:r>
            <w:r w:rsidR="00693FBC">
              <w:t xml:space="preserve"> </w:t>
            </w:r>
            <w:r>
              <w:t>to</w:t>
            </w:r>
            <w:r w:rsidR="00693FBC">
              <w:t xml:space="preserve"> </w:t>
            </w:r>
            <w:r>
              <w:t>follow</w:t>
            </w:r>
            <w:r w:rsidR="00693FBC">
              <w:t xml:space="preserve"> </w:t>
            </w:r>
            <w:r>
              <w:t>it.</w:t>
            </w:r>
            <w:r w:rsidRPr="00B679F1">
              <w:rPr>
                <w:color w:val="FFC000"/>
              </w:rPr>
              <w:t>{%</w:t>
            </w:r>
            <w:r w:rsidR="00693FBC">
              <w:rPr>
                <w:color w:val="FFC000"/>
              </w:rPr>
              <w:t xml:space="preserve"> </w:t>
            </w:r>
            <w:r w:rsidRPr="00B679F1">
              <w:rPr>
                <w:color w:val="FFC000"/>
              </w:rPr>
              <w:t>endif</w:t>
            </w:r>
            <w:r w:rsidR="00693FBC">
              <w:rPr>
                <w:color w:val="FFC000"/>
              </w:rPr>
              <w:t xml:space="preserve"> </w:t>
            </w:r>
            <w:r w:rsidRPr="00B679F1">
              <w:rPr>
                <w:color w:val="FFC000"/>
              </w:rPr>
              <w:t>%}</w:t>
            </w:r>
          </w:p>
          <w:p w14:paraId="2E334BB1" w14:textId="4878F328" w:rsidR="0005670D" w:rsidRDefault="0005670D" w:rsidP="0005670D">
            <w:pPr>
              <w:pStyle w:val="ListParagraph"/>
              <w:ind w:left="405"/>
            </w:pPr>
            <w:r>
              <w:t>Sometimes</w:t>
            </w:r>
            <w:r w:rsidR="00693FBC">
              <w:t xml:space="preserve"> </w:t>
            </w:r>
            <w:r>
              <w:t>a</w:t>
            </w:r>
            <w:r w:rsidR="00693FBC">
              <w:t xml:space="preserve"> </w:t>
            </w:r>
            <w:r>
              <w:t>parent</w:t>
            </w:r>
            <w:r w:rsidR="00693FBC">
              <w:t xml:space="preserve"> </w:t>
            </w:r>
            <w:r>
              <w:t>wants</w:t>
            </w:r>
            <w:r w:rsidR="00693FBC">
              <w:t xml:space="preserve"> </w:t>
            </w:r>
            <w:r>
              <w:t>to</w:t>
            </w:r>
            <w:r w:rsidR="00693FBC">
              <w:t xml:space="preserve"> </w:t>
            </w:r>
            <w:r>
              <w:t>do</w:t>
            </w:r>
            <w:r w:rsidR="00693FBC">
              <w:t xml:space="preserve"> </w:t>
            </w:r>
            <w:r>
              <w:t>something</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does</w:t>
            </w:r>
            <w:r w:rsidR="00693FBC">
              <w:t xml:space="preserve"> </w:t>
            </w:r>
            <w:r>
              <w:t>not</w:t>
            </w:r>
            <w:r w:rsidR="00693FBC">
              <w:t xml:space="preserve"> </w:t>
            </w:r>
            <w:r>
              <w:t>allow</w:t>
            </w:r>
            <w:r w:rsidR="00DB59F3">
              <w:t>.</w:t>
            </w:r>
            <w:r w:rsidR="00693FBC">
              <w:t xml:space="preserve"> </w:t>
            </w:r>
            <w:r>
              <w:t>For</w:t>
            </w:r>
            <w:r w:rsidR="00693FBC">
              <w:t xml:space="preserve"> </w:t>
            </w:r>
            <w:r>
              <w:t>example,</w:t>
            </w:r>
            <w:r w:rsidR="00693FBC">
              <w:t xml:space="preserve"> </w:t>
            </w:r>
            <w:r>
              <w:t>A</w:t>
            </w:r>
            <w:r w:rsidR="00693FBC">
              <w:t xml:space="preserve"> </w:t>
            </w:r>
            <w:r>
              <w:t>parent</w:t>
            </w:r>
            <w:r w:rsidR="00693FBC">
              <w:t xml:space="preserve"> </w:t>
            </w:r>
            <w:r>
              <w:t>may</w:t>
            </w:r>
            <w:r w:rsidR="00693FBC">
              <w:t xml:space="preserve"> </w:t>
            </w:r>
            <w:r>
              <w:t>want</w:t>
            </w:r>
            <w:r w:rsidR="00693FBC">
              <w:t xml:space="preserve"> </w:t>
            </w:r>
            <w:r>
              <w:t>to</w:t>
            </w:r>
            <w:r w:rsidR="00693FBC">
              <w:t xml:space="preserve"> </w:t>
            </w:r>
            <w:r>
              <w:t>take</w:t>
            </w:r>
            <w:r w:rsidR="00693FBC">
              <w:t xml:space="preserve"> </w:t>
            </w:r>
            <w:r>
              <w:t>the</w:t>
            </w:r>
            <w:r w:rsidR="00693FBC">
              <w:t xml:space="preserve"> </w:t>
            </w:r>
            <w:r>
              <w:t>children</w:t>
            </w:r>
            <w:r w:rsidR="00693FBC">
              <w:t xml:space="preserve"> </w:t>
            </w:r>
            <w:r>
              <w:t>to</w:t>
            </w:r>
            <w:r w:rsidR="00693FBC">
              <w:t xml:space="preserve"> </w:t>
            </w:r>
            <w:r>
              <w:t>a</w:t>
            </w:r>
            <w:r w:rsidR="00693FBC">
              <w:t xml:space="preserve"> </w:t>
            </w:r>
            <w:r>
              <w:t>family</w:t>
            </w:r>
            <w:r w:rsidR="00693FBC">
              <w:t xml:space="preserve"> </w:t>
            </w:r>
            <w:r>
              <w:t>reunion</w:t>
            </w:r>
            <w:r w:rsidR="00693FBC">
              <w:t xml:space="preserve"> </w:t>
            </w:r>
            <w:r>
              <w:t>in</w:t>
            </w:r>
            <w:r w:rsidR="00693FBC">
              <w:t xml:space="preserve"> </w:t>
            </w:r>
            <w:r>
              <w:t>another</w:t>
            </w:r>
            <w:r w:rsidR="00693FBC">
              <w:t xml:space="preserve"> </w:t>
            </w:r>
            <w:r>
              <w:t>state.</w:t>
            </w:r>
            <w:r w:rsidR="00693FBC">
              <w:t xml:space="preserve"> </w:t>
            </w:r>
            <w:r>
              <w:t>But</w:t>
            </w:r>
            <w:r w:rsidR="00693FBC">
              <w:t xml:space="preserve"> </w:t>
            </w:r>
            <w:r>
              <w:t>the</w:t>
            </w:r>
            <w:r w:rsidR="00693FBC">
              <w:t xml:space="preserve"> </w:t>
            </w:r>
            <w:r w:rsidRPr="00647B5C">
              <w:rPr>
                <w:b/>
                <w:bCs/>
              </w:rPr>
              <w:t>Standing</w:t>
            </w:r>
            <w:r w:rsidR="00693FBC">
              <w:rPr>
                <w:b/>
                <w:bCs/>
              </w:rPr>
              <w:t xml:space="preserve"> </w:t>
            </w:r>
            <w:r w:rsidRPr="00647B5C">
              <w:rPr>
                <w:b/>
                <w:bCs/>
              </w:rPr>
              <w:t>Order</w:t>
            </w:r>
            <w:r w:rsidR="00693FBC">
              <w:t xml:space="preserve"> </w:t>
            </w:r>
            <w:r>
              <w:t>says</w:t>
            </w:r>
            <w:r w:rsidR="00693FBC">
              <w:t xml:space="preserve"> </w:t>
            </w:r>
            <w:r>
              <w:t>parents</w:t>
            </w:r>
            <w:r w:rsidR="00693FBC">
              <w:t xml:space="preserve"> </w:t>
            </w:r>
            <w:r>
              <w:t>cannot</w:t>
            </w:r>
            <w:r w:rsidR="00693FBC">
              <w:t xml:space="preserve"> </w:t>
            </w:r>
            <w:r>
              <w:t>remove</w:t>
            </w:r>
            <w:r w:rsidR="00693FBC">
              <w:t xml:space="preserve"> </w:t>
            </w:r>
            <w:r>
              <w:t>the</w:t>
            </w:r>
            <w:r w:rsidR="00693FBC">
              <w:t xml:space="preserve"> </w:t>
            </w:r>
            <w:r>
              <w:t>children</w:t>
            </w:r>
            <w:r w:rsidR="00693FBC">
              <w:t xml:space="preserve"> </w:t>
            </w:r>
            <w:r>
              <w:t>from</w:t>
            </w:r>
            <w:r w:rsidR="00693FBC">
              <w:t xml:space="preserve"> </w:t>
            </w:r>
            <w:r>
              <w:t>Alaska</w:t>
            </w:r>
            <w:r w:rsidR="00693FBC">
              <w:t xml:space="preserve"> </w:t>
            </w:r>
            <w:r>
              <w:t>during</w:t>
            </w:r>
            <w:r w:rsidR="00693FBC">
              <w:t xml:space="preserve"> </w:t>
            </w:r>
            <w:r>
              <w:t>the</w:t>
            </w:r>
            <w:r w:rsidR="00693FBC">
              <w:t xml:space="preserve"> </w:t>
            </w:r>
            <w:r>
              <w:t>case.</w:t>
            </w:r>
            <w:r w:rsidRPr="00B679F1">
              <w:rPr>
                <w:color w:val="92D050"/>
              </w:rPr>
              <w:t>{%</w:t>
            </w:r>
            <w:r w:rsidR="00693FBC">
              <w:rPr>
                <w:color w:val="92D050"/>
              </w:rPr>
              <w:t xml:space="preserve"> </w:t>
            </w:r>
            <w:r w:rsidRPr="00B679F1">
              <w:rPr>
                <w:color w:val="92D050"/>
              </w:rPr>
              <w:t>if</w:t>
            </w:r>
            <w:r w:rsidR="00693FBC">
              <w:rPr>
                <w:color w:val="92D050"/>
              </w:rPr>
              <w:t xml:space="preserve"> </w:t>
            </w:r>
            <w:r w:rsidRPr="00B679F1">
              <w:rPr>
                <w:color w:val="92D050"/>
              </w:rPr>
              <w:t>user_need</w:t>
            </w:r>
            <w:r w:rsidR="00693FBC">
              <w:rPr>
                <w:color w:val="92D050"/>
              </w:rPr>
              <w:t xml:space="preserve"> </w:t>
            </w:r>
            <w:r w:rsidRPr="00B679F1">
              <w:rPr>
                <w:color w:val="92D050"/>
              </w:rPr>
              <w:t>==</w:t>
            </w:r>
            <w:r w:rsidR="00693FBC">
              <w:rPr>
                <w:color w:val="92D050"/>
              </w:rPr>
              <w:t xml:space="preserve"> </w:t>
            </w:r>
            <w:r w:rsidRPr="00B679F1">
              <w:rPr>
                <w:color w:val="92D050"/>
              </w:rPr>
              <w:t>'change</w:t>
            </w:r>
            <w:r w:rsidR="00693FBC">
              <w:rPr>
                <w:color w:val="92D050"/>
              </w:rPr>
              <w:t xml:space="preserve"> </w:t>
            </w:r>
            <w:r w:rsidRPr="00B679F1">
              <w:rPr>
                <w:color w:val="92D050"/>
              </w:rPr>
              <w:t>divorce</w:t>
            </w:r>
            <w:r w:rsidR="00693FBC">
              <w:rPr>
                <w:color w:val="92D050"/>
              </w:rPr>
              <w:t xml:space="preserve"> </w:t>
            </w:r>
            <w:r w:rsidRPr="00B679F1">
              <w:rPr>
                <w:color w:val="92D050"/>
              </w:rPr>
              <w:t>order'</w:t>
            </w:r>
            <w:r w:rsidR="00693FBC">
              <w:rPr>
                <w:color w:val="92D050"/>
              </w:rPr>
              <w:t xml:space="preserve"> </w:t>
            </w:r>
            <w:r w:rsidRPr="00B679F1">
              <w:rPr>
                <w:color w:val="92D050"/>
              </w:rPr>
              <w:t>%}</w:t>
            </w:r>
          </w:p>
          <w:p w14:paraId="6A7017CF" w14:textId="4B3647DB" w:rsidR="0005670D" w:rsidRDefault="0005670D" w:rsidP="0005670D">
            <w:pPr>
              <w:pStyle w:val="ListParagraph"/>
              <w:ind w:left="405"/>
            </w:pPr>
            <w:r>
              <w:t>The</w:t>
            </w:r>
            <w:r w:rsidR="00693FBC">
              <w:t xml:space="preserve"> </w:t>
            </w:r>
            <w:r w:rsidRPr="00647B5C">
              <w:rPr>
                <w:b/>
                <w:bCs/>
              </w:rPr>
              <w:t>Standing</w:t>
            </w:r>
            <w:r w:rsidR="00693FBC">
              <w:rPr>
                <w:b/>
                <w:bCs/>
              </w:rPr>
              <w:t xml:space="preserve"> </w:t>
            </w:r>
            <w:r w:rsidRPr="00647B5C">
              <w:rPr>
                <w:b/>
                <w:bCs/>
              </w:rPr>
              <w:t>Order</w:t>
            </w:r>
            <w:r w:rsidR="00693FBC">
              <w:t xml:space="preserve"> </w:t>
            </w:r>
            <w:r>
              <w:t>or</w:t>
            </w:r>
            <w:r w:rsidR="00693FBC">
              <w:t xml:space="preserve"> </w:t>
            </w:r>
            <w:r>
              <w:t>(</w:t>
            </w:r>
            <w:r w:rsidRPr="00647B5C">
              <w:rPr>
                <w:b/>
                <w:bCs/>
              </w:rPr>
              <w:t>DRPO</w:t>
            </w:r>
            <w:r>
              <w:t>)</w:t>
            </w:r>
            <w:r w:rsidR="00693FBC">
              <w:t xml:space="preserve"> </w:t>
            </w:r>
            <w:r>
              <w:t>in</w:t>
            </w:r>
            <w:r w:rsidR="00693FBC">
              <w:t xml:space="preserve"> </w:t>
            </w:r>
            <w:r>
              <w:t>a</w:t>
            </w:r>
            <w:r w:rsidR="00693FBC">
              <w:t xml:space="preserve"> </w:t>
            </w:r>
            <w:r>
              <w:t>divorce</w:t>
            </w:r>
            <w:r w:rsidR="00693FBC">
              <w:t xml:space="preserve"> </w:t>
            </w:r>
            <w:r>
              <w:t>case</w:t>
            </w:r>
            <w:r w:rsidR="00693FBC">
              <w:t xml:space="preserve"> </w:t>
            </w:r>
            <w:r>
              <w:t>also</w:t>
            </w:r>
            <w:r w:rsidR="00693FBC">
              <w:t xml:space="preserve"> </w:t>
            </w:r>
            <w:r>
              <w:t>says</w:t>
            </w:r>
            <w:r w:rsidR="00693FBC">
              <w:t xml:space="preserve"> </w:t>
            </w:r>
            <w:r>
              <w:t>your</w:t>
            </w:r>
            <w:r w:rsidR="00693FBC">
              <w:t xml:space="preserve"> </w:t>
            </w:r>
            <w:r>
              <w:t>spouse</w:t>
            </w:r>
            <w:r w:rsidR="00693FBC">
              <w:t xml:space="preserve"> </w:t>
            </w:r>
            <w:r>
              <w:t>must</w:t>
            </w:r>
            <w:r w:rsidR="00693FBC">
              <w:t xml:space="preserve"> </w:t>
            </w:r>
            <w:r>
              <w:t>agree</w:t>
            </w:r>
            <w:r w:rsidR="00693FBC">
              <w:t xml:space="preserve"> </w:t>
            </w:r>
            <w:r>
              <w:t>or</w:t>
            </w:r>
            <w:r w:rsidR="00693FBC">
              <w:t xml:space="preserve"> </w:t>
            </w:r>
            <w:r>
              <w:t>you</w:t>
            </w:r>
            <w:r w:rsidR="00693FBC">
              <w:t xml:space="preserve"> </w:t>
            </w:r>
            <w:r>
              <w:t>must</w:t>
            </w:r>
            <w:r w:rsidR="00693FBC">
              <w:t xml:space="preserve"> </w:t>
            </w:r>
            <w:r>
              <w:t>get</w:t>
            </w:r>
            <w:r w:rsidR="00693FBC">
              <w:t xml:space="preserve"> </w:t>
            </w:r>
            <w:r>
              <w:t>permission</w:t>
            </w:r>
            <w:r w:rsidR="00693FBC">
              <w:t xml:space="preserve"> </w:t>
            </w:r>
            <w:r>
              <w:t>from</w:t>
            </w:r>
            <w:r w:rsidR="00693FBC">
              <w:t xml:space="preserve"> </w:t>
            </w:r>
            <w:r>
              <w:t>the</w:t>
            </w:r>
            <w:r w:rsidR="00693FBC">
              <w:t xml:space="preserve"> </w:t>
            </w:r>
            <w:r>
              <w:t>court</w:t>
            </w:r>
            <w:r w:rsidR="00693FBC">
              <w:t xml:space="preserve"> </w:t>
            </w:r>
            <w:r>
              <w:t>to:</w:t>
            </w:r>
          </w:p>
          <w:p w14:paraId="694E4880" w14:textId="74311E54" w:rsidR="0005670D" w:rsidRDefault="0005670D" w:rsidP="00A10113">
            <w:pPr>
              <w:pStyle w:val="ListParagraph"/>
              <w:numPr>
                <w:ilvl w:val="1"/>
                <w:numId w:val="12"/>
              </w:numPr>
            </w:pPr>
            <w:r>
              <w:t>sell</w:t>
            </w:r>
            <w:r w:rsidR="00693FBC">
              <w:t xml:space="preserve"> </w:t>
            </w:r>
            <w:r>
              <w:t>marital</w:t>
            </w:r>
            <w:r w:rsidR="00693FBC">
              <w:t xml:space="preserve"> </w:t>
            </w:r>
            <w:r>
              <w:t>property,</w:t>
            </w:r>
            <w:r w:rsidR="00693FBC">
              <w:t xml:space="preserve"> </w:t>
            </w:r>
            <w:r>
              <w:t>or</w:t>
            </w:r>
          </w:p>
          <w:p w14:paraId="695D21D6" w14:textId="1B4727D4" w:rsidR="0005670D" w:rsidRDefault="0005670D" w:rsidP="00A10113">
            <w:pPr>
              <w:pStyle w:val="ListParagraph"/>
              <w:numPr>
                <w:ilvl w:val="1"/>
                <w:numId w:val="12"/>
              </w:numPr>
            </w:pPr>
            <w:r>
              <w:t>cancel</w:t>
            </w:r>
            <w:r w:rsidR="00693FBC">
              <w:t xml:space="preserve"> </w:t>
            </w:r>
            <w:r>
              <w:t>or</w:t>
            </w:r>
            <w:r w:rsidR="00693FBC">
              <w:t xml:space="preserve"> </w:t>
            </w:r>
            <w:r>
              <w:t>change</w:t>
            </w:r>
            <w:r w:rsidR="00693FBC">
              <w:t xml:space="preserve"> </w:t>
            </w:r>
            <w:r>
              <w:t>the</w:t>
            </w:r>
            <w:r w:rsidR="00693FBC">
              <w:t xml:space="preserve"> </w:t>
            </w:r>
            <w:r>
              <w:t>terms</w:t>
            </w:r>
            <w:r w:rsidR="00693FBC">
              <w:t xml:space="preserve"> </w:t>
            </w:r>
            <w:r>
              <w:t>of</w:t>
            </w:r>
            <w:r w:rsidR="00693FBC">
              <w:t xml:space="preserve"> </w:t>
            </w:r>
            <w:r>
              <w:t>any</w:t>
            </w:r>
            <w:r w:rsidR="00693FBC">
              <w:t xml:space="preserve"> </w:t>
            </w:r>
            <w:r>
              <w:t>insurance</w:t>
            </w:r>
            <w:r w:rsidR="00693FBC">
              <w:t xml:space="preserve"> </w:t>
            </w:r>
            <w:r>
              <w:t>policy</w:t>
            </w:r>
            <w:r w:rsidR="00647B5C">
              <w:t>.</w:t>
            </w:r>
          </w:p>
          <w:p w14:paraId="4D3D4E8A" w14:textId="718030A1" w:rsidR="0005670D" w:rsidRDefault="00647B5C" w:rsidP="00647B5C">
            <w:pPr>
              <w:pStyle w:val="ListParagraph"/>
              <w:ind w:left="405"/>
            </w:pPr>
            <w:r w:rsidRPr="00647B5C">
              <w:rPr>
                <w:color w:val="92D050"/>
              </w:rPr>
              <w:t>{%</w:t>
            </w:r>
            <w:r w:rsidR="00693FBC">
              <w:rPr>
                <w:color w:val="92D050"/>
              </w:rPr>
              <w:t xml:space="preserve"> </w:t>
            </w:r>
            <w:r w:rsidRPr="00647B5C">
              <w:rPr>
                <w:color w:val="92D050"/>
              </w:rPr>
              <w:t>endif</w:t>
            </w:r>
            <w:r w:rsidR="00693FBC">
              <w:rPr>
                <w:color w:val="92D050"/>
              </w:rPr>
              <w:t xml:space="preserve"> </w:t>
            </w:r>
            <w:r w:rsidRPr="00647B5C">
              <w:rPr>
                <w:color w:val="92D050"/>
              </w:rPr>
              <w:t>%}</w:t>
            </w:r>
            <w:r w:rsidR="0005670D">
              <w:t>If</w:t>
            </w:r>
            <w:r w:rsidR="00693FBC">
              <w:t xml:space="preserve"> </w:t>
            </w:r>
            <w:r w:rsidR="0005670D">
              <w:t>you</w:t>
            </w:r>
            <w:r w:rsidR="00693FBC">
              <w:t xml:space="preserve"> </w:t>
            </w:r>
            <w:r w:rsidR="0005670D">
              <w:t>want</w:t>
            </w:r>
            <w:r w:rsidR="00693FBC">
              <w:t xml:space="preserve"> </w:t>
            </w:r>
            <w:r w:rsidR="0005670D">
              <w:t>to</w:t>
            </w:r>
            <w:r w:rsidR="00693FBC">
              <w:t xml:space="preserve"> </w:t>
            </w:r>
            <w:r w:rsidR="0005670D">
              <w:t>do</w:t>
            </w:r>
            <w:r w:rsidR="00693FBC">
              <w:t xml:space="preserve"> </w:t>
            </w:r>
            <w:r w:rsidR="0005670D">
              <w:t>something</w:t>
            </w:r>
            <w:r w:rsidR="00693FBC">
              <w:t xml:space="preserve"> </w:t>
            </w:r>
            <w:r w:rsidR="0005670D">
              <w:t>different</w:t>
            </w:r>
            <w:r w:rsidR="00693FBC">
              <w:t xml:space="preserve"> </w:t>
            </w:r>
            <w:r w:rsidR="0005670D">
              <w:t>from</w:t>
            </w:r>
            <w:r w:rsidR="00693FBC">
              <w:t xml:space="preserve"> </w:t>
            </w:r>
            <w:r w:rsidR="0005670D">
              <w:t>what</w:t>
            </w:r>
            <w:r w:rsidR="00693FBC">
              <w:t xml:space="preserve"> </w:t>
            </w:r>
            <w:r w:rsidR="0005670D">
              <w:t>the</w:t>
            </w:r>
            <w:r w:rsidR="00693FBC">
              <w:t xml:space="preserve"> </w:t>
            </w:r>
            <w:r w:rsidR="0005670D">
              <w:t>order</w:t>
            </w:r>
            <w:r w:rsidR="00693FBC">
              <w:t xml:space="preserve"> </w:t>
            </w:r>
            <w:r w:rsidR="0005670D">
              <w:t>allows,</w:t>
            </w:r>
            <w:r w:rsidR="00693FBC">
              <w:t xml:space="preserve"> </w:t>
            </w:r>
            <w:r w:rsidR="0005670D">
              <w:t>you</w:t>
            </w:r>
            <w:r w:rsidR="00693FBC">
              <w:t xml:space="preserve"> </w:t>
            </w:r>
            <w:r w:rsidR="0005670D">
              <w:t>can</w:t>
            </w:r>
            <w:r w:rsidR="00693FBC">
              <w:t xml:space="preserve"> </w:t>
            </w:r>
            <w:r w:rsidR="0005670D">
              <w:t>ask</w:t>
            </w:r>
            <w:r w:rsidR="00693FBC">
              <w:t xml:space="preserve"> </w:t>
            </w:r>
            <w:r w:rsidR="0005670D">
              <w:t>your</w:t>
            </w:r>
            <w:r w:rsidR="00693FBC">
              <w:t xml:space="preserve"> </w:t>
            </w:r>
            <w:r w:rsidR="0005670D">
              <w:t>spouse</w:t>
            </w:r>
            <w:r w:rsidR="00693FBC">
              <w:t xml:space="preserve"> </w:t>
            </w:r>
            <w:r w:rsidR="0005670D">
              <w:t>to</w:t>
            </w:r>
            <w:r w:rsidR="00693FBC">
              <w:t xml:space="preserve"> </w:t>
            </w:r>
            <w:r w:rsidR="0005670D">
              <w:t>agree</w:t>
            </w:r>
            <w:r w:rsidR="00693FBC">
              <w:t xml:space="preserve"> </w:t>
            </w:r>
            <w:r w:rsidR="0005670D">
              <w:t>to</w:t>
            </w:r>
            <w:r w:rsidR="00693FBC">
              <w:t xml:space="preserve"> </w:t>
            </w:r>
            <w:r w:rsidR="0005670D">
              <w:t>it.</w:t>
            </w:r>
          </w:p>
          <w:p w14:paraId="17BC53DA" w14:textId="70F87090" w:rsidR="00192264" w:rsidRDefault="0005670D" w:rsidP="0005670D">
            <w:pPr>
              <w:pStyle w:val="ListParagraph"/>
              <w:ind w:left="405"/>
            </w:pPr>
            <w:r>
              <w:t>If</w:t>
            </w:r>
            <w:r w:rsidR="00693FBC">
              <w:t xml:space="preserve"> </w:t>
            </w:r>
            <w:r>
              <w:t>they</w:t>
            </w:r>
            <w:r w:rsidR="00693FBC">
              <w:t xml:space="preserve"> </w:t>
            </w:r>
            <w:r>
              <w:t>do</w:t>
            </w:r>
            <w:r w:rsidR="00693FBC">
              <w:t xml:space="preserve"> </w:t>
            </w:r>
            <w:r>
              <w:t>not</w:t>
            </w:r>
            <w:r w:rsidR="00693FBC">
              <w:t xml:space="preserve"> </w:t>
            </w:r>
            <w:r>
              <w:t>agree,</w:t>
            </w:r>
            <w:r w:rsidR="00693FBC">
              <w:t xml:space="preserve"> </w:t>
            </w:r>
            <w:r>
              <w:t>you</w:t>
            </w:r>
            <w:r w:rsidR="00693FBC">
              <w:t xml:space="preserve"> </w:t>
            </w:r>
            <w:r>
              <w:t>can</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change</w:t>
            </w:r>
            <w:r w:rsidR="00693FBC">
              <w:t xml:space="preserve"> </w:t>
            </w:r>
            <w:r>
              <w:t>one</w:t>
            </w:r>
            <w:r w:rsidR="00693FBC">
              <w:t xml:space="preserve"> </w:t>
            </w:r>
            <w:r>
              <w:t>of</w:t>
            </w:r>
            <w:r w:rsidR="00693FBC">
              <w:t xml:space="preserve"> </w:t>
            </w:r>
            <w:r>
              <w:t>the</w:t>
            </w:r>
            <w:r w:rsidR="00693FBC">
              <w:t xml:space="preserve"> </w:t>
            </w:r>
            <w:r>
              <w:t>orders</w:t>
            </w:r>
            <w:r w:rsidR="00693FBC">
              <w:t xml:space="preserve"> </w:t>
            </w:r>
            <w:r>
              <w:t>by</w:t>
            </w:r>
            <w:r w:rsidR="00693FBC">
              <w:t xml:space="preserve"> </w:t>
            </w:r>
            <w:r>
              <w:t>filing</w:t>
            </w:r>
            <w:r w:rsidR="00693FBC">
              <w:t xml:space="preserve"> </w:t>
            </w:r>
            <w:r>
              <w:t>a</w:t>
            </w:r>
            <w:r w:rsidR="00693FBC">
              <w:t xml:space="preserve"> </w:t>
            </w:r>
            <w:r>
              <w:t>"motion</w:t>
            </w:r>
            <w:r w:rsidR="00961DE0">
              <w:t>.</w:t>
            </w:r>
            <w:r>
              <w:t>"</w:t>
            </w:r>
          </w:p>
        </w:tc>
      </w:tr>
      <w:tr w:rsidR="00271728" w:rsidRPr="00DD3759" w14:paraId="185D44A7" w14:textId="77777777" w:rsidTr="00DC1A96">
        <w:trPr>
          <w:jc w:val="center"/>
        </w:trPr>
        <w:tc>
          <w:tcPr>
            <w:tcW w:w="2880" w:type="dxa"/>
            <w:tcMar>
              <w:top w:w="360" w:type="dxa"/>
              <w:left w:w="115" w:type="dxa"/>
              <w:right w:w="115" w:type="dxa"/>
            </w:tcMar>
          </w:tcPr>
          <w:p w14:paraId="60DDB9F4" w14:textId="3A8EEAC2" w:rsidR="00271728" w:rsidRPr="00A50D37" w:rsidRDefault="00DD3759"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5339EBB" w14:textId="77777777" w:rsidR="00271728" w:rsidRPr="00DD3759" w:rsidRDefault="00271728" w:rsidP="00F17233">
            <w:pPr>
              <w:pStyle w:val="Body"/>
              <w:rPr>
                <w:shd w:val="clear" w:color="auto" w:fill="FFFFFF"/>
              </w:rPr>
            </w:pPr>
          </w:p>
        </w:tc>
      </w:tr>
      <w:tr w:rsidR="00271728" w:rsidRPr="00DD3759" w14:paraId="6F9E786B" w14:textId="77777777" w:rsidTr="00DC1A96">
        <w:trPr>
          <w:jc w:val="center"/>
        </w:trPr>
        <w:tc>
          <w:tcPr>
            <w:tcW w:w="2880" w:type="dxa"/>
            <w:tcMar>
              <w:top w:w="360" w:type="dxa"/>
              <w:left w:w="115" w:type="dxa"/>
              <w:right w:w="115" w:type="dxa"/>
            </w:tcMar>
          </w:tcPr>
          <w:p w14:paraId="75B19006" w14:textId="081B553F" w:rsidR="00271728" w:rsidRPr="00A50D37" w:rsidRDefault="00DD3759"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'standing</w:t>
            </w:r>
            <w:r w:rsidR="00693FBC">
              <w:rPr>
                <w:shd w:val="clear" w:color="auto" w:fill="FFFFFF"/>
              </w:rPr>
              <w:t xml:space="preserve"> </w:t>
            </w:r>
            <w:r>
              <w:rPr>
                <w:shd w:val="clear" w:color="auto" w:fill="FFFFFF"/>
              </w:rPr>
              <w:t>order'</w:t>
            </w:r>
            <w:r w:rsidR="00693FBC">
              <w:rPr>
                <w:shd w:val="clear" w:color="auto" w:fill="FFFFFF"/>
              </w:rPr>
              <w:t xml:space="preserve"> </w:t>
            </w:r>
            <w:r>
              <w:rPr>
                <w:shd w:val="clear" w:color="auto" w:fill="FFFFFF"/>
              </w:rPr>
              <w:t>or</w:t>
            </w:r>
            <w:r w:rsidR="00693FBC">
              <w:rPr>
                <w:shd w:val="clear" w:color="auto" w:fill="FFFFFF"/>
              </w:rPr>
              <w:t xml:space="preserve"> </w:t>
            </w:r>
            <w:r>
              <w:rPr>
                <w:shd w:val="clear" w:color="auto" w:fill="FFFFFF"/>
              </w:rPr>
              <w:t>(</w:t>
            </w:r>
            <w:r w:rsidRPr="008A6FA3">
              <w:rPr>
                <w:shd w:val="clear" w:color="auto" w:fill="FFFFFF"/>
              </w:rPr>
              <w:t>type_of_interim_order</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and</w:t>
            </w:r>
            <w:r w:rsidR="00693FBC">
              <w:rPr>
                <w:shd w:val="clear" w:color="auto" w:fill="FFFFFF"/>
              </w:rPr>
              <w:t xml:space="preserve"> </w:t>
            </w:r>
            <w:r w:rsidR="00836CF0">
              <w:rPr>
                <w:shd w:val="clear" w:color="auto" w:fill="FFFFFF"/>
              </w:rPr>
              <w:t>not</w:t>
            </w:r>
            <w:r w:rsidR="00693FBC">
              <w:rPr>
                <w:shd w:val="clear" w:color="auto" w:fill="FFFFFF"/>
              </w:rPr>
              <w:t xml:space="preserve"> </w:t>
            </w:r>
            <w:r w:rsidRPr="00271728">
              <w:rPr>
                <w:shd w:val="clear" w:color="auto" w:fill="FFFFFF"/>
              </w:rPr>
              <w:t>interim_order_date_within_10_days</w:t>
            </w:r>
            <w:r>
              <w:rPr>
                <w:shd w:val="clear" w:color="auto" w:fill="FFFFFF"/>
              </w:rPr>
              <w:t>)</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37EF3A5B" w14:textId="6FD9BE28" w:rsidR="00271728" w:rsidRPr="00DD3759" w:rsidRDefault="007413AB" w:rsidP="00F17233">
            <w:pPr>
              <w:pStyle w:val="Body"/>
              <w:rPr>
                <w:shd w:val="clear" w:color="auto" w:fill="FFFFFF"/>
              </w:rPr>
            </w:pPr>
            <w:proofErr w:type="spellStart"/>
            <w:r w:rsidRPr="007413AB">
              <w:rPr>
                <w:shd w:val="clear" w:color="auto" w:fill="FFFFFF"/>
              </w:rPr>
              <w:t>motion_forms_step</w:t>
            </w:r>
            <w:proofErr w:type="spellEnd"/>
            <w:r w:rsidRPr="007413AB">
              <w:rPr>
                <w:shd w:val="clear" w:color="auto" w:fill="FFFFFF"/>
              </w:rPr>
              <w:t xml:space="preserve"> </w:t>
            </w:r>
            <w:r>
              <w:rPr>
                <w:shd w:val="clear" w:color="auto" w:fill="FFFFFF"/>
              </w:rPr>
              <w:t xml:space="preserve"> in </w:t>
            </w:r>
            <w:r w:rsidRPr="007413AB">
              <w:rPr>
                <w:shd w:val="clear" w:color="auto" w:fill="FFFFFF"/>
              </w:rPr>
              <w:t>aka2j_mod_cust_div_templates.yml</w:t>
            </w:r>
          </w:p>
        </w:tc>
      </w:tr>
      <w:tr w:rsidR="00192264" w14:paraId="52609499" w14:textId="77777777" w:rsidTr="00DC1A96">
        <w:trPr>
          <w:jc w:val="center"/>
        </w:trPr>
        <w:tc>
          <w:tcPr>
            <w:tcW w:w="2880" w:type="dxa"/>
            <w:tcMar>
              <w:top w:w="360" w:type="dxa"/>
              <w:left w:w="115" w:type="dxa"/>
              <w:right w:w="115" w:type="dxa"/>
            </w:tcMar>
          </w:tcPr>
          <w:p w14:paraId="4DFA4786" w14:textId="755A9D68" w:rsidR="00192264" w:rsidRPr="00A50D37" w:rsidRDefault="00192264" w:rsidP="00CE5ADB">
            <w:pPr>
              <w:pStyle w:val="Heading2"/>
              <w:outlineLvl w:val="1"/>
              <w:rPr>
                <w:shd w:val="clear" w:color="auto" w:fill="FFFFFF"/>
              </w:rPr>
            </w:pPr>
            <w:r w:rsidRPr="00A50D37">
              <w:rPr>
                <w:shd w:val="clear" w:color="auto" w:fill="FFFFFF"/>
              </w:rPr>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16</w:t>
            </w:r>
            <w:r w:rsidRPr="00A50D37">
              <w:rPr>
                <w:shd w:val="clear" w:color="auto" w:fill="FFFFFF"/>
              </w:rPr>
              <w:fldChar w:fldCharType="end"/>
            </w:r>
            <w:r w:rsidRPr="00A50D37">
              <w:rPr>
                <w:shd w:val="clear" w:color="auto" w:fill="FFFFFF"/>
              </w:rPr>
              <w:t>:</w:t>
            </w:r>
            <w:r w:rsidR="00693FBC">
              <w:rPr>
                <w:shd w:val="clear" w:color="auto" w:fill="FFFFFF"/>
              </w:rPr>
              <w:t xml:space="preserve"> </w:t>
            </w:r>
            <w:r w:rsidR="00DD3759">
              <w:rPr>
                <w:shd w:val="clear" w:color="auto" w:fill="FFFFFF"/>
              </w:rPr>
              <w:t>{%</w:t>
            </w:r>
            <w:r w:rsidR="00693FBC">
              <w:rPr>
                <w:shd w:val="clear" w:color="auto" w:fill="FFFFFF"/>
              </w:rPr>
              <w:t xml:space="preserve"> </w:t>
            </w:r>
            <w:r w:rsidR="00DD3759" w:rsidRPr="00DD3759">
              <w:rPr>
                <w:shd w:val="clear" w:color="auto" w:fill="FFFFFF"/>
              </w:rPr>
              <w:t>if</w:t>
            </w:r>
            <w:r w:rsidR="00693FBC">
              <w:rPr>
                <w:shd w:val="clear" w:color="auto" w:fill="FFFFFF"/>
              </w:rPr>
              <w:t xml:space="preserve"> </w:t>
            </w:r>
            <w:r w:rsidR="00DD3759" w:rsidRPr="00DD3759">
              <w:rPr>
                <w:shd w:val="clear" w:color="auto" w:fill="FFFFFF"/>
              </w:rPr>
              <w:t>type_of_interim_order</w:t>
            </w:r>
            <w:r w:rsidR="00693FBC">
              <w:rPr>
                <w:shd w:val="clear" w:color="auto" w:fill="FFFFFF"/>
              </w:rPr>
              <w:t xml:space="preserve"> </w:t>
            </w:r>
            <w:r w:rsidR="00DD3759" w:rsidRPr="00DD3759">
              <w:rPr>
                <w:shd w:val="clear" w:color="auto" w:fill="FFFFFF"/>
              </w:rPr>
              <w:t>==</w:t>
            </w:r>
            <w:r w:rsidR="00693FBC">
              <w:rPr>
                <w:shd w:val="clear" w:color="auto" w:fill="FFFFFF"/>
              </w:rPr>
              <w:t xml:space="preserve"> </w:t>
            </w:r>
            <w:r w:rsidR="00DD3759" w:rsidRPr="00DD3759">
              <w:rPr>
                <w:shd w:val="clear" w:color="auto" w:fill="FFFFFF"/>
              </w:rPr>
              <w:t>'standing</w:t>
            </w:r>
            <w:r w:rsidR="00693FBC">
              <w:rPr>
                <w:shd w:val="clear" w:color="auto" w:fill="FFFFFF"/>
              </w:rPr>
              <w:t xml:space="preserve"> </w:t>
            </w:r>
            <w:r w:rsidR="00DD3759" w:rsidRPr="00DD3759">
              <w:rPr>
                <w:shd w:val="clear" w:color="auto" w:fill="FFFFFF"/>
              </w:rPr>
              <w:t>order'</w:t>
            </w:r>
            <w:r w:rsidR="00693FBC">
              <w:rPr>
                <w:shd w:val="clear" w:color="auto" w:fill="FFFFFF"/>
              </w:rPr>
              <w:t xml:space="preserve"> </w:t>
            </w:r>
            <w:r w:rsidR="00DD3759">
              <w:rPr>
                <w:shd w:val="clear" w:color="auto" w:fill="FFFFFF"/>
              </w:rPr>
              <w:t>%}</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your</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forms</w:t>
            </w:r>
            <w:r w:rsidR="00DD3759">
              <w:rPr>
                <w:shd w:val="clear" w:color="auto" w:fill="FFFFFF"/>
              </w:rPr>
              <w:t>{%</w:t>
            </w:r>
            <w:r w:rsidR="00693FBC">
              <w:rPr>
                <w:shd w:val="clear" w:color="auto" w:fill="FFFFFF"/>
              </w:rPr>
              <w:t xml:space="preserve"> </w:t>
            </w:r>
            <w:r w:rsidR="00DD3759">
              <w:rPr>
                <w:shd w:val="clear" w:color="auto" w:fill="FFFFFF"/>
              </w:rPr>
              <w:t>else</w:t>
            </w:r>
            <w:r w:rsidR="00693FBC">
              <w:rPr>
                <w:shd w:val="clear" w:color="auto" w:fill="FFFFFF"/>
              </w:rPr>
              <w:t xml:space="preserve"> </w:t>
            </w:r>
            <w:r w:rsidR="00DD3759">
              <w:rPr>
                <w:shd w:val="clear" w:color="auto" w:fill="FFFFFF"/>
              </w:rPr>
              <w:t>%}Ask</w:t>
            </w:r>
            <w:r w:rsidR="00693FBC">
              <w:rPr>
                <w:shd w:val="clear" w:color="auto" w:fill="FFFFFF"/>
              </w:rPr>
              <w:t xml:space="preserve"> </w:t>
            </w:r>
            <w:r w:rsidR="00DD3759">
              <w:rPr>
                <w:shd w:val="clear" w:color="auto" w:fill="FFFFFF"/>
              </w:rPr>
              <w:t>the</w:t>
            </w:r>
            <w:r w:rsidR="00693FBC">
              <w:rPr>
                <w:shd w:val="clear" w:color="auto" w:fill="FFFFFF"/>
              </w:rPr>
              <w:t xml:space="preserve"> </w:t>
            </w:r>
            <w:r w:rsidR="00DD3759">
              <w:rPr>
                <w:shd w:val="clear" w:color="auto" w:fill="FFFFFF"/>
              </w:rPr>
              <w:t>judge</w:t>
            </w:r>
            <w:r w:rsidR="00693FBC">
              <w:rPr>
                <w:shd w:val="clear" w:color="auto" w:fill="FFFFFF"/>
              </w:rPr>
              <w:t xml:space="preserve"> </w:t>
            </w:r>
            <w:r w:rsidR="00DD3759">
              <w:rPr>
                <w:shd w:val="clear" w:color="auto" w:fill="FFFFFF"/>
              </w:rPr>
              <w:t>to</w:t>
            </w:r>
            <w:r w:rsidR="00693FBC">
              <w:rPr>
                <w:shd w:val="clear" w:color="auto" w:fill="FFFFFF"/>
              </w:rPr>
              <w:t xml:space="preserve"> </w:t>
            </w:r>
            <w:r w:rsidR="00DD3759">
              <w:rPr>
                <w:shd w:val="clear" w:color="auto" w:fill="FFFFFF"/>
              </w:rPr>
              <w:t>change</w:t>
            </w:r>
            <w:r w:rsidR="00693FBC">
              <w:rPr>
                <w:shd w:val="clear" w:color="auto" w:fill="FFFFFF"/>
              </w:rPr>
              <w:t xml:space="preserve"> </w:t>
            </w:r>
            <w:r w:rsidR="00DD3759">
              <w:rPr>
                <w:shd w:val="clear" w:color="auto" w:fill="FFFFFF"/>
              </w:rPr>
              <w:t>an</w:t>
            </w:r>
            <w:r w:rsidR="00693FBC">
              <w:rPr>
                <w:shd w:val="clear" w:color="auto" w:fill="FFFFFF"/>
              </w:rPr>
              <w:t xml:space="preserve"> </w:t>
            </w:r>
            <w:r w:rsidR="00DD3759">
              <w:rPr>
                <w:shd w:val="clear" w:color="auto" w:fill="FFFFFF"/>
              </w:rPr>
              <w:t>interim</w:t>
            </w:r>
            <w:r w:rsidR="00693FBC">
              <w:rPr>
                <w:shd w:val="clear" w:color="auto" w:fill="FFFFFF"/>
              </w:rPr>
              <w:t xml:space="preserve"> </w:t>
            </w:r>
            <w:r w:rsidR="00DD3759">
              <w:rPr>
                <w:shd w:val="clear" w:color="auto" w:fill="FFFFFF"/>
              </w:rPr>
              <w:t>order{%</w:t>
            </w:r>
            <w:r w:rsidR="00693FBC">
              <w:rPr>
                <w:shd w:val="clear" w:color="auto" w:fill="FFFFFF"/>
              </w:rPr>
              <w:t xml:space="preserve"> </w:t>
            </w:r>
            <w:r w:rsidR="00DD3759">
              <w:rPr>
                <w:shd w:val="clear" w:color="auto" w:fill="FFFFFF"/>
              </w:rPr>
              <w:t>endif</w:t>
            </w:r>
            <w:r w:rsidR="00693FBC">
              <w:rPr>
                <w:shd w:val="clear" w:color="auto" w:fill="FFFFFF"/>
              </w:rPr>
              <w:t xml:space="preserve"> </w:t>
            </w:r>
            <w:r w:rsidR="00DD3759">
              <w:rPr>
                <w:shd w:val="clear" w:color="auto" w:fill="FFFFFF"/>
              </w:rPr>
              <w:t>%}</w:t>
            </w:r>
          </w:p>
        </w:tc>
        <w:tc>
          <w:tcPr>
            <w:tcW w:w="7612" w:type="dxa"/>
            <w:tcMar>
              <w:top w:w="432" w:type="dxa"/>
              <w:left w:w="115" w:type="dxa"/>
              <w:right w:w="115" w:type="dxa"/>
            </w:tcMar>
          </w:tcPr>
          <w:p w14:paraId="7F3B96FD" w14:textId="11EF23B1" w:rsidR="002B5AFE" w:rsidRDefault="00DD3759" w:rsidP="00724E5B">
            <w:pPr>
              <w:pStyle w:val="Body"/>
              <w:spacing w:before="240"/>
            </w:pPr>
            <w:r w:rsidRPr="00DD3759">
              <w:rPr>
                <w:color w:val="FF0000"/>
              </w:rPr>
              <w:t>{%</w:t>
            </w:r>
            <w:r w:rsidR="00693FBC">
              <w:rPr>
                <w:color w:val="FF0000"/>
              </w:rPr>
              <w:t xml:space="preserve"> </w:t>
            </w:r>
            <w:r w:rsidRPr="00DD3759">
              <w:rPr>
                <w:color w:val="FF0000"/>
              </w:rPr>
              <w:t>if</w:t>
            </w:r>
            <w:r w:rsidR="00693FBC">
              <w:rPr>
                <w:color w:val="FF0000"/>
              </w:rPr>
              <w:t xml:space="preserve"> </w:t>
            </w:r>
            <w:r w:rsidRPr="00DD3759">
              <w:rPr>
                <w:color w:val="FF0000"/>
              </w:rPr>
              <w:t>type_of_interim_order</w:t>
            </w:r>
            <w:r w:rsidR="00693FBC">
              <w:rPr>
                <w:color w:val="FF0000"/>
              </w:rPr>
              <w:t xml:space="preserve"> </w:t>
            </w:r>
            <w:r w:rsidRPr="00DD3759">
              <w:rPr>
                <w:color w:val="FF0000"/>
              </w:rPr>
              <w:t>==</w:t>
            </w:r>
            <w:r w:rsidR="00693FBC">
              <w:rPr>
                <w:color w:val="FF0000"/>
              </w:rPr>
              <w:t xml:space="preserve"> </w:t>
            </w:r>
            <w:r w:rsidRPr="00DD3759">
              <w:rPr>
                <w:color w:val="FF0000"/>
              </w:rPr>
              <w:t>'</w:t>
            </w:r>
            <w:r w:rsidR="00296919">
              <w:rPr>
                <w:color w:val="FF0000"/>
              </w:rPr>
              <w:t>motion</w:t>
            </w:r>
            <w:r w:rsidRPr="00DD3759">
              <w:rPr>
                <w:color w:val="FF0000"/>
              </w:rPr>
              <w:t>'</w:t>
            </w:r>
            <w:r w:rsidR="00693FBC">
              <w:rPr>
                <w:color w:val="FF0000"/>
              </w:rPr>
              <w:t xml:space="preserve"> </w:t>
            </w:r>
            <w:r w:rsidRPr="00DD3759">
              <w:rPr>
                <w:color w:val="FF0000"/>
              </w:rPr>
              <w:t>%}</w:t>
            </w:r>
            <w:r w:rsidR="002B5AFE">
              <w:t>If</w:t>
            </w:r>
            <w:r w:rsidR="00693FBC">
              <w:t xml:space="preserve"> </w:t>
            </w:r>
            <w:r w:rsidR="002B5AFE">
              <w:t>you</w:t>
            </w:r>
            <w:r w:rsidR="00693FBC">
              <w:t xml:space="preserve"> </w:t>
            </w:r>
            <w:r w:rsidR="002B5AFE">
              <w:t>or</w:t>
            </w:r>
            <w:r w:rsidR="00693FBC">
              <w:t xml:space="preserve"> </w:t>
            </w:r>
            <w:r w:rsidR="002B5AFE">
              <w:t>your</w:t>
            </w:r>
            <w:r w:rsidR="00693FBC">
              <w:t xml:space="preserve"> </w:t>
            </w:r>
            <w:r w:rsidR="002B5AFE">
              <w:t>spouse</w:t>
            </w:r>
            <w:r w:rsidR="00693FBC">
              <w:t xml:space="preserve"> </w:t>
            </w:r>
            <w:r w:rsidR="002B5AFE">
              <w:t>filed</w:t>
            </w:r>
            <w:r w:rsidR="00693FBC">
              <w:t xml:space="preserve"> </w:t>
            </w:r>
            <w:r w:rsidR="002B5AFE">
              <w:t>a</w:t>
            </w:r>
            <w:r w:rsidR="00693FBC">
              <w:t xml:space="preserve"> </w:t>
            </w:r>
            <w:r w:rsidR="002B5AFE">
              <w:t>motion</w:t>
            </w:r>
            <w:r w:rsidR="00693FBC">
              <w:t xml:space="preserve"> </w:t>
            </w:r>
            <w:r w:rsidR="002B5AFE">
              <w:t>and</w:t>
            </w:r>
            <w:r w:rsidR="00693FBC">
              <w:t xml:space="preserve"> </w:t>
            </w:r>
            <w:r w:rsidR="002B5AFE">
              <w:t>the</w:t>
            </w:r>
            <w:r w:rsidR="00693FBC">
              <w:t xml:space="preserve"> </w:t>
            </w:r>
            <w:r w:rsidR="002B5AFE">
              <w:t>judge</w:t>
            </w:r>
            <w:r w:rsidR="00693FBC">
              <w:t xml:space="preserve"> </w:t>
            </w:r>
            <w:r w:rsidR="002B5AFE">
              <w:t>made</w:t>
            </w:r>
            <w:r w:rsidR="00693FBC">
              <w:t xml:space="preserve"> </w:t>
            </w:r>
            <w:r w:rsidR="002B5AFE">
              <w:t>an</w:t>
            </w:r>
            <w:r w:rsidR="00693FBC">
              <w:t xml:space="preserve"> </w:t>
            </w:r>
            <w:r w:rsidR="002B5AFE">
              <w:t>interim</w:t>
            </w:r>
            <w:r w:rsidR="00693FBC">
              <w:t xml:space="preserve"> </w:t>
            </w:r>
            <w:r w:rsidR="002B5AFE">
              <w:t>order,</w:t>
            </w:r>
            <w:r w:rsidR="00693FBC">
              <w:t xml:space="preserve"> </w:t>
            </w:r>
            <w:r w:rsidR="002B5AFE">
              <w:t>but</w:t>
            </w:r>
            <w:r w:rsidR="00693FBC">
              <w:t xml:space="preserve"> </w:t>
            </w:r>
            <w:r w:rsidR="002B5AFE">
              <w:t>things</w:t>
            </w:r>
            <w:r w:rsidR="00693FBC">
              <w:t xml:space="preserve"> </w:t>
            </w:r>
            <w:r w:rsidR="002B5AFE">
              <w:t>have</w:t>
            </w:r>
            <w:r w:rsidR="00693FBC">
              <w:t xml:space="preserve"> </w:t>
            </w:r>
            <w:r w:rsidR="002B5AFE">
              <w:t>changed,</w:t>
            </w:r>
            <w:r w:rsidR="00693FBC">
              <w:t xml:space="preserve"> </w:t>
            </w:r>
            <w:r w:rsidR="002B5AFE">
              <w:t>you</w:t>
            </w:r>
            <w:r w:rsidR="00693FBC">
              <w:t xml:space="preserve"> </w:t>
            </w:r>
            <w:r w:rsidR="002B5AFE">
              <w:t>can</w:t>
            </w:r>
            <w:r w:rsidR="00693FBC">
              <w:t xml:space="preserve"> </w:t>
            </w:r>
            <w:r w:rsidR="002B5AFE">
              <w:t>file</w:t>
            </w:r>
            <w:r w:rsidR="00693FBC">
              <w:t xml:space="preserve"> </w:t>
            </w:r>
            <w:r w:rsidR="002B5AFE">
              <w:t>another</w:t>
            </w:r>
            <w:r w:rsidR="00693FBC">
              <w:t xml:space="preserve"> </w:t>
            </w:r>
            <w:r w:rsidR="002B5AFE">
              <w:t>motion.</w:t>
            </w:r>
          </w:p>
          <w:p w14:paraId="39858EF3" w14:textId="29159DDA" w:rsidR="00192264" w:rsidRPr="00192264" w:rsidRDefault="002B5AFE" w:rsidP="00F17233">
            <w:pPr>
              <w:pStyle w:val="Body"/>
            </w:pPr>
            <w:r>
              <w:t>Tell</w:t>
            </w:r>
            <w:r w:rsidR="00693FBC">
              <w:t xml:space="preserve"> </w:t>
            </w:r>
            <w:r>
              <w:t>the</w:t>
            </w:r>
            <w:r w:rsidR="00693FBC">
              <w:t xml:space="preserve"> </w:t>
            </w:r>
            <w:r>
              <w:t>judge</w:t>
            </w:r>
            <w:r w:rsidR="00693FBC">
              <w:t xml:space="preserve"> </w:t>
            </w:r>
            <w:r>
              <w:t>what</w:t>
            </w:r>
            <w:r w:rsidR="00693FBC">
              <w:t xml:space="preserve"> </w:t>
            </w:r>
            <w:r>
              <w:t>has</w:t>
            </w:r>
            <w:r w:rsidR="00693FBC">
              <w:t xml:space="preserve"> </w:t>
            </w:r>
            <w:r>
              <w:t>changed</w:t>
            </w:r>
            <w:r w:rsidR="00693FBC">
              <w:t xml:space="preserve"> </w:t>
            </w:r>
            <w:r>
              <w:t>and</w:t>
            </w:r>
            <w:r w:rsidR="00693FBC">
              <w:t xml:space="preserve"> </w:t>
            </w:r>
            <w:r>
              <w:t>why</w:t>
            </w:r>
            <w:r w:rsidR="00693FBC">
              <w:t xml:space="preserve"> </w:t>
            </w:r>
            <w:r>
              <w:t>you</w:t>
            </w:r>
            <w:r w:rsidR="00693FBC">
              <w:t xml:space="preserve"> </w:t>
            </w:r>
            <w:r>
              <w:t>need</w:t>
            </w:r>
            <w:r w:rsidR="00693FBC">
              <w:t xml:space="preserve"> </w:t>
            </w:r>
            <w:r>
              <w:t>a</w:t>
            </w:r>
            <w:r w:rsidR="00693FBC">
              <w:t xml:space="preserve"> </w:t>
            </w:r>
            <w:r>
              <w:t>new</w:t>
            </w:r>
            <w:r w:rsidR="00693FBC">
              <w:t xml:space="preserve"> </w:t>
            </w:r>
            <w:r>
              <w:t>order.</w:t>
            </w:r>
            <w:r w:rsidR="00DD3759" w:rsidRPr="00DD3759">
              <w:rPr>
                <w:color w:val="FF0000"/>
                <w:shd w:val="clear" w:color="auto" w:fill="FFFFFF"/>
              </w:rPr>
              <w:t>{%</w:t>
            </w:r>
            <w:r w:rsidR="00693FBC">
              <w:rPr>
                <w:color w:val="FF0000"/>
                <w:shd w:val="clear" w:color="auto" w:fill="FFFFFF"/>
              </w:rPr>
              <w:t xml:space="preserve"> </w:t>
            </w:r>
            <w:r w:rsidR="00DD3759" w:rsidRPr="00DD3759">
              <w:rPr>
                <w:color w:val="FF0000"/>
                <w:shd w:val="clear" w:color="auto" w:fill="FFFFFF"/>
              </w:rPr>
              <w:t>else</w:t>
            </w:r>
            <w:r w:rsidR="00693FBC">
              <w:rPr>
                <w:color w:val="FF0000"/>
                <w:shd w:val="clear" w:color="auto" w:fill="FFFFFF"/>
              </w:rPr>
              <w:t xml:space="preserve"> </w:t>
            </w:r>
            <w:r w:rsidR="00DD3759" w:rsidRPr="00DD3759">
              <w:rPr>
                <w:color w:val="FF0000"/>
                <w:shd w:val="clear" w:color="auto" w:fill="FFFFFF"/>
              </w:rPr>
              <w:t>%}</w:t>
            </w:r>
            <w:r w:rsidR="00192264" w:rsidRPr="0082138B">
              <w:rPr>
                <w:color w:val="000000" w:themeColor="text1"/>
              </w:rPr>
              <w:t>A</w:t>
            </w:r>
            <w:r w:rsidR="00693FBC">
              <w:rPr>
                <w:color w:val="000000" w:themeColor="text1"/>
              </w:rPr>
              <w:t xml:space="preserve"> </w:t>
            </w:r>
            <w:r w:rsidR="00192264" w:rsidRPr="0082138B">
              <w:rPr>
                <w:color w:val="000000" w:themeColor="text1"/>
              </w:rPr>
              <w:t>motion</w:t>
            </w:r>
            <w:r w:rsidR="00693FBC">
              <w:rPr>
                <w:color w:val="000000" w:themeColor="text1"/>
              </w:rPr>
              <w:t xml:space="preserve"> </w:t>
            </w:r>
            <w:r w:rsidR="00192264" w:rsidRPr="00192264">
              <w:t>is</w:t>
            </w:r>
            <w:r w:rsidR="00693FBC">
              <w:t xml:space="preserve"> </w:t>
            </w:r>
            <w:r w:rsidR="009800FE">
              <w:t>the</w:t>
            </w:r>
            <w:r w:rsidR="00693FBC">
              <w:t xml:space="preserve"> </w:t>
            </w:r>
            <w:r w:rsidR="009800FE">
              <w:t>way</w:t>
            </w:r>
            <w:r w:rsidR="00693FBC">
              <w:t xml:space="preserve"> </w:t>
            </w:r>
            <w:r w:rsidR="003E17B9">
              <w:t>to</w:t>
            </w:r>
            <w:r w:rsidR="00693FBC">
              <w:t xml:space="preserve"> </w:t>
            </w:r>
            <w:r w:rsidR="003E17B9">
              <w:t>ask</w:t>
            </w:r>
            <w:r w:rsidR="00693FBC">
              <w:t xml:space="preserve"> </w:t>
            </w:r>
            <w:r w:rsidR="00192264" w:rsidRPr="00192264">
              <w:t>the</w:t>
            </w:r>
            <w:r w:rsidR="00693FBC">
              <w:t xml:space="preserve"> </w:t>
            </w:r>
            <w:r w:rsidR="00192264" w:rsidRPr="00192264">
              <w:t>court</w:t>
            </w:r>
            <w:r w:rsidR="00693FBC">
              <w:t xml:space="preserve"> </w:t>
            </w:r>
            <w:r w:rsidR="00192264" w:rsidRPr="00192264">
              <w:t>to</w:t>
            </w:r>
            <w:r w:rsidR="00693FBC">
              <w:t xml:space="preserve"> </w:t>
            </w:r>
            <w:r w:rsidR="00192264" w:rsidRPr="00192264">
              <w:t>order</w:t>
            </w:r>
            <w:r w:rsidR="00693FBC">
              <w:t xml:space="preserve"> </w:t>
            </w:r>
            <w:r w:rsidR="00192264" w:rsidRPr="00192264">
              <w:t>something</w:t>
            </w:r>
            <w:r w:rsidR="00E4340B">
              <w:t>.</w:t>
            </w:r>
            <w:r w:rsidR="00E4340B" w:rsidRPr="00DD3759">
              <w:rPr>
                <w:color w:val="FF0000"/>
                <w:shd w:val="clear" w:color="auto" w:fill="FFFFFF"/>
              </w:rPr>
              <w:t>{%</w:t>
            </w:r>
            <w:r w:rsidR="00693FBC">
              <w:rPr>
                <w:color w:val="FF0000"/>
                <w:shd w:val="clear" w:color="auto" w:fill="FFFFFF"/>
              </w:rPr>
              <w:t xml:space="preserve"> </w:t>
            </w:r>
            <w:r w:rsidR="00E4340B">
              <w:rPr>
                <w:color w:val="FF0000"/>
                <w:shd w:val="clear" w:color="auto" w:fill="FFFFFF"/>
              </w:rPr>
              <w:t>endif</w:t>
            </w:r>
            <w:r w:rsidR="00693FBC">
              <w:rPr>
                <w:color w:val="FF0000"/>
                <w:shd w:val="clear" w:color="auto" w:fill="FFFFFF"/>
              </w:rPr>
              <w:t xml:space="preserve"> </w:t>
            </w:r>
            <w:r w:rsidR="00E4340B" w:rsidRPr="00DD3759">
              <w:rPr>
                <w:color w:val="FF0000"/>
                <w:shd w:val="clear" w:color="auto" w:fill="FFFFFF"/>
              </w:rPr>
              <w:t>%}</w:t>
            </w:r>
          </w:p>
          <w:p w14:paraId="53C9DFCF" w14:textId="2C2A6811" w:rsidR="00192264" w:rsidRPr="0082138B" w:rsidRDefault="00192264" w:rsidP="00235060">
            <w:pPr>
              <w:pStyle w:val="Heading3"/>
              <w:outlineLvl w:val="2"/>
              <w:rPr>
                <w:color w:val="000000" w:themeColor="text1"/>
              </w:rPr>
            </w:pPr>
            <w:r w:rsidRPr="00192264">
              <w:t>Fill</w:t>
            </w:r>
            <w:r w:rsidR="00693FBC">
              <w:t xml:space="preserve"> </w:t>
            </w:r>
            <w:r w:rsidRPr="00DD3759">
              <w:t>out</w:t>
            </w:r>
            <w:r w:rsidR="00693FBC">
              <w:t xml:space="preserve"> </w:t>
            </w:r>
            <w:r w:rsidRPr="00DD3759">
              <w:t>these</w:t>
            </w:r>
            <w:r w:rsidR="00693FBC">
              <w:t xml:space="preserve"> </w:t>
            </w:r>
            <w:r w:rsidRPr="00DD3759">
              <w:t>forms</w:t>
            </w:r>
          </w:p>
          <w:p w14:paraId="029BF8BF" w14:textId="0F593470" w:rsidR="00192264" w:rsidRPr="00192264" w:rsidRDefault="00192264" w:rsidP="00F17233">
            <w:pPr>
              <w:pStyle w:val="Body"/>
            </w:pPr>
            <w:r w:rsidRPr="00192264">
              <w:rPr>
                <w:b/>
                <w:color w:val="000000"/>
              </w:rPr>
              <w:t>Motion,</w:t>
            </w:r>
            <w:r w:rsidR="00693FBC">
              <w:rPr>
                <w:b/>
                <w:color w:val="000000"/>
              </w:rPr>
              <w:t xml:space="preserve"> </w:t>
            </w:r>
            <w:r w:rsidRPr="00192264">
              <w:rPr>
                <w:b/>
                <w:color w:val="000000"/>
              </w:rPr>
              <w:t>SHC-1300</w:t>
            </w:r>
            <w:r w:rsidR="00693FBC">
              <w:rPr>
                <w:b/>
                <w:color w:val="000000"/>
              </w:rPr>
              <w:t xml:space="preserve"> </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90"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courts.alaska.gov/shc/family/docs/shc-1300.doc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91" w:tgtFrame="_blank" w:history="1">
              <w:r w:rsidRPr="008F06B7">
                <w:rPr>
                  <w:rStyle w:val="Hyperlink"/>
                  <w:color w:val="000099"/>
                </w:rPr>
                <w:t>PDF</w:t>
              </w:r>
            </w:hyperlink>
            <w:r w:rsidR="00293BE7" w:rsidRPr="00293BE7">
              <w:rPr>
                <w:color w:val="000000"/>
              </w:rPr>
              <w:br/>
              <w:t>courts.alaska.gov/shc/family/docs/shc-1300n.pdf</w:t>
            </w:r>
          </w:p>
          <w:p w14:paraId="34A2641F" w14:textId="09965D52" w:rsidR="00192264" w:rsidRPr="008F06B7" w:rsidRDefault="00192264" w:rsidP="00F17233">
            <w:pPr>
              <w:pStyle w:val="Body"/>
            </w:pPr>
            <w:r w:rsidRPr="00192264">
              <w:rPr>
                <w:b/>
                <w:color w:val="000000"/>
              </w:rPr>
              <w:t>Affidavit</w:t>
            </w:r>
            <w:r w:rsidR="00693FBC">
              <w:rPr>
                <w:b/>
                <w:color w:val="000000"/>
              </w:rPr>
              <w:t xml:space="preserve"> </w:t>
            </w:r>
            <w:r w:rsidRPr="00192264">
              <w:rPr>
                <w:b/>
                <w:color w:val="000000"/>
              </w:rPr>
              <w:t>&amp;</w:t>
            </w:r>
            <w:r w:rsidR="00693FBC">
              <w:rPr>
                <w:b/>
                <w:color w:val="000000"/>
              </w:rPr>
              <w:t xml:space="preserve"> </w:t>
            </w:r>
            <w:r w:rsidRPr="00192264">
              <w:rPr>
                <w:b/>
                <w:color w:val="000000"/>
              </w:rPr>
              <w:t>Memorandum,</w:t>
            </w:r>
            <w:r w:rsidR="00693FBC">
              <w:rPr>
                <w:b/>
                <w:color w:val="000000"/>
              </w:rPr>
              <w:t xml:space="preserve"> </w:t>
            </w:r>
            <w:r w:rsidRPr="00192264">
              <w:rPr>
                <w:b/>
                <w:color w:val="000000"/>
              </w:rPr>
              <w:t>SHC-1301</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92"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courts.alaska.gov/shc/family/docs/shc-1301.doc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93"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173CDBB0" w:rsidR="00192264" w:rsidRDefault="00192264" w:rsidP="00F17233">
            <w:pPr>
              <w:pStyle w:val="Body"/>
            </w:pPr>
            <w:r w:rsidRPr="00192264">
              <w:rPr>
                <w:b/>
                <w:color w:val="000000"/>
              </w:rPr>
              <w:t>Order</w:t>
            </w:r>
            <w:r w:rsidR="00693FBC">
              <w:rPr>
                <w:b/>
                <w:color w:val="000000"/>
              </w:rPr>
              <w:t xml:space="preserve"> </w:t>
            </w:r>
            <w:r w:rsidRPr="00192264">
              <w:rPr>
                <w:b/>
                <w:color w:val="000000"/>
              </w:rPr>
              <w:t>on</w:t>
            </w:r>
            <w:r w:rsidR="00693FBC">
              <w:rPr>
                <w:b/>
                <w:color w:val="000000"/>
              </w:rPr>
              <w:t xml:space="preserve"> </w:t>
            </w:r>
            <w:r w:rsidRPr="00192264">
              <w:rPr>
                <w:b/>
                <w:color w:val="000000"/>
              </w:rPr>
              <w:t>Motion,</w:t>
            </w:r>
            <w:r w:rsidR="00693FBC">
              <w:rPr>
                <w:b/>
                <w:color w:val="000000"/>
              </w:rPr>
              <w:t xml:space="preserve"> </w:t>
            </w:r>
            <w:r w:rsidRPr="00192264">
              <w:rPr>
                <w:b/>
                <w:color w:val="000000"/>
              </w:rPr>
              <w:t>SHC-1302</w:t>
            </w:r>
            <w:r w:rsidR="008F06B7">
              <w:rPr>
                <w:b/>
                <w:color w:val="000000"/>
              </w:rPr>
              <w:br/>
            </w:r>
            <w:r w:rsidR="008F06B7" w:rsidRPr="00293BE7">
              <w:rPr>
                <w:color w:val="000000"/>
              </w:rPr>
              <w:t>as</w:t>
            </w:r>
            <w:r w:rsidR="00693FBC">
              <w:rPr>
                <w:color w:val="000000"/>
              </w:rPr>
              <w:t xml:space="preserve"> </w:t>
            </w:r>
            <w:r w:rsidR="008F06B7" w:rsidRPr="00293BE7">
              <w:rPr>
                <w:color w:val="000000"/>
              </w:rPr>
              <w:t>a</w:t>
            </w:r>
            <w:r w:rsidR="00693FBC">
              <w:rPr>
                <w:color w:val="000000"/>
              </w:rPr>
              <w:t xml:space="preserve"> </w:t>
            </w:r>
            <w:hyperlink r:id="rId94" w:tgtFrame="_blank" w:history="1">
              <w:r w:rsidRPr="008F06B7">
                <w:rPr>
                  <w:rStyle w:val="Hyperlink"/>
                  <w:color w:val="000099"/>
                </w:rPr>
                <w:t>Wor</w:t>
              </w:r>
              <w:r w:rsidR="008F06B7">
                <w:rPr>
                  <w:rStyle w:val="Hyperlink"/>
                  <w:color w:val="000099"/>
                </w:rPr>
                <w:t>d</w:t>
              </w:r>
              <w:r w:rsidR="00693FBC">
                <w:rPr>
                  <w:rStyle w:val="Hyperlink"/>
                  <w:color w:val="000099"/>
                </w:rPr>
                <w:t xml:space="preserve"> </w:t>
              </w:r>
              <w:r w:rsidR="008F06B7">
                <w:rPr>
                  <w:rStyle w:val="Hyperlink"/>
                  <w:color w:val="000099"/>
                </w:rPr>
                <w:t>file</w:t>
              </w:r>
            </w:hyperlink>
            <w:r w:rsidR="00293BE7">
              <w:rPr>
                <w:color w:val="000000"/>
              </w:rPr>
              <w:br/>
            </w:r>
            <w:r w:rsidR="00293BE7" w:rsidRPr="00293BE7">
              <w:rPr>
                <w:color w:val="000000"/>
              </w:rPr>
              <w:t>courts.alaska.gov/shc/family/docs/shc-1302.doc</w:t>
            </w:r>
            <w:r w:rsidR="008F06B7">
              <w:rPr>
                <w:color w:val="000000"/>
              </w:rPr>
              <w:br/>
              <w:t>as</w:t>
            </w:r>
            <w:r w:rsidR="00693FBC">
              <w:rPr>
                <w:color w:val="000000"/>
              </w:rPr>
              <w:t xml:space="preserve"> </w:t>
            </w:r>
            <w:r w:rsidR="008F06B7">
              <w:rPr>
                <w:color w:val="000000"/>
              </w:rPr>
              <w:t>a</w:t>
            </w:r>
            <w:r w:rsidR="00693FBC">
              <w:rPr>
                <w:color w:val="000000"/>
              </w:rPr>
              <w:t xml:space="preserve"> </w:t>
            </w:r>
            <w:hyperlink r:id="rId95"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DC1A96">
        <w:trPr>
          <w:jc w:val="center"/>
        </w:trPr>
        <w:tc>
          <w:tcPr>
            <w:tcW w:w="2880" w:type="dxa"/>
            <w:tcMar>
              <w:top w:w="360" w:type="dxa"/>
              <w:left w:w="115" w:type="dxa"/>
              <w:right w:w="115" w:type="dxa"/>
            </w:tcMar>
          </w:tcPr>
          <w:p w14:paraId="4EABB550" w14:textId="30028A49" w:rsidR="00192264" w:rsidRDefault="00192264" w:rsidP="00F17233">
            <w:pPr>
              <w:pStyle w:val="Body"/>
              <w:rPr>
                <w:shd w:val="clear" w:color="auto" w:fill="FFFFFF"/>
              </w:rPr>
            </w:pPr>
            <w:r>
              <w:rPr>
                <w:shd w:val="clear" w:color="auto" w:fill="FFFFFF"/>
              </w:rPr>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C579B33" w14:textId="77777777" w:rsidR="00192264" w:rsidRDefault="00192264" w:rsidP="00F17233">
            <w:pPr>
              <w:pStyle w:val="Body"/>
            </w:pPr>
          </w:p>
        </w:tc>
      </w:tr>
      <w:tr w:rsidR="00747A61" w14:paraId="6C77BC93" w14:textId="77777777" w:rsidTr="00DC1A96">
        <w:trPr>
          <w:jc w:val="center"/>
        </w:trPr>
        <w:tc>
          <w:tcPr>
            <w:tcW w:w="2880" w:type="dxa"/>
            <w:tcMar>
              <w:top w:w="360" w:type="dxa"/>
              <w:left w:w="115" w:type="dxa"/>
              <w:right w:w="115" w:type="dxa"/>
            </w:tcMar>
          </w:tcPr>
          <w:p w14:paraId="591D279B" w14:textId="784A6428" w:rsidR="00747A61" w:rsidRDefault="0085303D" w:rsidP="00F17233">
            <w:pPr>
              <w:pStyle w:val="Body"/>
              <w:rPr>
                <w:shd w:val="clear" w:color="auto" w:fill="FFFFFF"/>
              </w:rPr>
            </w:pPr>
            <w:r w:rsidRPr="0085303D">
              <w:rPr>
                <w:shd w:val="clear" w:color="auto" w:fill="FFFFFF"/>
              </w:rPr>
              <w:t>{%tr</w:t>
            </w:r>
            <w:r w:rsidR="00693FBC">
              <w:rPr>
                <w:shd w:val="clear" w:color="auto" w:fill="FFFFFF"/>
              </w:rPr>
              <w:t xml:space="preserve"> </w:t>
            </w:r>
            <w:r w:rsidRPr="0085303D">
              <w:rPr>
                <w:shd w:val="clear" w:color="auto" w:fill="FFFFFF"/>
              </w:rPr>
              <w:t>if</w:t>
            </w:r>
            <w:r w:rsidR="00693FBC">
              <w:rPr>
                <w:shd w:val="clear" w:color="auto" w:fill="FFFFFF"/>
              </w:rPr>
              <w:t xml:space="preserve"> </w:t>
            </w:r>
            <w:r w:rsidR="00127670">
              <w:t>unknown_final_date['app</w:t>
            </w:r>
            <w:r w:rsidR="00127670">
              <w:lastRenderedPageBreak/>
              <w:t>eal']</w:t>
            </w:r>
            <w:r w:rsidR="00127670">
              <w:rPr>
                <w:shd w:val="clear" w:color="auto" w:fill="FFFFFF"/>
              </w:rPr>
              <w:t xml:space="preserve"> or ((why_change =='problem'</w:t>
            </w:r>
            <w:r w:rsidR="00693FBC">
              <w:rPr>
                <w:shd w:val="clear" w:color="auto" w:fill="FFFFFF"/>
              </w:rPr>
              <w:t xml:space="preserve"> </w:t>
            </w:r>
            <w:r w:rsidR="003E17B9">
              <w:rPr>
                <w:shd w:val="clear" w:color="auto" w:fill="FFFFFF"/>
              </w:rPr>
              <w:t>and</w:t>
            </w:r>
            <w:r w:rsidR="00693FBC">
              <w:rPr>
                <w:shd w:val="clear" w:color="auto" w:fill="FFFFFF"/>
              </w:rPr>
              <w:t xml:space="preserve"> </w:t>
            </w:r>
            <w:r w:rsidR="00D14DE8" w:rsidRPr="00D14DE8">
              <w:rPr>
                <w:shd w:val="clear" w:color="auto" w:fill="FFFFFF"/>
              </w:rPr>
              <w:t>final_order_date_within_15_days</w:t>
            </w:r>
            <w:r w:rsidR="003E17B9">
              <w:rPr>
                <w:shd w:val="clear" w:color="auto" w:fill="FFFFFF"/>
              </w:rPr>
              <w:t>)</w:t>
            </w:r>
            <w:r w:rsidR="00693FBC">
              <w:rPr>
                <w:shd w:val="clear" w:color="auto" w:fill="FFFFFF"/>
              </w:rPr>
              <w:t xml:space="preserve"> </w:t>
            </w:r>
            <w:r w:rsidR="006159CF">
              <w:t>or</w:t>
            </w:r>
            <w:r w:rsidR="00693FBC">
              <w:t xml:space="preserve"> </w:t>
            </w:r>
            <w:r w:rsidR="00127670">
              <w:t>(</w:t>
            </w:r>
            <w:r w:rsidR="00127670">
              <w:rPr>
                <w:shd w:val="clear" w:color="auto" w:fill="FFFFFF"/>
              </w:rPr>
              <w:t xml:space="preserve">why_change_divorce_order =='problem' and </w:t>
            </w:r>
            <w:r w:rsidR="00127670" w:rsidRPr="00D14DE8">
              <w:rPr>
                <w:shd w:val="clear" w:color="auto" w:fill="FFFFFF"/>
              </w:rPr>
              <w:t>final_order_date_within_</w:t>
            </w:r>
            <w:r w:rsidR="00127670">
              <w:rPr>
                <w:shd w:val="clear" w:color="auto" w:fill="FFFFFF"/>
              </w:rPr>
              <w:t>30</w:t>
            </w:r>
            <w:r w:rsidR="00127670" w:rsidRPr="00D14DE8">
              <w:rPr>
                <w:shd w:val="clear" w:color="auto" w:fill="FFFFFF"/>
              </w:rPr>
              <w:t>_days</w:t>
            </w:r>
            <w:r w:rsidR="00127670">
              <w:rPr>
                <w:shd w:val="clear" w:color="auto" w:fill="FFFFFF"/>
              </w:rPr>
              <w:t xml:space="preserve">)) </w:t>
            </w:r>
            <w:r w:rsidRPr="0085303D">
              <w:rPr>
                <w:shd w:val="clear" w:color="auto" w:fill="FFFFFF"/>
              </w:rPr>
              <w:t>%}</w:t>
            </w:r>
          </w:p>
        </w:tc>
        <w:tc>
          <w:tcPr>
            <w:tcW w:w="7612" w:type="dxa"/>
            <w:tcMar>
              <w:top w:w="432" w:type="dxa"/>
              <w:left w:w="115" w:type="dxa"/>
              <w:right w:w="115" w:type="dxa"/>
            </w:tcMar>
          </w:tcPr>
          <w:p w14:paraId="4E85576C" w14:textId="55ABEEC7" w:rsidR="00747A61" w:rsidRDefault="007413AB" w:rsidP="00F17233">
            <w:pPr>
              <w:pStyle w:val="Body"/>
            </w:pPr>
            <w:proofErr w:type="spellStart"/>
            <w:r w:rsidRPr="007413AB">
              <w:lastRenderedPageBreak/>
              <w:t>appeal_step</w:t>
            </w:r>
            <w:proofErr w:type="spellEnd"/>
            <w:r w:rsidRPr="007413AB">
              <w:t xml:space="preserve"> in aka2j_mod_cust_div_templates.yml</w:t>
            </w:r>
          </w:p>
        </w:tc>
      </w:tr>
      <w:tr w:rsidR="00747A61" w14:paraId="42D89A26" w14:textId="77777777" w:rsidTr="00DC1A96">
        <w:trPr>
          <w:jc w:val="center"/>
        </w:trPr>
        <w:tc>
          <w:tcPr>
            <w:tcW w:w="2880" w:type="dxa"/>
            <w:tcMar>
              <w:top w:w="360" w:type="dxa"/>
              <w:left w:w="115" w:type="dxa"/>
              <w:right w:w="115" w:type="dxa"/>
            </w:tcMar>
          </w:tcPr>
          <w:p w14:paraId="488A3449" w14:textId="0D5A559B" w:rsidR="00747A61" w:rsidRDefault="00747A61" w:rsidP="00975104">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17</w:t>
            </w:r>
            <w:r w:rsidRPr="00A50D37">
              <w:rPr>
                <w:shd w:val="clear" w:color="auto" w:fill="FFFFFF"/>
              </w:rPr>
              <w:fldChar w:fldCharType="end"/>
            </w:r>
            <w:r w:rsidRPr="00A50D37">
              <w:rPr>
                <w:shd w:val="clear" w:color="auto" w:fill="FFFFFF"/>
              </w:rPr>
              <w:t>:</w:t>
            </w:r>
            <w:r w:rsidR="00693FBC">
              <w:t xml:space="preserve"> </w:t>
            </w:r>
            <w:r w:rsidR="005F237E" w:rsidRPr="005F237E">
              <w:rPr>
                <w:shd w:val="clear" w:color="auto" w:fill="FFFFFF"/>
              </w:rPr>
              <w:t>Decide</w:t>
            </w:r>
            <w:r w:rsidR="00693FBC">
              <w:rPr>
                <w:shd w:val="clear" w:color="auto" w:fill="FFFFFF"/>
              </w:rPr>
              <w:t xml:space="preserve"> </w:t>
            </w:r>
            <w:r w:rsidR="005F237E" w:rsidRPr="005F237E">
              <w:rPr>
                <w:shd w:val="clear" w:color="auto" w:fill="FFFFFF"/>
              </w:rPr>
              <w:t>if</w:t>
            </w:r>
            <w:r w:rsidR="00693FBC">
              <w:rPr>
                <w:shd w:val="clear" w:color="auto" w:fill="FFFFFF"/>
              </w:rPr>
              <w:t xml:space="preserve"> </w:t>
            </w:r>
            <w:r w:rsidR="005F237E" w:rsidRPr="005F237E">
              <w:rPr>
                <w:shd w:val="clear" w:color="auto" w:fill="FFFFFF"/>
              </w:rPr>
              <w:t>you</w:t>
            </w:r>
            <w:r w:rsidR="00693FBC">
              <w:rPr>
                <w:shd w:val="clear" w:color="auto" w:fill="FFFFFF"/>
              </w:rPr>
              <w:t xml:space="preserve"> </w:t>
            </w:r>
            <w:r w:rsidR="005F237E" w:rsidRPr="005F237E">
              <w:rPr>
                <w:shd w:val="clear" w:color="auto" w:fill="FFFFFF"/>
              </w:rPr>
              <w:t>want</w:t>
            </w:r>
            <w:r w:rsidR="00693FBC">
              <w:rPr>
                <w:shd w:val="clear" w:color="auto" w:fill="FFFFFF"/>
              </w:rPr>
              <w:t xml:space="preserve"> </w:t>
            </w:r>
            <w:r w:rsidR="005F237E" w:rsidRPr="005F237E">
              <w:rPr>
                <w:shd w:val="clear" w:color="auto" w:fill="FFFFFF"/>
              </w:rPr>
              <w:t>to</w:t>
            </w:r>
            <w:r w:rsidR="00693FBC">
              <w:rPr>
                <w:shd w:val="clear" w:color="auto" w:fill="FFFFFF"/>
              </w:rPr>
              <w:t xml:space="preserve"> </w:t>
            </w:r>
            <w:r w:rsidR="005F237E" w:rsidRPr="005F237E">
              <w:rPr>
                <w:shd w:val="clear" w:color="auto" w:fill="FFFFFF"/>
              </w:rPr>
              <w:t>file</w:t>
            </w:r>
            <w:r w:rsidR="00693FBC">
              <w:rPr>
                <w:shd w:val="clear" w:color="auto" w:fill="FFFFFF"/>
              </w:rPr>
              <w:t xml:space="preserve"> </w:t>
            </w:r>
            <w:r w:rsidR="005F237E" w:rsidRPr="005F237E">
              <w:rPr>
                <w:shd w:val="clear" w:color="auto" w:fill="FFFFFF"/>
              </w:rPr>
              <w:t>an</w:t>
            </w:r>
            <w:r w:rsidR="00693FBC">
              <w:rPr>
                <w:shd w:val="clear" w:color="auto" w:fill="FFFFFF"/>
              </w:rPr>
              <w:t xml:space="preserve"> </w:t>
            </w:r>
            <w:r w:rsidR="005F237E" w:rsidRPr="005F237E">
              <w:rPr>
                <w:shd w:val="clear" w:color="auto" w:fill="FFFFFF"/>
              </w:rPr>
              <w:t>appeal</w:t>
            </w:r>
          </w:p>
        </w:tc>
        <w:tc>
          <w:tcPr>
            <w:tcW w:w="7612" w:type="dxa"/>
            <w:tcMar>
              <w:top w:w="432" w:type="dxa"/>
              <w:left w:w="115" w:type="dxa"/>
              <w:right w:w="115" w:type="dxa"/>
            </w:tcMar>
          </w:tcPr>
          <w:p w14:paraId="4EA40EE8" w14:textId="1CCF058E" w:rsidR="0050674D" w:rsidRDefault="00D142F8" w:rsidP="003177D4">
            <w:pPr>
              <w:pStyle w:val="Body"/>
              <w:spacing w:before="240"/>
              <w:rPr>
                <w:noProof/>
              </w:rPr>
            </w:pPr>
            <w:r w:rsidRPr="00D142F8">
              <w:t>An</w:t>
            </w:r>
            <w:r w:rsidR="00693FBC">
              <w:t xml:space="preserve"> </w:t>
            </w:r>
            <w:r w:rsidRPr="00D142F8">
              <w:t>appeal</w:t>
            </w:r>
            <w:r w:rsidR="00693FBC">
              <w:t xml:space="preserve"> </w:t>
            </w:r>
            <w:r w:rsidRPr="00D142F8">
              <w:t>is</w:t>
            </w:r>
            <w:r w:rsidR="00693FBC">
              <w:t xml:space="preserve"> </w:t>
            </w:r>
            <w:r w:rsidRPr="00D142F8">
              <w:t>the</w:t>
            </w:r>
            <w:r w:rsidR="00693FBC">
              <w:t xml:space="preserve"> </w:t>
            </w:r>
            <w:r w:rsidRPr="00D142F8">
              <w:t>way</w:t>
            </w:r>
            <w:r w:rsidR="00693FBC">
              <w:t xml:space="preserve"> </w:t>
            </w:r>
            <w:r w:rsidRPr="00D142F8">
              <w:t>to</w:t>
            </w:r>
            <w:r w:rsidR="00693FBC">
              <w:t xml:space="preserve"> </w:t>
            </w:r>
            <w:r w:rsidRPr="00D142F8">
              <w:t>ask</w:t>
            </w:r>
            <w:r w:rsidR="00693FBC">
              <w:t xml:space="preserve"> </w:t>
            </w:r>
            <w:r w:rsidRPr="00D142F8">
              <w:t>the</w:t>
            </w:r>
            <w:r w:rsidR="00693FBC">
              <w:t xml:space="preserve"> </w:t>
            </w:r>
            <w:r w:rsidRPr="00D142F8">
              <w:t>Alaska</w:t>
            </w:r>
            <w:r w:rsidR="00693FBC">
              <w:t xml:space="preserve"> </w:t>
            </w:r>
            <w:r w:rsidRPr="00D142F8">
              <w:t>Supreme</w:t>
            </w:r>
            <w:r w:rsidR="00693FBC">
              <w:t xml:space="preserve"> </w:t>
            </w:r>
            <w:r w:rsidRPr="00D142F8">
              <w:t>Court</w:t>
            </w:r>
            <w:r w:rsidR="00693FBC">
              <w:t xml:space="preserve"> </w:t>
            </w:r>
            <w:r w:rsidRPr="00D142F8">
              <w:t>to</w:t>
            </w:r>
            <w:r w:rsidR="00693FBC">
              <w:t xml:space="preserve"> </w:t>
            </w:r>
            <w:r w:rsidRPr="00D142F8">
              <w:t>review</w:t>
            </w:r>
            <w:r w:rsidR="00693FBC">
              <w:t xml:space="preserve"> </w:t>
            </w:r>
            <w:r w:rsidRPr="00D142F8">
              <w:t>the</w:t>
            </w:r>
            <w:r w:rsidR="00693FBC">
              <w:t xml:space="preserve"> </w:t>
            </w:r>
            <w:r w:rsidRPr="00D142F8">
              <w:t>trial</w:t>
            </w:r>
            <w:r w:rsidR="00693FBC">
              <w:t xml:space="preserve"> </w:t>
            </w:r>
            <w:r>
              <w:t>judge’s</w:t>
            </w:r>
            <w:r w:rsidR="00693FBC">
              <w:t xml:space="preserve"> </w:t>
            </w:r>
            <w:r>
              <w:t>decision</w:t>
            </w:r>
            <w:r w:rsidR="00693FBC">
              <w:t xml:space="preserve"> </w:t>
            </w:r>
            <w:r>
              <w:t>in</w:t>
            </w:r>
            <w:r w:rsidR="00693FBC">
              <w:t xml:space="preserve"> </w:t>
            </w:r>
            <w:r>
              <w:t>your</w:t>
            </w:r>
            <w:r w:rsidR="00693FBC">
              <w:t xml:space="preserve"> </w:t>
            </w:r>
            <w:r>
              <w:t>case.</w:t>
            </w:r>
            <w:r w:rsidR="00A27583">
              <w:br/>
            </w:r>
            <w:r w:rsidR="00A27583">
              <w:br/>
            </w:r>
            <w:r w:rsidR="0050674D" w:rsidRPr="0050674D">
              <w:rPr>
                <w:noProof/>
                <w:color w:val="FF0000"/>
              </w:rPr>
              <w:t>{%</w:t>
            </w:r>
            <w:r w:rsidR="00693FBC">
              <w:rPr>
                <w:noProof/>
                <w:color w:val="FF0000"/>
              </w:rPr>
              <w:t xml:space="preserve"> </w:t>
            </w:r>
            <w:r w:rsidR="00305DF6">
              <w:rPr>
                <w:noProof/>
                <w:color w:val="FF0000"/>
              </w:rPr>
              <w:t>if</w:t>
            </w:r>
            <w:r w:rsidR="00693FBC">
              <w:rPr>
                <w:noProof/>
                <w:color w:val="FF0000"/>
              </w:rPr>
              <w:t xml:space="preserve"> </w:t>
            </w:r>
            <w:r w:rsidR="0050674D" w:rsidRPr="0050674D">
              <w:rPr>
                <w:noProof/>
                <w:color w:val="FF0000"/>
              </w:rPr>
              <w:t>user_need</w:t>
            </w:r>
            <w:r w:rsidR="00693FBC">
              <w:rPr>
                <w:noProof/>
                <w:color w:val="FF0000"/>
              </w:rPr>
              <w:t xml:space="preserve"> </w:t>
            </w:r>
            <w:r w:rsidR="0050674D" w:rsidRPr="0050674D">
              <w:rPr>
                <w:noProof/>
                <w:color w:val="FF0000"/>
              </w:rPr>
              <w:t>==</w:t>
            </w:r>
            <w:r w:rsidR="00693FBC">
              <w:rPr>
                <w:noProof/>
                <w:color w:val="FF0000"/>
              </w:rPr>
              <w:t xml:space="preserve"> </w:t>
            </w:r>
            <w:r w:rsidR="0050674D" w:rsidRPr="0050674D">
              <w:rPr>
                <w:noProof/>
                <w:color w:val="FF0000"/>
              </w:rPr>
              <w:t>'change</w:t>
            </w:r>
            <w:r w:rsidR="00693FBC">
              <w:rPr>
                <w:noProof/>
                <w:color w:val="FF0000"/>
              </w:rPr>
              <w:t xml:space="preserve"> </w:t>
            </w:r>
            <w:r w:rsidR="0050674D" w:rsidRPr="0050674D">
              <w:rPr>
                <w:noProof/>
                <w:color w:val="FF0000"/>
              </w:rPr>
              <w:t>divorce</w:t>
            </w:r>
            <w:r w:rsidR="00693FBC">
              <w:rPr>
                <w:noProof/>
                <w:color w:val="FF0000"/>
              </w:rPr>
              <w:t xml:space="preserve"> </w:t>
            </w:r>
            <w:r w:rsidR="0050674D" w:rsidRPr="0050674D">
              <w:rPr>
                <w:noProof/>
                <w:color w:val="FF0000"/>
              </w:rPr>
              <w:t>order</w:t>
            </w:r>
            <w:r w:rsidR="00F44B59">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443FE3">
              <w:rPr>
                <w:noProof/>
                <w:color w:val="FF0000"/>
              </w:rPr>
              <w:t>(</w:t>
            </w:r>
            <w:r w:rsidR="0050674D" w:rsidRPr="0050674D">
              <w:rPr>
                <w:noProof/>
                <w:color w:val="FF0000"/>
              </w:rPr>
              <w:t>type_of_final_order</w:t>
            </w:r>
            <w:r w:rsidR="00443FE3" w:rsidRPr="00443FE3">
              <w:rPr>
                <w:noProof/>
                <w:color w:val="FF0000"/>
              </w:rPr>
              <w:t>.all_true(</w:t>
            </w:r>
            <w:r w:rsidR="0050674D" w:rsidRPr="0050674D">
              <w:rPr>
                <w:noProof/>
                <w:color w:val="FF0000"/>
              </w:rPr>
              <w:t>'custody</w:t>
            </w:r>
            <w:r w:rsidR="00693FBC">
              <w:rPr>
                <w:noProof/>
                <w:color w:val="FF0000"/>
              </w:rPr>
              <w:t xml:space="preserve"> </w:t>
            </w:r>
            <w:r w:rsidR="0050674D" w:rsidRPr="0050674D">
              <w:rPr>
                <w:noProof/>
                <w:color w:val="FF0000"/>
              </w:rPr>
              <w:t>order'</w:t>
            </w:r>
            <w:r w:rsidR="00070321">
              <w:rPr>
                <w:noProof/>
                <w:color w:val="FF0000"/>
              </w:rPr>
              <w:t>,</w:t>
            </w:r>
            <w:r w:rsidR="00693FBC">
              <w:rPr>
                <w:noProof/>
                <w:color w:val="FF0000"/>
              </w:rPr>
              <w:t xml:space="preserve"> </w:t>
            </w:r>
            <w:r w:rsidR="00070321" w:rsidRPr="00070321">
              <w:rPr>
                <w:noProof/>
                <w:color w:val="FF0000"/>
              </w:rPr>
              <w:t>exclusive=True</w:t>
            </w:r>
            <w:r w:rsidR="00443FE3">
              <w:rPr>
                <w:noProof/>
                <w:color w:val="FF0000"/>
              </w:rPr>
              <w:t>)</w:t>
            </w:r>
            <w:r w:rsidR="00693FBC">
              <w:rPr>
                <w:noProof/>
                <w:color w:val="FF0000"/>
              </w:rPr>
              <w:t xml:space="preserve"> </w:t>
            </w:r>
            <w:r w:rsidR="00443FE3">
              <w:rPr>
                <w:noProof/>
                <w:color w:val="FF0000"/>
              </w:rPr>
              <w:t>or</w:t>
            </w:r>
            <w:r w:rsidR="00693FBC">
              <w:rPr>
                <w:noProof/>
                <w:color w:val="FF0000"/>
              </w:rPr>
              <w:t xml:space="preserve"> </w:t>
            </w:r>
            <w:r w:rsidR="00443FE3">
              <w:rPr>
                <w:noProof/>
                <w:color w:val="FF0000"/>
              </w:rPr>
              <w:t>(</w:t>
            </w:r>
            <w:r w:rsidR="00443FE3" w:rsidRPr="0050674D">
              <w:rPr>
                <w:noProof/>
                <w:color w:val="FF0000"/>
              </w:rPr>
              <w:t>type_of_final_order</w:t>
            </w:r>
            <w:r w:rsidR="00443FE3">
              <w:rPr>
                <w:noProof/>
                <w:color w:val="FF0000"/>
              </w:rPr>
              <w:t>[</w:t>
            </w:r>
            <w:r w:rsidR="00443FE3" w:rsidRPr="0050674D">
              <w:rPr>
                <w:noProof/>
                <w:color w:val="FF0000"/>
              </w:rPr>
              <w:t>'custody</w:t>
            </w:r>
            <w:r w:rsidR="00693FBC">
              <w:rPr>
                <w:noProof/>
                <w:color w:val="FF0000"/>
              </w:rPr>
              <w:t xml:space="preserve"> </w:t>
            </w:r>
            <w:r w:rsidR="00443FE3" w:rsidRPr="0050674D">
              <w:rPr>
                <w:noProof/>
                <w:color w:val="FF0000"/>
              </w:rPr>
              <w:t>order'</w:t>
            </w:r>
            <w:r w:rsidR="00443FE3">
              <w:rPr>
                <w:noProof/>
                <w:color w:val="FF0000"/>
              </w:rPr>
              <w:t>]</w:t>
            </w:r>
            <w:r w:rsidR="00693FBC">
              <w:rPr>
                <w:noProof/>
                <w:color w:val="FF0000"/>
              </w:rPr>
              <w:t xml:space="preserve"> </w:t>
            </w:r>
            <w:r w:rsidR="0050674D" w:rsidRPr="0050674D">
              <w:rPr>
                <w:noProof/>
                <w:color w:val="FF0000"/>
              </w:rPr>
              <w:t>and</w:t>
            </w:r>
            <w:r w:rsidR="00693FBC">
              <w:rPr>
                <w:noProof/>
                <w:color w:val="FF0000"/>
              </w:rPr>
              <w:t xml:space="preserve"> </w:t>
            </w:r>
            <w:r w:rsidR="0050674D" w:rsidRPr="0050674D">
              <w:rPr>
                <w:noProof/>
                <w:color w:val="FF0000"/>
              </w:rPr>
              <w:t>why_change</w:t>
            </w:r>
            <w:r w:rsidR="00841A70">
              <w:rPr>
                <w:noProof/>
                <w:color w:val="FF0000"/>
              </w:rPr>
              <w:t>_divorce_order</w:t>
            </w:r>
            <w:r w:rsidR="00693FBC">
              <w:rPr>
                <w:noProof/>
                <w:color w:val="FF0000"/>
              </w:rPr>
              <w:t xml:space="preserve"> </w:t>
            </w:r>
            <w:r w:rsidR="00841A70">
              <w:rPr>
                <w:noProof/>
                <w:color w:val="FF0000"/>
              </w:rPr>
              <w:t>!=</w:t>
            </w:r>
            <w:r w:rsidR="00693FBC">
              <w:rPr>
                <w:noProof/>
                <w:color w:val="FF0000"/>
              </w:rPr>
              <w:t xml:space="preserve"> </w:t>
            </w:r>
            <w:r w:rsidR="0050674D" w:rsidRPr="0050674D">
              <w:rPr>
                <w:noProof/>
                <w:color w:val="FF0000"/>
              </w:rPr>
              <w:t>'problem'</w:t>
            </w:r>
            <w:r w:rsidR="00427172">
              <w:rPr>
                <w:noProof/>
                <w:color w:val="FF0000"/>
              </w:rPr>
              <w:t>)</w:t>
            </w:r>
            <w:r w:rsidR="00931C55">
              <w:rPr>
                <w:noProof/>
                <w:color w:val="FF0000"/>
              </w:rPr>
              <w:t>)</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15</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else</w:t>
            </w:r>
            <w:r w:rsidR="00693FBC">
              <w:rPr>
                <w:noProof/>
                <w:color w:val="FF0000"/>
              </w:rPr>
              <w:t xml:space="preserve"> </w:t>
            </w:r>
            <w:r w:rsidR="0050674D" w:rsidRPr="0050674D">
              <w:rPr>
                <w:noProof/>
                <w:color w:val="FF0000"/>
              </w:rPr>
              <w:t>%}</w:t>
            </w:r>
            <w:r w:rsidR="0050674D">
              <w:t>You</w:t>
            </w:r>
            <w:r w:rsidR="00693FBC">
              <w:t xml:space="preserve"> </w:t>
            </w:r>
            <w:r w:rsidR="0050674D">
              <w:t>have</w:t>
            </w:r>
            <w:r w:rsidR="00693FBC">
              <w:t xml:space="preserve"> </w:t>
            </w:r>
            <w:r w:rsidR="0050674D">
              <w:t>only</w:t>
            </w:r>
            <w:r w:rsidR="00693FBC">
              <w:t xml:space="preserve"> </w:t>
            </w:r>
            <w:r w:rsidR="0050674D" w:rsidRPr="009C002C">
              <w:rPr>
                <w:b/>
                <w:bCs/>
              </w:rPr>
              <w:t>30</w:t>
            </w:r>
            <w:r w:rsidR="00693FBC" w:rsidRPr="009C002C">
              <w:rPr>
                <w:b/>
                <w:bCs/>
              </w:rPr>
              <w:t xml:space="preserve"> </w:t>
            </w:r>
            <w:r w:rsidR="0050674D" w:rsidRPr="009C002C">
              <w:rPr>
                <w:b/>
                <w:bCs/>
              </w:rPr>
              <w:t>days</w:t>
            </w:r>
            <w:r w:rsidR="00693FBC">
              <w:t xml:space="preserve"> </w:t>
            </w:r>
            <w:r w:rsidR="0050674D">
              <w:t>from</w:t>
            </w:r>
            <w:r w:rsidR="00693FBC">
              <w:t xml:space="preserve"> </w:t>
            </w:r>
            <w:r w:rsidR="0050674D">
              <w:t>the</w:t>
            </w:r>
            <w:r w:rsidR="00693FBC">
              <w:t xml:space="preserve"> </w:t>
            </w:r>
            <w:r w:rsidR="0050674D">
              <w:t>day</w:t>
            </w:r>
            <w:r w:rsidR="00693FBC">
              <w:t xml:space="preserve"> </w:t>
            </w:r>
            <w:r w:rsidR="0050674D">
              <w:t>the</w:t>
            </w:r>
            <w:r w:rsidR="00693FBC">
              <w:t xml:space="preserve"> </w:t>
            </w:r>
            <w:r w:rsidR="0050674D">
              <w:t>court</w:t>
            </w:r>
            <w:r w:rsidR="00693FBC">
              <w:t xml:space="preserve"> </w:t>
            </w:r>
            <w:r w:rsidR="0050674D">
              <w:t>sent</w:t>
            </w:r>
            <w:r w:rsidR="00693FBC">
              <w:t xml:space="preserve"> </w:t>
            </w:r>
            <w:r w:rsidR="0050674D">
              <w:t>the</w:t>
            </w:r>
            <w:r w:rsidR="00693FBC">
              <w:t xml:space="preserve"> </w:t>
            </w:r>
            <w:r w:rsidR="0050674D">
              <w:t>order</w:t>
            </w:r>
            <w:r w:rsidR="00693FBC">
              <w:t xml:space="preserve"> </w:t>
            </w:r>
            <w:r w:rsidR="0050674D">
              <w:t>to</w:t>
            </w:r>
            <w:r w:rsidR="00693FBC">
              <w:t xml:space="preserve"> </w:t>
            </w:r>
            <w:r w:rsidR="0050674D">
              <w:t>you.</w:t>
            </w:r>
            <w:r w:rsidR="0050674D" w:rsidRPr="0050674D">
              <w:rPr>
                <w:noProof/>
                <w:color w:val="FF0000"/>
              </w:rPr>
              <w:t>{%</w:t>
            </w:r>
            <w:r w:rsidR="00693FBC">
              <w:rPr>
                <w:noProof/>
                <w:color w:val="FF0000"/>
              </w:rPr>
              <w:t xml:space="preserve"> </w:t>
            </w:r>
            <w:r w:rsidR="0050674D">
              <w:rPr>
                <w:noProof/>
                <w:color w:val="FF0000"/>
              </w:rPr>
              <w:t>end</w:t>
            </w:r>
            <w:r w:rsidR="0050674D" w:rsidRPr="0050674D">
              <w:rPr>
                <w:noProof/>
                <w:color w:val="FF0000"/>
              </w:rPr>
              <w:t>if</w:t>
            </w:r>
            <w:r w:rsidR="00693FBC">
              <w:rPr>
                <w:noProof/>
                <w:color w:val="FF0000"/>
              </w:rPr>
              <w:t xml:space="preserve"> </w:t>
            </w:r>
            <w:r w:rsidR="0050674D" w:rsidRPr="0050674D">
              <w:rPr>
                <w:noProof/>
                <w:color w:val="FF0000"/>
              </w:rPr>
              <w:t>%}</w:t>
            </w:r>
          </w:p>
          <w:p w14:paraId="2D9E107D" w14:textId="32F3BBA6" w:rsidR="0050674D" w:rsidRDefault="0050674D" w:rsidP="0050674D">
            <w:pPr>
              <w:pStyle w:val="Body"/>
            </w:pPr>
            <w:r>
              <w:t>If</w:t>
            </w:r>
            <w:r w:rsidR="00693FBC">
              <w:t xml:space="preserve"> </w:t>
            </w:r>
            <w:r>
              <w:t>you</w:t>
            </w:r>
            <w:r w:rsidR="00693FBC">
              <w:t xml:space="preserve"> </w:t>
            </w:r>
            <w:r>
              <w:t>cannot</w:t>
            </w:r>
            <w:r w:rsidR="00693FBC">
              <w:t xml:space="preserve"> </w:t>
            </w:r>
            <w:r>
              <w:t>file</w:t>
            </w:r>
            <w:r w:rsidR="00693FBC">
              <w:t xml:space="preserve"> </w:t>
            </w:r>
            <w:r>
              <w:t>on</w:t>
            </w:r>
            <w:r w:rsidR="00693FBC">
              <w:t xml:space="preserve"> </w:t>
            </w:r>
            <w:r>
              <w:t>time,</w:t>
            </w:r>
            <w:r w:rsidR="00693FBC">
              <w:t xml:space="preserve"> </w:t>
            </w:r>
            <w:r>
              <w:t>call</w:t>
            </w:r>
            <w:r w:rsidR="00693FBC">
              <w:t xml:space="preserve"> </w:t>
            </w:r>
            <w:r>
              <w:t>the</w:t>
            </w:r>
            <w:r w:rsidR="00693FBC">
              <w:t xml:space="preserve"> </w:t>
            </w:r>
            <w:r>
              <w:t>Appellate</w:t>
            </w:r>
            <w:r w:rsidR="00693FBC">
              <w:t xml:space="preserve"> </w:t>
            </w:r>
            <w:r>
              <w:t>Courts</w:t>
            </w:r>
            <w:r w:rsidR="00693FBC">
              <w:t xml:space="preserve"> </w:t>
            </w:r>
            <w:r>
              <w:t>Customer</w:t>
            </w:r>
            <w:r w:rsidR="00693FBC">
              <w:t xml:space="preserve"> </w:t>
            </w:r>
            <w:r>
              <w:t>Service:</w:t>
            </w:r>
            <w:r w:rsidR="00693FBC">
              <w:t xml:space="preserve"> </w:t>
            </w:r>
            <w:r>
              <w:t>(907)</w:t>
            </w:r>
            <w:r w:rsidR="00693FBC">
              <w:t xml:space="preserve"> </w:t>
            </w:r>
            <w:r>
              <w:t>264-0612.</w:t>
            </w:r>
            <w:r w:rsidR="00693FBC">
              <w:t xml:space="preserve"> </w:t>
            </w:r>
            <w:r>
              <w:t>They</w:t>
            </w:r>
            <w:r w:rsidR="00693FBC">
              <w:t xml:space="preserve"> </w:t>
            </w:r>
            <w:r>
              <w:t>may</w:t>
            </w:r>
            <w:r w:rsidR="00693FBC">
              <w:t xml:space="preserve"> </w:t>
            </w:r>
            <w:r>
              <w:t>be</w:t>
            </w:r>
            <w:r w:rsidR="00693FBC">
              <w:t xml:space="preserve"> </w:t>
            </w:r>
            <w:r>
              <w:t>able</w:t>
            </w:r>
            <w:r w:rsidR="00693FBC">
              <w:t xml:space="preserve"> </w:t>
            </w:r>
            <w:r>
              <w:t>to</w:t>
            </w:r>
            <w:r w:rsidR="00693FBC">
              <w:t xml:space="preserve"> </w:t>
            </w:r>
            <w:r>
              <w:t>help</w:t>
            </w:r>
            <w:r w:rsidR="00693FBC">
              <w:t xml:space="preserve"> </w:t>
            </w:r>
            <w:r>
              <w:t>you</w:t>
            </w:r>
            <w:r w:rsidR="00693FBC">
              <w:t xml:space="preserve"> </w:t>
            </w:r>
            <w:r>
              <w:t>file</w:t>
            </w:r>
            <w:r w:rsidR="00693FBC">
              <w:t xml:space="preserve"> </w:t>
            </w:r>
            <w:r>
              <w:t>late.</w:t>
            </w:r>
          </w:p>
          <w:p w14:paraId="6D66BB1F" w14:textId="005FBD9B" w:rsidR="00826FF5" w:rsidRPr="00826FF5" w:rsidRDefault="00826FF5" w:rsidP="00826FF5">
            <w:pPr>
              <w:pStyle w:val="Body"/>
            </w:pPr>
            <w:r w:rsidRPr="00826FF5">
              <w:t>An</w:t>
            </w:r>
            <w:r w:rsidR="00693FBC">
              <w:t xml:space="preserve"> </w:t>
            </w:r>
            <w:r w:rsidRPr="00826FF5">
              <w:t>appeal</w:t>
            </w:r>
            <w:r w:rsidR="00693FBC">
              <w:t xml:space="preserve"> </w:t>
            </w:r>
            <w:r w:rsidRPr="00826FF5">
              <w:t>is</w:t>
            </w:r>
            <w:r w:rsidR="00693FBC">
              <w:t xml:space="preserve"> </w:t>
            </w:r>
            <w:r w:rsidR="00F92518" w:rsidRPr="00F92518">
              <w:t>not</w:t>
            </w:r>
            <w:r w:rsidR="00693FBC">
              <w:t xml:space="preserve"> </w:t>
            </w:r>
            <w:r w:rsidR="00F92518" w:rsidRPr="00F92518">
              <w:t>a</w:t>
            </w:r>
            <w:r w:rsidR="00693FBC">
              <w:t xml:space="preserve"> </w:t>
            </w:r>
            <w:r w:rsidR="00F92518" w:rsidRPr="00F92518">
              <w:t>new</w:t>
            </w:r>
            <w:r w:rsidR="00693FBC">
              <w:t xml:space="preserve"> </w:t>
            </w:r>
            <w:r w:rsidR="00F92518" w:rsidRPr="00F92518">
              <w:t>trial</w:t>
            </w:r>
            <w:r w:rsidR="00693FBC">
              <w:t xml:space="preserve"> </w:t>
            </w:r>
            <w:r w:rsidR="00F92518" w:rsidRPr="00F92518">
              <w:t>or</w:t>
            </w:r>
            <w:r w:rsidR="00693FBC">
              <w:t xml:space="preserve"> </w:t>
            </w:r>
            <w:r w:rsidR="00F92518" w:rsidRPr="00F92518">
              <w:t>a</w:t>
            </w:r>
            <w:r w:rsidR="00693FBC">
              <w:t xml:space="preserve"> </w:t>
            </w:r>
            <w:r w:rsidR="00F92518" w:rsidRPr="00F92518">
              <w:t>chance</w:t>
            </w:r>
            <w:r w:rsidR="00693FBC">
              <w:t xml:space="preserve"> </w:t>
            </w:r>
            <w:r w:rsidR="00F92518" w:rsidRPr="00F92518">
              <w:t>to</w:t>
            </w:r>
            <w:r w:rsidR="00693FBC">
              <w:t xml:space="preserve"> </w:t>
            </w:r>
            <w:r w:rsidR="00F92518" w:rsidRPr="00F92518">
              <w:t>give</w:t>
            </w:r>
            <w:r w:rsidR="00693FBC">
              <w:t xml:space="preserve"> </w:t>
            </w:r>
            <w:r w:rsidR="00F92518" w:rsidRPr="00F92518">
              <w:t>a</w:t>
            </w:r>
            <w:r w:rsidR="00693FBC">
              <w:t xml:space="preserve"> </w:t>
            </w:r>
            <w:r w:rsidR="00F92518" w:rsidRPr="00F92518">
              <w:t>judge</w:t>
            </w:r>
            <w:r w:rsidR="00693FBC">
              <w:t xml:space="preserve"> </w:t>
            </w:r>
            <w:r w:rsidR="00F92518" w:rsidRPr="00F92518">
              <w:t>new</w:t>
            </w:r>
            <w:r w:rsidR="00693FBC">
              <w:t xml:space="preserve"> </w:t>
            </w:r>
            <w:r w:rsidR="00F92518" w:rsidRPr="00F92518">
              <w:t>evidence</w:t>
            </w:r>
            <w:r w:rsidR="00693FBC">
              <w:t xml:space="preserve"> </w:t>
            </w:r>
            <w:r w:rsidR="00F92518" w:rsidRPr="00F92518">
              <w:t>or</w:t>
            </w:r>
            <w:r w:rsidR="00693FBC">
              <w:t xml:space="preserve"> </w:t>
            </w:r>
            <w:r w:rsidR="00F92518" w:rsidRPr="00F92518">
              <w:t>information.</w:t>
            </w:r>
            <w:r w:rsidR="00693FBC">
              <w:t xml:space="preserve"> </w:t>
            </w:r>
            <w:r w:rsidR="00F92518" w:rsidRPr="00F92518">
              <w:t>In</w:t>
            </w:r>
            <w:r w:rsidR="00693FBC">
              <w:t xml:space="preserve"> </w:t>
            </w:r>
            <w:r w:rsidR="00F92518" w:rsidRPr="00F92518">
              <w:t>an</w:t>
            </w:r>
            <w:r w:rsidR="00693FBC">
              <w:t xml:space="preserve"> </w:t>
            </w:r>
            <w:r w:rsidR="00F92518" w:rsidRPr="00F92518">
              <w:t>appeal</w:t>
            </w:r>
            <w:r w:rsidR="00693FBC">
              <w:t xml:space="preserve"> </w:t>
            </w:r>
            <w:r w:rsidR="00F92518" w:rsidRPr="00F92518">
              <w:t>you</w:t>
            </w:r>
            <w:r w:rsidR="00693FBC">
              <w:t xml:space="preserve"> </w:t>
            </w:r>
            <w:r w:rsidR="00F92518" w:rsidRPr="00F92518">
              <w:t>argue</w:t>
            </w:r>
            <w:r w:rsidR="00693FBC">
              <w:t xml:space="preserve"> </w:t>
            </w:r>
            <w:r w:rsidR="00F92518" w:rsidRPr="00F92518">
              <w:t>that</w:t>
            </w:r>
            <w:r w:rsidR="00693FBC">
              <w:t xml:space="preserve"> </w:t>
            </w:r>
            <w:r w:rsidR="00F92518" w:rsidRPr="00F92518">
              <w:t>the</w:t>
            </w:r>
            <w:r w:rsidR="00693FBC">
              <w:t xml:space="preserve"> </w:t>
            </w:r>
            <w:r w:rsidR="00F92518" w:rsidRPr="00F92518">
              <w:t>trial</w:t>
            </w:r>
            <w:r w:rsidR="00693FBC">
              <w:t xml:space="preserve"> </w:t>
            </w:r>
            <w:r w:rsidR="00F92518" w:rsidRPr="00F92518">
              <w:t>judge</w:t>
            </w:r>
            <w:r w:rsidR="00693FBC">
              <w:t xml:space="preserve"> </w:t>
            </w:r>
            <w:r w:rsidR="00F92518" w:rsidRPr="00F92518">
              <w:t>made</w:t>
            </w:r>
            <w:r w:rsidR="00693FBC">
              <w:t xml:space="preserve"> </w:t>
            </w:r>
            <w:r w:rsidR="00F92518" w:rsidRPr="00F92518">
              <w:t>a</w:t>
            </w:r>
            <w:r w:rsidR="00693FBC">
              <w:t xml:space="preserve"> </w:t>
            </w:r>
            <w:r w:rsidR="00F92518" w:rsidRPr="00F92518">
              <w:t>legal</w:t>
            </w:r>
            <w:r w:rsidR="00693FBC">
              <w:t xml:space="preserve"> </w:t>
            </w:r>
            <w:r w:rsidR="00F92518" w:rsidRPr="00F92518">
              <w:t>mistake</w:t>
            </w:r>
            <w:r w:rsidR="00F92518">
              <w:t>.</w:t>
            </w:r>
            <w:r w:rsidR="00693FBC">
              <w:t xml:space="preserve"> </w:t>
            </w:r>
            <w:r w:rsidRPr="003665A8">
              <w:t>The</w:t>
            </w:r>
            <w:r w:rsidR="00693FBC">
              <w:t xml:space="preserve"> </w:t>
            </w:r>
            <w:r w:rsidRPr="00826FF5">
              <w:t>civil</w:t>
            </w:r>
            <w:r w:rsidR="00693FBC">
              <w:t xml:space="preserve"> </w:t>
            </w:r>
            <w:r w:rsidRPr="00826FF5">
              <w:t>appeals</w:t>
            </w:r>
            <w:r w:rsidR="00693FBC">
              <w:t xml:space="preserve"> </w:t>
            </w:r>
            <w:r w:rsidRPr="003665A8">
              <w:t>process</w:t>
            </w:r>
            <w:r w:rsidR="00693FBC">
              <w:t xml:space="preserve"> </w:t>
            </w:r>
            <w:r w:rsidRPr="003665A8">
              <w:t>is</w:t>
            </w:r>
            <w:r w:rsidR="00693FBC">
              <w:t xml:space="preserve"> </w:t>
            </w:r>
            <w:r w:rsidRPr="003665A8">
              <w:t>complicated,</w:t>
            </w:r>
            <w:r w:rsidR="00693FBC">
              <w:t xml:space="preserve"> </w:t>
            </w:r>
            <w:r w:rsidRPr="00826FF5">
              <w:t>long</w:t>
            </w:r>
            <w:r w:rsidR="00693FBC">
              <w:t xml:space="preserve"> </w:t>
            </w:r>
            <w:r w:rsidRPr="00826FF5">
              <w:t>and</w:t>
            </w:r>
            <w:r w:rsidR="00693FBC">
              <w:t xml:space="preserve"> </w:t>
            </w:r>
            <w:r w:rsidRPr="003665A8">
              <w:t>expensive</w:t>
            </w:r>
            <w:r w:rsidRPr="00826FF5">
              <w:t>.</w:t>
            </w:r>
            <w:r w:rsidR="00693FBC">
              <w:t xml:space="preserve"> </w:t>
            </w:r>
            <w:r w:rsidRPr="00826FF5">
              <w:t>The</w:t>
            </w:r>
            <w:r w:rsidR="00693FBC">
              <w:t xml:space="preserve"> </w:t>
            </w:r>
            <w:r w:rsidRPr="00826FF5">
              <w:t>process</w:t>
            </w:r>
            <w:r w:rsidR="00693FBC">
              <w:t xml:space="preserve"> </w:t>
            </w:r>
            <w:r w:rsidRPr="003665A8">
              <w:t>can</w:t>
            </w:r>
            <w:r w:rsidR="00693FBC">
              <w:t xml:space="preserve"> </w:t>
            </w:r>
            <w:r w:rsidRPr="003665A8">
              <w:t>take</w:t>
            </w:r>
            <w:r w:rsidR="00693FBC">
              <w:t xml:space="preserve"> </w:t>
            </w:r>
            <w:r w:rsidRPr="00826FF5">
              <w:t>more</w:t>
            </w:r>
            <w:r w:rsidR="00693FBC">
              <w:t xml:space="preserve"> </w:t>
            </w:r>
            <w:r w:rsidRPr="00826FF5">
              <w:t>than</w:t>
            </w:r>
            <w:r w:rsidR="00693FBC">
              <w:t xml:space="preserve"> </w:t>
            </w:r>
            <w:r w:rsidRPr="00826FF5">
              <w:t>2</w:t>
            </w:r>
            <w:r w:rsidR="00693FBC">
              <w:t xml:space="preserve"> </w:t>
            </w:r>
            <w:r w:rsidRPr="003665A8">
              <w:t>years.</w:t>
            </w:r>
            <w:r w:rsidR="00693FBC">
              <w:t xml:space="preserve"> </w:t>
            </w:r>
            <w:hyperlink r:id="rId96" w:anchor="1" w:history="1">
              <w:r w:rsidRPr="00826FF5">
                <w:rPr>
                  <w:rStyle w:val="Hyperlink"/>
                </w:rPr>
                <w:t>Talk</w:t>
              </w:r>
              <w:r w:rsidR="00693FBC">
                <w:rPr>
                  <w:rStyle w:val="Hyperlink"/>
                </w:rPr>
                <w:t xml:space="preserve"> </w:t>
              </w:r>
              <w:r w:rsidRPr="00826FF5">
                <w:rPr>
                  <w:rStyle w:val="Hyperlink"/>
                </w:rPr>
                <w:t>to</w:t>
              </w:r>
              <w:r w:rsidR="00693FBC">
                <w:rPr>
                  <w:rStyle w:val="Hyperlink"/>
                </w:rPr>
                <w:t xml:space="preserve"> </w:t>
              </w:r>
              <w:r w:rsidRPr="00826FF5">
                <w:rPr>
                  <w:rStyle w:val="Hyperlink"/>
                </w:rPr>
                <w:t>a</w:t>
              </w:r>
              <w:r w:rsidR="00693FBC">
                <w:rPr>
                  <w:rStyle w:val="Hyperlink"/>
                </w:rPr>
                <w:t xml:space="preserve"> </w:t>
              </w:r>
              <w:r w:rsidRPr="00826FF5">
                <w:rPr>
                  <w:rStyle w:val="Hyperlink"/>
                </w:rPr>
                <w:t>lawyer</w:t>
              </w:r>
            </w:hyperlink>
            <w:r w:rsidRPr="00826FF5">
              <w:t>,</w:t>
            </w:r>
            <w:r w:rsidR="00693FBC">
              <w:t xml:space="preserve"> </w:t>
            </w:r>
            <w:r w:rsidRPr="00826FF5">
              <w:t>if</w:t>
            </w:r>
            <w:r w:rsidR="00693FBC">
              <w:t xml:space="preserve"> </w:t>
            </w:r>
            <w:r w:rsidRPr="00826FF5">
              <w:t>you</w:t>
            </w:r>
            <w:r w:rsidR="00693FBC">
              <w:t xml:space="preserve"> </w:t>
            </w:r>
            <w:r w:rsidRPr="00826FF5">
              <w:t>can.</w:t>
            </w:r>
          </w:p>
          <w:p w14:paraId="25C068AD" w14:textId="0639F79A" w:rsidR="00826FF5" w:rsidRDefault="00826FF5" w:rsidP="003665A8">
            <w:pPr>
              <w:pStyle w:val="Body"/>
            </w:pPr>
            <w:r>
              <w:t>The</w:t>
            </w:r>
            <w:r w:rsidR="00693FBC">
              <w:t xml:space="preserve"> </w:t>
            </w:r>
            <w:r>
              <w:t>only</w:t>
            </w:r>
            <w:r w:rsidR="00693FBC">
              <w:t xml:space="preserve"> </w:t>
            </w:r>
            <w:r>
              <w:t>information</w:t>
            </w:r>
            <w:r w:rsidR="00693FBC">
              <w:t xml:space="preserve"> </w:t>
            </w:r>
            <w:r>
              <w:t>the</w:t>
            </w:r>
            <w:r w:rsidR="00693FBC">
              <w:t xml:space="preserve"> </w:t>
            </w:r>
            <w:r>
              <w:t>Supreme</w:t>
            </w:r>
            <w:r w:rsidR="00693FBC">
              <w:t xml:space="preserve"> </w:t>
            </w:r>
            <w:r>
              <w:t>Court</w:t>
            </w:r>
            <w:r w:rsidR="00693FBC">
              <w:t xml:space="preserve"> </w:t>
            </w:r>
            <w:r>
              <w:t>looks</w:t>
            </w:r>
            <w:r w:rsidR="00693FBC">
              <w:t xml:space="preserve"> </w:t>
            </w:r>
            <w:r>
              <w:t>at</w:t>
            </w:r>
            <w:r w:rsidR="00693FBC">
              <w:t xml:space="preserve"> </w:t>
            </w:r>
            <w:r>
              <w:t>is:</w:t>
            </w:r>
          </w:p>
          <w:p w14:paraId="617C84F2" w14:textId="18C76C63" w:rsidR="00826FF5" w:rsidRPr="007A6374" w:rsidRDefault="00826FF5" w:rsidP="003665A8">
            <w:pPr>
              <w:pStyle w:val="ListParagraph"/>
              <w:numPr>
                <w:ilvl w:val="0"/>
                <w:numId w:val="1"/>
              </w:numPr>
              <w:ind w:left="405"/>
            </w:pPr>
            <w:r w:rsidRPr="007A6374">
              <w:t>the</w:t>
            </w:r>
            <w:r w:rsidR="00693FBC">
              <w:t xml:space="preserve"> </w:t>
            </w:r>
            <w:r w:rsidRPr="007A6374">
              <w:t>audio</w:t>
            </w:r>
            <w:r w:rsidR="00693FBC">
              <w:t xml:space="preserve"> </w:t>
            </w:r>
            <w:r w:rsidRPr="007A6374">
              <w:t>recording</w:t>
            </w:r>
            <w:r w:rsidR="00693FBC">
              <w:t xml:space="preserve"> </w:t>
            </w:r>
            <w:r w:rsidRPr="007A6374">
              <w:t>of</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0105186D" w14:textId="7C72D285" w:rsidR="00826FF5" w:rsidRPr="007A6374" w:rsidRDefault="00826FF5" w:rsidP="003665A8">
            <w:pPr>
              <w:pStyle w:val="ListParagraph"/>
              <w:numPr>
                <w:ilvl w:val="0"/>
                <w:numId w:val="1"/>
              </w:numPr>
              <w:ind w:left="405"/>
            </w:pPr>
            <w:r w:rsidRPr="007A6374">
              <w:t>any</w:t>
            </w:r>
            <w:r w:rsidR="00693FBC">
              <w:t xml:space="preserve"> </w:t>
            </w:r>
            <w:r w:rsidRPr="007A6374">
              <w:t>items</w:t>
            </w:r>
            <w:r w:rsidR="00693FBC">
              <w:t xml:space="preserve"> </w:t>
            </w:r>
            <w:r w:rsidRPr="007A6374">
              <w:t>offered</w:t>
            </w:r>
            <w:r w:rsidR="00693FBC">
              <w:t xml:space="preserve"> </w:t>
            </w:r>
            <w:r w:rsidRPr="007A6374">
              <w:t>as</w:t>
            </w:r>
            <w:r w:rsidR="00693FBC">
              <w:t xml:space="preserve"> </w:t>
            </w:r>
            <w:r w:rsidRPr="007A6374">
              <w:t>evidence</w:t>
            </w:r>
            <w:r w:rsidR="00693FBC">
              <w:t xml:space="preserve"> </w:t>
            </w:r>
            <w:r w:rsidRPr="007A6374">
              <w:t>at</w:t>
            </w:r>
            <w:r w:rsidR="00693FBC">
              <w:t xml:space="preserve"> </w:t>
            </w:r>
            <w:r w:rsidRPr="007A6374">
              <w:t>the</w:t>
            </w:r>
            <w:r w:rsidR="00693FBC">
              <w:t xml:space="preserve"> </w:t>
            </w:r>
            <w:r w:rsidRPr="007A6374">
              <w:t>hearing</w:t>
            </w:r>
            <w:r w:rsidR="00693FBC">
              <w:t xml:space="preserve"> </w:t>
            </w:r>
            <w:r w:rsidRPr="007A6374">
              <w:t>or</w:t>
            </w:r>
            <w:r w:rsidR="00693FBC">
              <w:t xml:space="preserve"> </w:t>
            </w:r>
            <w:r w:rsidRPr="007A6374">
              <w:t>trial</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t>,</w:t>
            </w:r>
          </w:p>
          <w:p w14:paraId="3B86BF47" w14:textId="72A609C7" w:rsidR="00826FF5" w:rsidRPr="007A6374" w:rsidRDefault="00826FF5" w:rsidP="003665A8">
            <w:pPr>
              <w:pStyle w:val="ListParagraph"/>
              <w:numPr>
                <w:ilvl w:val="0"/>
                <w:numId w:val="1"/>
              </w:numPr>
              <w:ind w:left="405"/>
            </w:pPr>
            <w:r w:rsidRPr="007A6374">
              <w:t>the</w:t>
            </w:r>
            <w:r w:rsidR="00693FBC">
              <w:t xml:space="preserve"> </w:t>
            </w:r>
            <w:r w:rsidRPr="007A6374">
              <w:t>documents</w:t>
            </w:r>
            <w:r w:rsidR="00693FBC">
              <w:t xml:space="preserve"> </w:t>
            </w:r>
            <w:r w:rsidRPr="007A6374">
              <w:t>in</w:t>
            </w:r>
            <w:r w:rsidR="00693FBC">
              <w:t xml:space="preserve"> </w:t>
            </w:r>
            <w:r w:rsidRPr="007A6374">
              <w:t>the</w:t>
            </w:r>
            <w:r w:rsidR="00693FBC">
              <w:t xml:space="preserve"> </w:t>
            </w:r>
            <w:r w:rsidRPr="007A6374">
              <w:t>lower</w:t>
            </w:r>
            <w:r w:rsidR="00693FBC">
              <w:t xml:space="preserve"> </w:t>
            </w:r>
            <w:r w:rsidRPr="007A6374">
              <w:t>court</w:t>
            </w:r>
            <w:r w:rsidR="00693FBC">
              <w:t xml:space="preserve"> </w:t>
            </w:r>
            <w:r w:rsidRPr="007A6374">
              <w:t>or</w:t>
            </w:r>
            <w:r w:rsidR="00693FBC">
              <w:t xml:space="preserve"> </w:t>
            </w:r>
            <w:r w:rsidRPr="007A6374">
              <w:t>agency</w:t>
            </w:r>
            <w:r w:rsidR="00693FBC">
              <w:t xml:space="preserve"> </w:t>
            </w:r>
            <w:r w:rsidRPr="007A6374">
              <w:t>record</w:t>
            </w:r>
            <w:r>
              <w:t>,</w:t>
            </w:r>
            <w:r w:rsidR="00693FBC">
              <w:t xml:space="preserve"> </w:t>
            </w:r>
            <w:r w:rsidRPr="007A6374">
              <w:t>and</w:t>
            </w:r>
          </w:p>
          <w:p w14:paraId="3B64CAAE" w14:textId="5A3E15EA" w:rsidR="00826FF5" w:rsidRPr="007A6374" w:rsidRDefault="00826FF5" w:rsidP="003665A8">
            <w:pPr>
              <w:pStyle w:val="ListParagraph"/>
              <w:numPr>
                <w:ilvl w:val="0"/>
                <w:numId w:val="1"/>
              </w:numPr>
              <w:ind w:left="405"/>
            </w:pPr>
            <w:r w:rsidRPr="007A6374">
              <w:t>appeal</w:t>
            </w:r>
            <w:r w:rsidR="00693FBC">
              <w:t xml:space="preserve"> </w:t>
            </w:r>
            <w:r w:rsidRPr="007A6374">
              <w:t>briefs</w:t>
            </w:r>
            <w:r w:rsidR="00693FBC">
              <w:t xml:space="preserve"> </w:t>
            </w:r>
            <w:r w:rsidRPr="007A6374">
              <w:t>filed</w:t>
            </w:r>
            <w:r w:rsidR="00693FBC">
              <w:t xml:space="preserve"> </w:t>
            </w:r>
            <w:r w:rsidRPr="007A6374">
              <w:t>in</w:t>
            </w:r>
            <w:r w:rsidR="00693FBC">
              <w:t xml:space="preserve"> </w:t>
            </w:r>
            <w:r w:rsidRPr="007A6374">
              <w:t>the</w:t>
            </w:r>
            <w:r w:rsidR="00693FBC">
              <w:t xml:space="preserve"> </w:t>
            </w:r>
            <w:r w:rsidRPr="007A6374">
              <w:t>appeal</w:t>
            </w:r>
            <w:r w:rsidR="00693FBC">
              <w:t xml:space="preserve"> </w:t>
            </w:r>
            <w:r w:rsidRPr="007A6374">
              <w:t>to</w:t>
            </w:r>
            <w:r w:rsidR="00693FBC">
              <w:t xml:space="preserve"> </w:t>
            </w:r>
            <w:r w:rsidRPr="007A6374">
              <w:t>the</w:t>
            </w:r>
            <w:r w:rsidR="00693FBC">
              <w:t xml:space="preserve"> </w:t>
            </w:r>
            <w:r w:rsidRPr="007A6374">
              <w:t>Supreme</w:t>
            </w:r>
            <w:r w:rsidR="00693FBC">
              <w:t xml:space="preserve"> </w:t>
            </w:r>
            <w:r w:rsidRPr="007A6374">
              <w:t>Court.</w:t>
            </w:r>
            <w:r w:rsidR="00693FBC">
              <w:t xml:space="preserve"> </w:t>
            </w:r>
          </w:p>
          <w:p w14:paraId="24C049E2" w14:textId="3879C4AD" w:rsidR="00826FF5" w:rsidRDefault="00826FF5" w:rsidP="00826FF5">
            <w:pPr>
              <w:pStyle w:val="Body"/>
            </w:pPr>
            <w:r w:rsidRPr="008C33C8">
              <w:t>To</w:t>
            </w:r>
            <w:r w:rsidR="00693FBC">
              <w:t xml:space="preserve"> </w:t>
            </w:r>
            <w:r w:rsidRPr="008C33C8">
              <w:t>start</w:t>
            </w:r>
            <w:r w:rsidR="00693FBC">
              <w:t xml:space="preserve"> </w:t>
            </w:r>
            <w:r w:rsidRPr="008C33C8">
              <w:t>an</w:t>
            </w:r>
            <w:r w:rsidR="00693FBC">
              <w:t xml:space="preserve"> </w:t>
            </w:r>
            <w:r w:rsidRPr="008C33C8">
              <w:t>appeal,</w:t>
            </w:r>
            <w:r w:rsidR="00693FBC">
              <w:t xml:space="preserve"> </w:t>
            </w:r>
            <w:r w:rsidRPr="008C33C8">
              <w:t>you</w:t>
            </w:r>
            <w:r w:rsidR="00693FBC">
              <w:t xml:space="preserve"> </w:t>
            </w:r>
            <w:r w:rsidRPr="008C33C8">
              <w:t>must</w:t>
            </w:r>
            <w:r w:rsidR="00693FBC">
              <w:t xml:space="preserve"> </w:t>
            </w:r>
            <w:r w:rsidRPr="008C33C8">
              <w:t>pay</w:t>
            </w:r>
            <w:r>
              <w:t>:</w:t>
            </w:r>
          </w:p>
          <w:p w14:paraId="7FDF2050" w14:textId="4C5DC361" w:rsidR="00826FF5" w:rsidRPr="0044771B" w:rsidRDefault="00826FF5" w:rsidP="00A10113">
            <w:pPr>
              <w:pStyle w:val="Body"/>
              <w:widowControl/>
              <w:numPr>
                <w:ilvl w:val="0"/>
                <w:numId w:val="4"/>
              </w:numPr>
              <w:autoSpaceDE/>
              <w:autoSpaceDN/>
              <w:spacing w:beforeAutospacing="1" w:afterAutospacing="1"/>
              <w:ind w:left="390"/>
              <w:rPr>
                <w:color w:val="000000"/>
                <w:shd w:val="clear" w:color="auto" w:fill="FFFFFF"/>
              </w:rPr>
            </w:pPr>
            <w:r w:rsidRPr="008C33C8">
              <w:t>a</w:t>
            </w:r>
            <w:r w:rsidR="00693FBC">
              <w:t xml:space="preserve"> </w:t>
            </w:r>
            <w:r w:rsidRPr="008C33C8">
              <w:t>$250</w:t>
            </w:r>
            <w:r w:rsidR="00693FBC">
              <w:t xml:space="preserve"> </w:t>
            </w:r>
            <w:r w:rsidRPr="008C33C8">
              <w:t>filing</w:t>
            </w:r>
            <w:r w:rsidR="00693FBC">
              <w:t xml:space="preserve"> </w:t>
            </w:r>
            <w:r w:rsidRPr="008C33C8">
              <w:t>fee,</w:t>
            </w:r>
            <w:r w:rsidR="00693FBC">
              <w:t xml:space="preserve"> </w:t>
            </w:r>
          </w:p>
          <w:p w14:paraId="2DE7ACA0" w14:textId="670C5172" w:rsidR="00826FF5" w:rsidRPr="0044771B" w:rsidRDefault="00826FF5" w:rsidP="00A10113">
            <w:pPr>
              <w:pStyle w:val="Body"/>
              <w:widowControl/>
              <w:numPr>
                <w:ilvl w:val="0"/>
                <w:numId w:val="4"/>
              </w:numPr>
              <w:autoSpaceDE/>
              <w:autoSpaceDN/>
              <w:spacing w:beforeAutospacing="1" w:afterAutospacing="1"/>
              <w:ind w:left="390"/>
              <w:rPr>
                <w:color w:val="000000"/>
                <w:shd w:val="clear" w:color="auto" w:fill="FFFFFF"/>
              </w:rPr>
            </w:pPr>
            <w:r w:rsidRPr="008C33C8">
              <w:t>a</w:t>
            </w:r>
            <w:r w:rsidR="00693FBC">
              <w:t xml:space="preserve"> </w:t>
            </w:r>
            <w:r w:rsidRPr="008C33C8">
              <w:t>$750</w:t>
            </w:r>
            <w:r w:rsidR="00693FBC">
              <w:t xml:space="preserve"> </w:t>
            </w:r>
            <w:r w:rsidRPr="008C33C8">
              <w:t>bond</w:t>
            </w:r>
            <w:r w:rsidR="00693FBC">
              <w:t xml:space="preserve"> </w:t>
            </w:r>
            <w:r w:rsidRPr="008C33C8">
              <w:t>or</w:t>
            </w:r>
            <w:r w:rsidR="00693FBC">
              <w:t xml:space="preserve"> </w:t>
            </w:r>
            <w:r w:rsidRPr="008C33C8">
              <w:t>deposit</w:t>
            </w:r>
            <w:r w:rsidR="00693FBC">
              <w:t xml:space="preserve"> </w:t>
            </w:r>
            <w:r w:rsidRPr="008C33C8">
              <w:t>for</w:t>
            </w:r>
            <w:r w:rsidR="00693FBC">
              <w:t xml:space="preserve"> </w:t>
            </w:r>
            <w:r w:rsidRPr="008C33C8">
              <w:t>costs,</w:t>
            </w:r>
            <w:r w:rsidR="00693FBC">
              <w:t xml:space="preserve"> </w:t>
            </w:r>
            <w:r>
              <w:t>and</w:t>
            </w:r>
            <w:r w:rsidR="00693FBC">
              <w:t xml:space="preserve"> </w:t>
            </w:r>
          </w:p>
          <w:p w14:paraId="2BD650DD" w14:textId="5E98F25B" w:rsidR="00826FF5" w:rsidRPr="0044771B" w:rsidRDefault="00826FF5" w:rsidP="00A10113">
            <w:pPr>
              <w:pStyle w:val="Body"/>
              <w:widowControl/>
              <w:numPr>
                <w:ilvl w:val="0"/>
                <w:numId w:val="4"/>
              </w:numPr>
              <w:autoSpaceDE/>
              <w:autoSpaceDN/>
              <w:spacing w:beforeAutospacing="1" w:afterAutospacing="1"/>
              <w:ind w:left="390"/>
              <w:rPr>
                <w:color w:val="000000"/>
                <w:shd w:val="clear" w:color="auto" w:fill="FFFFFF"/>
              </w:rPr>
            </w:pPr>
            <w:r w:rsidRPr="00485017">
              <w:t>other</w:t>
            </w:r>
            <w:r w:rsidR="00693FBC">
              <w:t xml:space="preserve"> </w:t>
            </w:r>
            <w:r w:rsidRPr="00485017">
              <w:t>costs</w:t>
            </w:r>
            <w:r w:rsidR="00693FBC">
              <w:t xml:space="preserve"> </w:t>
            </w:r>
            <w:r>
              <w:t>like</w:t>
            </w:r>
            <w:r w:rsidR="00693FBC">
              <w:t xml:space="preserve"> </w:t>
            </w:r>
            <w:r>
              <w:t>paying</w:t>
            </w:r>
            <w:r w:rsidR="00693FBC">
              <w:t xml:space="preserve"> </w:t>
            </w:r>
            <w:r>
              <w:t>someone</w:t>
            </w:r>
            <w:r w:rsidR="00693FBC">
              <w:t xml:space="preserve"> </w:t>
            </w:r>
            <w:r>
              <w:t>to</w:t>
            </w:r>
            <w:r w:rsidR="00693FBC">
              <w:t xml:space="preserve"> </w:t>
            </w:r>
            <w:r>
              <w:t>make</w:t>
            </w:r>
            <w:r w:rsidR="00693FBC">
              <w:t xml:space="preserve"> </w:t>
            </w:r>
            <w:r>
              <w:t>a</w:t>
            </w:r>
            <w:r w:rsidR="00693FBC">
              <w:t xml:space="preserve"> </w:t>
            </w:r>
            <w:r>
              <w:t>transcript</w:t>
            </w:r>
            <w:r w:rsidR="00693FBC">
              <w:t xml:space="preserve"> </w:t>
            </w:r>
            <w:r>
              <w:t>of</w:t>
            </w:r>
            <w:r w:rsidR="00693FBC">
              <w:t xml:space="preserve"> </w:t>
            </w:r>
            <w:r>
              <w:t>your</w:t>
            </w:r>
            <w:r w:rsidR="00693FBC">
              <w:t xml:space="preserve"> </w:t>
            </w:r>
            <w:r>
              <w:t>trial</w:t>
            </w:r>
            <w:r w:rsidRPr="00485017">
              <w:t>.</w:t>
            </w:r>
          </w:p>
          <w:p w14:paraId="57E906D9" w14:textId="73F980AD" w:rsidR="00826FF5" w:rsidRPr="00A81449" w:rsidRDefault="00826FF5" w:rsidP="003665A8">
            <w:pPr>
              <w:pStyle w:val="Body"/>
              <w:rPr>
                <w:color w:val="000000"/>
                <w:shd w:val="clear" w:color="auto" w:fill="FFFFFF"/>
              </w:rPr>
            </w:pPr>
            <w:r>
              <w:t>If</w:t>
            </w:r>
            <w:r w:rsidR="00693FBC">
              <w:t xml:space="preserve"> </w:t>
            </w:r>
            <w:r>
              <w:t>you</w:t>
            </w:r>
            <w:r w:rsidR="00693FBC">
              <w:t xml:space="preserve"> </w:t>
            </w:r>
            <w:r>
              <w:t>cannot</w:t>
            </w:r>
            <w:r w:rsidR="00693FBC">
              <w:t xml:space="preserve"> </w:t>
            </w:r>
            <w:r>
              <w:t>afford</w:t>
            </w:r>
            <w:r w:rsidR="00693FBC">
              <w:t xml:space="preserve"> </w:t>
            </w:r>
            <w:r>
              <w:t>the</w:t>
            </w:r>
            <w:r w:rsidR="00693FBC">
              <w:t xml:space="preserve"> </w:t>
            </w:r>
            <w:r>
              <w:t>cost</w:t>
            </w:r>
            <w:r w:rsidR="00693FBC">
              <w:t xml:space="preserve"> </w:t>
            </w:r>
            <w:r>
              <w:t>of</w:t>
            </w:r>
            <w:r w:rsidR="00693FBC">
              <w:t xml:space="preserve"> </w:t>
            </w:r>
            <w:r>
              <w:t>filing</w:t>
            </w:r>
            <w:r w:rsidR="00693FBC">
              <w:t xml:space="preserve"> </w:t>
            </w:r>
            <w:r>
              <w:t>an</w:t>
            </w:r>
            <w:r w:rsidR="00693FBC">
              <w:t xml:space="preserve"> </w:t>
            </w:r>
            <w:r w:rsidR="005424F9">
              <w:t>appeal</w:t>
            </w:r>
            <w:r>
              <w:t>,</w:t>
            </w:r>
            <w:r w:rsidR="00693FBC">
              <w:t xml:space="preserve"> </w:t>
            </w:r>
            <w:r>
              <w:t>y</w:t>
            </w:r>
            <w:r w:rsidRPr="008C33C8">
              <w:t>ou</w:t>
            </w:r>
            <w:r w:rsidR="00693FBC">
              <w:t xml:space="preserve"> </w:t>
            </w:r>
            <w:r w:rsidRPr="008C33C8">
              <w:t>can</w:t>
            </w:r>
            <w:r w:rsidR="00693FBC">
              <w:t xml:space="preserve"> </w:t>
            </w:r>
            <w:r w:rsidRPr="00826FF5">
              <w:rPr>
                <w:b/>
                <w:bCs/>
              </w:rPr>
              <w:t>use</w:t>
            </w:r>
            <w:r w:rsidR="00693FBC">
              <w:rPr>
                <w:b/>
                <w:bCs/>
              </w:rPr>
              <w:t xml:space="preserve"> </w:t>
            </w:r>
            <w:r w:rsidRPr="00826FF5">
              <w:rPr>
                <w:b/>
                <w:bCs/>
                <w:color w:val="000000"/>
                <w:shd w:val="clear" w:color="auto" w:fill="FFFFFF"/>
              </w:rPr>
              <w:t>Motion</w:t>
            </w:r>
            <w:r w:rsidR="00693FBC">
              <w:rPr>
                <w:b/>
                <w:bCs/>
                <w:color w:val="000000"/>
                <w:shd w:val="clear" w:color="auto" w:fill="FFFFFF"/>
              </w:rPr>
              <w:t xml:space="preserve"> </w:t>
            </w:r>
            <w:r w:rsidRPr="00826FF5">
              <w:rPr>
                <w:b/>
                <w:bCs/>
                <w:color w:val="000000"/>
                <w:shd w:val="clear" w:color="auto" w:fill="FFFFFF"/>
              </w:rPr>
              <w:t>for</w:t>
            </w:r>
            <w:r w:rsidR="00693FBC">
              <w:rPr>
                <w:b/>
                <w:bCs/>
                <w:color w:val="000000"/>
                <w:shd w:val="clear" w:color="auto" w:fill="FFFFFF"/>
              </w:rPr>
              <w:t xml:space="preserve"> </w:t>
            </w:r>
            <w:r w:rsidRPr="00826FF5">
              <w:rPr>
                <w:b/>
                <w:bCs/>
                <w:color w:val="000000"/>
                <w:shd w:val="clear" w:color="auto" w:fill="FFFFFF"/>
              </w:rPr>
              <w:t>Waiver</w:t>
            </w:r>
            <w:r w:rsidR="00693FBC">
              <w:rPr>
                <w:b/>
                <w:bCs/>
                <w:color w:val="000000"/>
                <w:shd w:val="clear" w:color="auto" w:fill="FFFFFF"/>
              </w:rPr>
              <w:t xml:space="preserve"> </w:t>
            </w:r>
            <w:r w:rsidRPr="00826FF5">
              <w:rPr>
                <w:b/>
                <w:bCs/>
                <w:color w:val="000000"/>
                <w:shd w:val="clear" w:color="auto" w:fill="FFFFFF"/>
              </w:rPr>
              <w:t>of</w:t>
            </w:r>
            <w:r w:rsidR="00693FBC">
              <w:rPr>
                <w:b/>
                <w:bCs/>
                <w:color w:val="000000"/>
                <w:shd w:val="clear" w:color="auto" w:fill="FFFFFF"/>
              </w:rPr>
              <w:t xml:space="preserve"> </w:t>
            </w:r>
            <w:r w:rsidRPr="00826FF5">
              <w:rPr>
                <w:b/>
                <w:bCs/>
                <w:color w:val="000000"/>
                <w:shd w:val="clear" w:color="auto" w:fill="FFFFFF"/>
              </w:rPr>
              <w:t>Filing</w:t>
            </w:r>
            <w:r w:rsidR="00693FBC">
              <w:rPr>
                <w:b/>
                <w:bCs/>
                <w:color w:val="000000"/>
                <w:shd w:val="clear" w:color="auto" w:fill="FFFFFF"/>
              </w:rPr>
              <w:t xml:space="preserve"> </w:t>
            </w:r>
            <w:r w:rsidRPr="00826FF5">
              <w:rPr>
                <w:b/>
                <w:bCs/>
                <w:color w:val="000000"/>
                <w:shd w:val="clear" w:color="auto" w:fill="FFFFFF"/>
              </w:rPr>
              <w:t>Fees</w:t>
            </w:r>
            <w:r w:rsidR="00693FBC">
              <w:rPr>
                <w:b/>
                <w:bCs/>
                <w:color w:val="000000"/>
                <w:shd w:val="clear" w:color="auto" w:fill="FFFFFF"/>
              </w:rPr>
              <w:t xml:space="preserve"> </w:t>
            </w:r>
            <w:r w:rsidRPr="00826FF5">
              <w:rPr>
                <w:b/>
                <w:bCs/>
                <w:color w:val="000000"/>
                <w:shd w:val="clear" w:color="auto" w:fill="FFFFFF"/>
              </w:rPr>
              <w:t>and</w:t>
            </w:r>
            <w:r w:rsidR="00693FBC">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sidR="00693FBC">
              <w:rPr>
                <w:color w:val="000000"/>
                <w:shd w:val="clear" w:color="auto" w:fill="FFFFFF"/>
              </w:rPr>
              <w:t xml:space="preserve"> </w:t>
            </w:r>
            <w:hyperlink r:id="rId97" w:tgtFrame="_blank" w:history="1">
              <w:r w:rsidRPr="00F92518">
                <w:rPr>
                  <w:rStyle w:val="Hyperlink"/>
                  <w:b/>
                  <w:bCs/>
                  <w:color w:val="006699"/>
                  <w:shd w:val="clear" w:color="auto" w:fill="FFFFFF"/>
                </w:rPr>
                <w:t>SHS-AP</w:t>
              </w:r>
              <w:r w:rsidR="00693FBC">
                <w:rPr>
                  <w:rStyle w:val="Hyperlink"/>
                  <w:b/>
                  <w:bCs/>
                  <w:color w:val="006699"/>
                  <w:shd w:val="clear" w:color="auto" w:fill="FFFFFF"/>
                </w:rPr>
                <w:t xml:space="preserve"> </w:t>
              </w:r>
              <w:r w:rsidRPr="00F92518">
                <w:rPr>
                  <w:rStyle w:val="Hyperlink"/>
                  <w:b/>
                  <w:bCs/>
                  <w:color w:val="006699"/>
                  <w:shd w:val="clear" w:color="auto" w:fill="FFFFFF"/>
                </w:rPr>
                <w:t>130</w:t>
              </w:r>
            </w:hyperlink>
            <w:r w:rsidR="00693FBC">
              <w:t xml:space="preserve"> </w:t>
            </w:r>
            <w:r w:rsidR="00F92518">
              <w:t>to</w:t>
            </w:r>
            <w:r w:rsidR="00693FBC">
              <w:t xml:space="preserve"> </w:t>
            </w:r>
            <w:r w:rsidR="00F92518">
              <w:t>a</w:t>
            </w:r>
            <w:r w:rsidRPr="008C33C8">
              <w:t>sk</w:t>
            </w:r>
            <w:r w:rsidR="00693FBC">
              <w:t xml:space="preserve"> </w:t>
            </w:r>
            <w:r>
              <w:t>the</w:t>
            </w:r>
            <w:r w:rsidR="00693FBC">
              <w:t xml:space="preserve"> </w:t>
            </w:r>
            <w:r>
              <w:t>court</w:t>
            </w:r>
            <w:r w:rsidR="00693FBC">
              <w:t xml:space="preserve"> </w:t>
            </w:r>
            <w:r w:rsidRPr="008C33C8">
              <w:lastRenderedPageBreak/>
              <w:t>to</w:t>
            </w:r>
            <w:r w:rsidR="00693FBC">
              <w:t xml:space="preserve"> </w:t>
            </w:r>
            <w:r w:rsidRPr="008C33C8">
              <w:t>waive</w:t>
            </w:r>
            <w:r w:rsidR="00693FBC">
              <w:t xml:space="preserve"> </w:t>
            </w:r>
            <w:r w:rsidRPr="008C33C8">
              <w:t>the</w:t>
            </w:r>
            <w:r w:rsidR="00693FBC">
              <w:t xml:space="preserve"> </w:t>
            </w:r>
            <w:r w:rsidRPr="008C33C8">
              <w:t>filing</w:t>
            </w:r>
            <w:r w:rsidR="00693FBC">
              <w:t xml:space="preserve"> </w:t>
            </w:r>
            <w:r w:rsidRPr="008C33C8">
              <w:t>fee</w:t>
            </w:r>
            <w:r w:rsidR="00693FBC">
              <w:t xml:space="preserve"> </w:t>
            </w:r>
            <w:r w:rsidRPr="008C33C8">
              <w:t>and</w:t>
            </w:r>
            <w:r w:rsidR="00693FBC">
              <w:t xml:space="preserve"> </w:t>
            </w:r>
            <w:r w:rsidRPr="008C33C8">
              <w:t>cost</w:t>
            </w:r>
            <w:r>
              <w:t>s</w:t>
            </w:r>
            <w:r>
              <w:rPr>
                <w:color w:val="000000"/>
                <w:shd w:val="clear" w:color="auto" w:fill="FFFFFF"/>
              </w:rPr>
              <w:t>.</w:t>
            </w:r>
          </w:p>
          <w:p w14:paraId="1A32B576" w14:textId="45CA74D8" w:rsidR="00747A61" w:rsidRDefault="00826FF5" w:rsidP="00D142F8">
            <w:pPr>
              <w:pStyle w:val="Body"/>
            </w:pPr>
            <w:r w:rsidRPr="009939E6">
              <w:t>Learn</w:t>
            </w:r>
            <w:r w:rsidR="00693FBC">
              <w:t xml:space="preserve"> </w:t>
            </w:r>
            <w:r>
              <w:t>more</w:t>
            </w:r>
            <w:r w:rsidR="00693FBC">
              <w:t xml:space="preserve"> </w:t>
            </w:r>
            <w:r w:rsidRPr="009939E6">
              <w:t>about</w:t>
            </w:r>
            <w:r w:rsidR="00693FBC">
              <w:t xml:space="preserve"> </w:t>
            </w:r>
            <w:r w:rsidRPr="009939E6">
              <w:t>filing</w:t>
            </w:r>
            <w:r w:rsidR="00693FBC">
              <w:t xml:space="preserve"> </w:t>
            </w:r>
            <w:r w:rsidRPr="009939E6">
              <w:t>an</w:t>
            </w:r>
            <w:r w:rsidR="00693FBC">
              <w:t xml:space="preserve"> </w:t>
            </w:r>
            <w:r w:rsidRPr="00826FF5">
              <w:t>appeal</w:t>
            </w:r>
            <w:r w:rsidR="00693FBC">
              <w:t xml:space="preserve"> </w:t>
            </w:r>
            <w:r w:rsidRPr="009939E6">
              <w:t>on</w:t>
            </w:r>
            <w:r w:rsidR="00693FBC">
              <w:t xml:space="preserve"> </w:t>
            </w:r>
            <w:r w:rsidRPr="0050131B">
              <w:t>the</w:t>
            </w:r>
            <w:r w:rsidR="00693FBC">
              <w:t xml:space="preserve"> </w:t>
            </w:r>
            <w:r w:rsidRPr="0050131B">
              <w:t>court</w:t>
            </w:r>
            <w:r>
              <w:t>'</w:t>
            </w:r>
            <w:r w:rsidRPr="0050131B">
              <w:t>s</w:t>
            </w:r>
            <w:r w:rsidR="00693FBC">
              <w:t xml:space="preserve"> </w:t>
            </w:r>
            <w:r>
              <w:t>web</w:t>
            </w:r>
            <w:r w:rsidR="00693FBC">
              <w:t xml:space="preserve"> </w:t>
            </w:r>
            <w:r>
              <w:t>pages</w:t>
            </w:r>
            <w:r w:rsidR="00693FBC">
              <w:t xml:space="preserve"> </w:t>
            </w:r>
            <w:hyperlink r:id="rId98" w:history="1">
              <w:r w:rsidRPr="00826FF5">
                <w:rPr>
                  <w:rStyle w:val="Hyperlink"/>
                </w:rPr>
                <w:t>Civil</w:t>
              </w:r>
              <w:r w:rsidR="00693FBC">
                <w:rPr>
                  <w:rStyle w:val="Hyperlink"/>
                </w:rPr>
                <w:t xml:space="preserve"> </w:t>
              </w:r>
              <w:r w:rsidRPr="00826FF5">
                <w:rPr>
                  <w:rStyle w:val="Hyperlink"/>
                </w:rPr>
                <w:t>Appeal:</w:t>
              </w:r>
              <w:r w:rsidR="00693FBC">
                <w:rPr>
                  <w:rStyle w:val="Hyperlink"/>
                </w:rPr>
                <w:t xml:space="preserve"> </w:t>
              </w:r>
              <w:r w:rsidRPr="00826FF5">
                <w:rPr>
                  <w:rStyle w:val="Hyperlink"/>
                </w:rPr>
                <w:t>Superior</w:t>
              </w:r>
              <w:r w:rsidR="00693FBC">
                <w:rPr>
                  <w:rStyle w:val="Hyperlink"/>
                </w:rPr>
                <w:t xml:space="preserve"> </w:t>
              </w:r>
              <w:r w:rsidRPr="00826FF5">
                <w:rPr>
                  <w:rStyle w:val="Hyperlink"/>
                </w:rPr>
                <w:t>Court</w:t>
              </w:r>
              <w:r w:rsidR="00693FBC">
                <w:rPr>
                  <w:rStyle w:val="Hyperlink"/>
                </w:rPr>
                <w:t xml:space="preserve"> </w:t>
              </w:r>
              <w:r w:rsidRPr="00826FF5">
                <w:rPr>
                  <w:rStyle w:val="Hyperlink"/>
                </w:rPr>
                <w:t>to</w:t>
              </w:r>
              <w:r w:rsidR="00693FBC">
                <w:rPr>
                  <w:rStyle w:val="Hyperlink"/>
                </w:rPr>
                <w:t xml:space="preserve"> </w:t>
              </w:r>
              <w:r w:rsidRPr="00826FF5">
                <w:rPr>
                  <w:rStyle w:val="Hyperlink"/>
                </w:rPr>
                <w:t>Supreme</w:t>
              </w:r>
              <w:r w:rsidR="00693FBC">
                <w:rPr>
                  <w:rStyle w:val="Hyperlink"/>
                </w:rPr>
                <w:t xml:space="preserve"> </w:t>
              </w:r>
              <w:r w:rsidRPr="00826FF5">
                <w:rPr>
                  <w:rStyle w:val="Hyperlink"/>
                </w:rPr>
                <w:t>Court</w:t>
              </w:r>
            </w:hyperlink>
            <w:r w:rsidRPr="009939E6">
              <w:t>.</w:t>
            </w:r>
            <w:r w:rsidR="00747A61" w:rsidRPr="00485017">
              <w:t>.</w:t>
            </w:r>
          </w:p>
          <w:p w14:paraId="70228D11" w14:textId="79CF5252" w:rsidR="00747A61" w:rsidRDefault="00747A61" w:rsidP="00747A61">
            <w:pPr>
              <w:pStyle w:val="Heading3"/>
              <w:outlineLvl w:val="2"/>
            </w:pPr>
            <w:r>
              <w:t>Links</w:t>
            </w:r>
            <w:r w:rsidR="00693FBC">
              <w:t xml:space="preserve"> </w:t>
            </w:r>
            <w:r>
              <w:t>in</w:t>
            </w:r>
            <w:r w:rsidR="00693FBC">
              <w:t xml:space="preserve"> </w:t>
            </w:r>
            <w:r>
              <w:t>this</w:t>
            </w:r>
            <w:r w:rsidR="00693FBC">
              <w:t xml:space="preserve"> </w:t>
            </w:r>
            <w:r>
              <w:t>step</w:t>
            </w:r>
          </w:p>
          <w:p w14:paraId="114D6234" w14:textId="23824C1E" w:rsidR="00471962" w:rsidRDefault="003D0899" w:rsidP="00F17233">
            <w:pPr>
              <w:pStyle w:val="Body"/>
              <w:rPr>
                <w:shd w:val="clear" w:color="auto" w:fill="FFFFFF"/>
              </w:rPr>
            </w:pPr>
            <w:hyperlink r:id="rId99" w:anchor="1" w:history="1">
              <w:r w:rsidR="00471962" w:rsidRPr="00545FAE">
                <w:rPr>
                  <w:rStyle w:val="Hyperlink"/>
                  <w:bCs/>
                  <w:spacing w:val="0"/>
                  <w:shd w:val="clear" w:color="auto" w:fill="FFFFFF"/>
                </w:rPr>
                <w:t>Talk</w:t>
              </w:r>
              <w:r w:rsidR="00693FBC" w:rsidRPr="00545FAE">
                <w:rPr>
                  <w:rStyle w:val="Hyperlink"/>
                  <w:bCs/>
                  <w:spacing w:val="0"/>
                  <w:shd w:val="clear" w:color="auto" w:fill="FFFFFF"/>
                </w:rPr>
                <w:t xml:space="preserve"> </w:t>
              </w:r>
              <w:r w:rsidR="00471962" w:rsidRPr="00545FAE">
                <w:rPr>
                  <w:rStyle w:val="Hyperlink"/>
                  <w:bCs/>
                  <w:spacing w:val="0"/>
                  <w:shd w:val="clear" w:color="auto" w:fill="FFFFFF"/>
                </w:rPr>
                <w:t>to</w:t>
              </w:r>
              <w:r w:rsidR="00693FBC" w:rsidRPr="00545FAE">
                <w:rPr>
                  <w:rStyle w:val="Hyperlink"/>
                  <w:bCs/>
                  <w:spacing w:val="0"/>
                  <w:shd w:val="clear" w:color="auto" w:fill="FFFFFF"/>
                </w:rPr>
                <w:t xml:space="preserve"> </w:t>
              </w:r>
              <w:r w:rsidR="00471962" w:rsidRPr="00545FAE">
                <w:rPr>
                  <w:rStyle w:val="Hyperlink"/>
                  <w:bCs/>
                  <w:spacing w:val="0"/>
                  <w:shd w:val="clear" w:color="auto" w:fill="FFFFFF"/>
                </w:rPr>
                <w:t>a</w:t>
              </w:r>
              <w:r w:rsidR="00693FBC" w:rsidRPr="00545FAE">
                <w:rPr>
                  <w:rStyle w:val="Hyperlink"/>
                  <w:bCs/>
                  <w:spacing w:val="0"/>
                  <w:shd w:val="clear" w:color="auto" w:fill="FFFFFF"/>
                </w:rPr>
                <w:t xml:space="preserve"> </w:t>
              </w:r>
              <w:r w:rsidR="00471962" w:rsidRPr="00545FAE">
                <w:rPr>
                  <w:rStyle w:val="Hyperlink"/>
                  <w:bCs/>
                  <w:spacing w:val="0"/>
                  <w:shd w:val="clear" w:color="auto" w:fill="FFFFFF"/>
                </w:rPr>
                <w:t>lawyer</w:t>
              </w:r>
            </w:hyperlink>
            <w:r w:rsidR="00471962" w:rsidRPr="00471962">
              <w:rPr>
                <w:shd w:val="clear" w:color="auto" w:fill="FFFFFF"/>
              </w:rPr>
              <w:br/>
              <w:t>courts.alaska.gov/shc/appeals/appealsresources.htm#1</w:t>
            </w:r>
          </w:p>
          <w:p w14:paraId="49D4691D" w14:textId="2F968D2D" w:rsidR="00747A61" w:rsidRPr="00105C17" w:rsidRDefault="00747A61" w:rsidP="00F17233">
            <w:pPr>
              <w:pStyle w:val="Body"/>
              <w:rPr>
                <w:rStyle w:val="Hyperlink"/>
                <w:color w:val="202529"/>
              </w:rPr>
            </w:pPr>
            <w:r w:rsidRPr="00545FAE">
              <w:rPr>
                <w:b/>
                <w:bCs/>
              </w:rPr>
              <w:t>Motion</w:t>
            </w:r>
            <w:r w:rsidR="00693FBC" w:rsidRPr="00545FAE">
              <w:rPr>
                <w:b/>
                <w:bCs/>
              </w:rPr>
              <w:t xml:space="preserve"> </w:t>
            </w:r>
            <w:r w:rsidRPr="00545FAE">
              <w:rPr>
                <w:b/>
                <w:bCs/>
              </w:rPr>
              <w:t>for</w:t>
            </w:r>
            <w:r w:rsidR="00693FBC" w:rsidRPr="00545FAE">
              <w:rPr>
                <w:b/>
                <w:bCs/>
              </w:rPr>
              <w:t xml:space="preserve"> </w:t>
            </w:r>
            <w:r w:rsidRPr="00545FAE">
              <w:rPr>
                <w:b/>
                <w:bCs/>
              </w:rPr>
              <w:t>Waiver</w:t>
            </w:r>
            <w:r w:rsidR="00693FBC" w:rsidRPr="00545FAE">
              <w:rPr>
                <w:b/>
                <w:bCs/>
              </w:rPr>
              <w:t xml:space="preserve"> </w:t>
            </w:r>
            <w:r w:rsidRPr="00545FAE">
              <w:rPr>
                <w:b/>
                <w:bCs/>
              </w:rPr>
              <w:t>of</w:t>
            </w:r>
            <w:r w:rsidR="00693FBC" w:rsidRPr="00545FAE">
              <w:rPr>
                <w:b/>
                <w:bCs/>
              </w:rPr>
              <w:t xml:space="preserve"> </w:t>
            </w:r>
            <w:r w:rsidRPr="00545FAE">
              <w:rPr>
                <w:b/>
                <w:bCs/>
              </w:rPr>
              <w:t>Filing</w:t>
            </w:r>
            <w:r w:rsidR="00693FBC" w:rsidRPr="00545FAE">
              <w:rPr>
                <w:b/>
                <w:bCs/>
              </w:rPr>
              <w:t xml:space="preserve"> </w:t>
            </w:r>
            <w:r w:rsidRPr="00545FAE">
              <w:rPr>
                <w:b/>
                <w:bCs/>
              </w:rPr>
              <w:t>Fees</w:t>
            </w:r>
            <w:r w:rsidR="00693FBC" w:rsidRPr="00545FAE">
              <w:rPr>
                <w:b/>
                <w:bCs/>
              </w:rPr>
              <w:t xml:space="preserve"> </w:t>
            </w:r>
            <w:r w:rsidRPr="00545FAE">
              <w:rPr>
                <w:b/>
                <w:bCs/>
              </w:rPr>
              <w:t>and</w:t>
            </w:r>
            <w:r w:rsidR="00693FBC" w:rsidRPr="00545FAE">
              <w:rPr>
                <w:b/>
                <w:bCs/>
              </w:rPr>
              <w:t xml:space="preserve"> </w:t>
            </w:r>
            <w:r w:rsidRPr="00545FAE">
              <w:rPr>
                <w:b/>
                <w:bCs/>
              </w:rPr>
              <w:t>Costs</w:t>
            </w:r>
            <w:r w:rsidR="00693FBC">
              <w:t xml:space="preserve"> </w:t>
            </w:r>
            <w:hyperlink r:id="rId100" w:history="1">
              <w:r w:rsidRPr="00545FAE">
                <w:rPr>
                  <w:rStyle w:val="Hyperlink"/>
                  <w:spacing w:val="0"/>
                </w:rPr>
                <w:t>SHS-AP</w:t>
              </w:r>
              <w:r w:rsidR="00693FBC" w:rsidRPr="00545FAE">
                <w:rPr>
                  <w:rStyle w:val="Hyperlink"/>
                  <w:spacing w:val="0"/>
                </w:rPr>
                <w:t xml:space="preserve"> </w:t>
              </w:r>
              <w:r w:rsidRPr="00545FAE">
                <w:rPr>
                  <w:rStyle w:val="Hyperlink"/>
                  <w:spacing w:val="0"/>
                </w:rPr>
                <w:t>130</w:t>
              </w:r>
            </w:hyperlink>
            <w:r w:rsidR="00975104" w:rsidRPr="00105C17">
              <w:rPr>
                <w:rStyle w:val="Hyperlink"/>
                <w:color w:val="202529"/>
              </w:rPr>
              <w:br/>
            </w:r>
            <w:r w:rsidR="00975104" w:rsidRPr="00105C17">
              <w:t>courts.alaska.gov/shc/appeals/docs/SHS_AP_130.doc</w:t>
            </w:r>
          </w:p>
          <w:p w14:paraId="7904A91C" w14:textId="0C0AB2F0" w:rsidR="00975104" w:rsidRPr="00747A61" w:rsidRDefault="003D0899" w:rsidP="00F17233">
            <w:pPr>
              <w:pStyle w:val="Body"/>
            </w:pPr>
            <w:hyperlink r:id="rId101" w:history="1">
              <w:r w:rsidR="00826FF5" w:rsidRPr="00545FAE">
                <w:rPr>
                  <w:rStyle w:val="Hyperlink"/>
                  <w:spacing w:val="0"/>
                </w:rPr>
                <w:t>Civil</w:t>
              </w:r>
              <w:r w:rsidR="00693FBC" w:rsidRPr="00545FAE">
                <w:rPr>
                  <w:rStyle w:val="Hyperlink"/>
                  <w:spacing w:val="0"/>
                </w:rPr>
                <w:t xml:space="preserve"> </w:t>
              </w:r>
              <w:r w:rsidR="00826FF5" w:rsidRPr="00545FAE">
                <w:rPr>
                  <w:rStyle w:val="Hyperlink"/>
                  <w:spacing w:val="0"/>
                </w:rPr>
                <w:t>Appeal:</w:t>
              </w:r>
              <w:r w:rsidR="00693FBC" w:rsidRPr="00545FAE">
                <w:rPr>
                  <w:rStyle w:val="Hyperlink"/>
                  <w:spacing w:val="0"/>
                </w:rPr>
                <w:t xml:space="preserve"> </w:t>
              </w:r>
              <w:r w:rsidR="00826FF5" w:rsidRPr="00545FAE">
                <w:rPr>
                  <w:rStyle w:val="Hyperlink"/>
                  <w:spacing w:val="0"/>
                </w:rPr>
                <w:t>Superior</w:t>
              </w:r>
              <w:r w:rsidR="00693FBC" w:rsidRPr="00545FAE">
                <w:rPr>
                  <w:rStyle w:val="Hyperlink"/>
                  <w:spacing w:val="0"/>
                </w:rPr>
                <w:t xml:space="preserve"> </w:t>
              </w:r>
              <w:r w:rsidR="00826FF5" w:rsidRPr="00545FAE">
                <w:rPr>
                  <w:rStyle w:val="Hyperlink"/>
                  <w:spacing w:val="0"/>
                </w:rPr>
                <w:t>Court</w:t>
              </w:r>
              <w:r w:rsidR="00693FBC" w:rsidRPr="00545FAE">
                <w:rPr>
                  <w:rStyle w:val="Hyperlink"/>
                  <w:spacing w:val="0"/>
                </w:rPr>
                <w:t xml:space="preserve"> </w:t>
              </w:r>
              <w:r w:rsidR="00826FF5" w:rsidRPr="00545FAE">
                <w:rPr>
                  <w:rStyle w:val="Hyperlink"/>
                  <w:spacing w:val="0"/>
                </w:rPr>
                <w:t>to</w:t>
              </w:r>
              <w:r w:rsidR="00693FBC" w:rsidRPr="00545FAE">
                <w:rPr>
                  <w:rStyle w:val="Hyperlink"/>
                  <w:spacing w:val="0"/>
                </w:rPr>
                <w:t xml:space="preserve"> </w:t>
              </w:r>
              <w:r w:rsidR="00826FF5" w:rsidRPr="00545FAE">
                <w:rPr>
                  <w:rStyle w:val="Hyperlink"/>
                  <w:spacing w:val="0"/>
                </w:rPr>
                <w:t>Supreme</w:t>
              </w:r>
              <w:r w:rsidR="00693FBC" w:rsidRPr="00545FAE">
                <w:rPr>
                  <w:rStyle w:val="Hyperlink"/>
                  <w:spacing w:val="0"/>
                </w:rPr>
                <w:t xml:space="preserve"> </w:t>
              </w:r>
              <w:r w:rsidR="00826FF5" w:rsidRPr="00545FAE">
                <w:rPr>
                  <w:rStyle w:val="Hyperlink"/>
                  <w:spacing w:val="0"/>
                </w:rPr>
                <w:t>Court</w:t>
              </w:r>
            </w:hyperlink>
            <w:r w:rsidR="00975104" w:rsidRPr="00105C17">
              <w:rPr>
                <w:rStyle w:val="Hyperlink"/>
                <w:color w:val="202529"/>
              </w:rPr>
              <w:br/>
            </w:r>
            <w:r w:rsidR="00975104" w:rsidRPr="00975104">
              <w:t>courts.alaska.gov/shc/appeals</w:t>
            </w:r>
          </w:p>
        </w:tc>
      </w:tr>
      <w:tr w:rsidR="00747A61" w14:paraId="18D2C7FB" w14:textId="77777777" w:rsidTr="00DC1A96">
        <w:trPr>
          <w:jc w:val="center"/>
        </w:trPr>
        <w:tc>
          <w:tcPr>
            <w:tcW w:w="2880" w:type="dxa"/>
            <w:tcMar>
              <w:top w:w="360" w:type="dxa"/>
              <w:left w:w="115" w:type="dxa"/>
              <w:right w:w="115" w:type="dxa"/>
            </w:tcMar>
          </w:tcPr>
          <w:p w14:paraId="0A9E6AC4" w14:textId="0EDD68C5" w:rsidR="00747A61" w:rsidRDefault="00747A61" w:rsidP="00F17233">
            <w:pPr>
              <w:pStyle w:val="Body"/>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729533" w14:textId="77777777" w:rsidR="00747A61" w:rsidRDefault="00747A61" w:rsidP="00F17233">
            <w:pPr>
              <w:pStyle w:val="Body"/>
            </w:pPr>
          </w:p>
        </w:tc>
      </w:tr>
      <w:tr w:rsidR="00D11C46" w14:paraId="66880C32" w14:textId="77777777" w:rsidTr="00DC1A96">
        <w:trPr>
          <w:jc w:val="center"/>
        </w:trPr>
        <w:tc>
          <w:tcPr>
            <w:tcW w:w="2880" w:type="dxa"/>
            <w:tcMar>
              <w:top w:w="360" w:type="dxa"/>
              <w:left w:w="115" w:type="dxa"/>
              <w:right w:w="115" w:type="dxa"/>
            </w:tcMar>
          </w:tcPr>
          <w:p w14:paraId="6239F54F" w14:textId="4CFE4F03" w:rsidR="00DF2688" w:rsidRDefault="00DF2688" w:rsidP="00DF2688">
            <w:pPr>
              <w:pStyle w:val="Body"/>
            </w:pPr>
            <w:r w:rsidRPr="00DA61AF">
              <w:t>{%tr</w:t>
            </w:r>
            <w:r>
              <w:t xml:space="preserve"> </w:t>
            </w:r>
            <w:r w:rsidRPr="00DA61AF">
              <w:t>if</w:t>
            </w:r>
            <w:r>
              <w:t xml:space="preserve"> unknown_final_date['set aside'</w:t>
            </w:r>
            <w:r w:rsidR="00424063">
              <w:t>]</w:t>
            </w:r>
            <w:r w:rsidRPr="000418E8">
              <w:rPr>
                <w:color w:val="FF0000"/>
              </w:rPr>
              <w:t xml:space="preserve"> </w:t>
            </w:r>
            <w:r>
              <w:rPr>
                <w:color w:val="FF0000"/>
              </w:rPr>
              <w:t xml:space="preserve">or </w:t>
            </w:r>
            <w:r w:rsidRPr="000418E8">
              <w:rPr>
                <w:color w:val="FF0000"/>
              </w:rPr>
              <w:t>(</w:t>
            </w:r>
            <w:r>
              <w:rPr>
                <w:color w:val="92D050"/>
              </w:rPr>
              <w:t>(</w:t>
            </w:r>
            <w:r w:rsidRPr="00E6682C">
              <w:rPr>
                <w:color w:val="FFC000"/>
              </w:rPr>
              <w:t>(</w:t>
            </w:r>
            <w:r w:rsidRPr="00A97CBC">
              <w:t>type_of_final_order</w:t>
            </w:r>
            <w:r>
              <w:t>['custody order'] and why_change == 'problem'</w:t>
            </w:r>
            <w:r w:rsidRPr="00E6682C">
              <w:rPr>
                <w:color w:val="FFC000"/>
              </w:rPr>
              <w:t>)</w:t>
            </w:r>
            <w:r>
              <w:rPr>
                <w:color w:val="FFC000"/>
              </w:rPr>
              <w:t xml:space="preserve"> </w:t>
            </w:r>
            <w:r w:rsidRPr="000418E8">
              <w:rPr>
                <w:color w:val="FFC000"/>
              </w:rPr>
              <w:t>or</w:t>
            </w:r>
            <w:r>
              <w:rPr>
                <w:color w:val="FFC000"/>
              </w:rPr>
              <w:t xml:space="preserve"> </w:t>
            </w:r>
            <w:r w:rsidRPr="00E6682C">
              <w:rPr>
                <w:color w:val="FFC000"/>
              </w:rPr>
              <w:t>(</w:t>
            </w:r>
            <w:r w:rsidRPr="00A97CBC">
              <w:t>type_of_final_order</w:t>
            </w:r>
            <w:r>
              <w:t>.any_true</w:t>
            </w:r>
            <w:r w:rsidRPr="00E6682C">
              <w:rPr>
                <w:color w:val="92D050"/>
              </w:rPr>
              <w:t>(</w:t>
            </w:r>
            <w:r>
              <w:t xml:space="preserve">' </w:t>
            </w:r>
            <w:r w:rsidRPr="00A97CBC">
              <w:t>property</w:t>
            </w:r>
            <w:r>
              <w:t xml:space="preserve"> </w:t>
            </w:r>
            <w:r w:rsidRPr="00A97CBC">
              <w:t>or</w:t>
            </w:r>
            <w:r>
              <w:t xml:space="preserve"> </w:t>
            </w:r>
            <w:r w:rsidRPr="00A97CBC">
              <w:t>debt</w:t>
            </w:r>
            <w:r>
              <w:t xml:space="preserve">', ' </w:t>
            </w:r>
            <w:r w:rsidRPr="00A97CBC">
              <w:t>spousal</w:t>
            </w:r>
            <w:r>
              <w:t xml:space="preserve"> </w:t>
            </w:r>
            <w:r w:rsidRPr="00A97CBC">
              <w:t>support</w:t>
            </w:r>
            <w:r>
              <w:t>'</w:t>
            </w:r>
            <w:r w:rsidRPr="00E6682C">
              <w:rPr>
                <w:color w:val="92D050"/>
              </w:rPr>
              <w:t>)</w:t>
            </w:r>
            <w:r>
              <w:t xml:space="preserve"> and why_change_divorce_order == 'problem'</w:t>
            </w:r>
            <w:r w:rsidRPr="00E6682C">
              <w:rPr>
                <w:color w:val="FFC000"/>
              </w:rPr>
              <w:t>)</w:t>
            </w:r>
            <w:r w:rsidR="00FA504F">
              <w:rPr>
                <w:color w:val="92D050"/>
              </w:rPr>
              <w:t>)</w:t>
            </w:r>
            <w:r>
              <w:t xml:space="preserve"> </w:t>
            </w:r>
            <w:r w:rsidRPr="00DF2688">
              <w:rPr>
                <w:color w:val="92D050"/>
              </w:rPr>
              <w:t xml:space="preserve">and </w:t>
            </w:r>
            <w:r>
              <w:t xml:space="preserve">not </w:t>
            </w:r>
            <w:r w:rsidRPr="00C916C1">
              <w:t>final_order_date_within_10_days</w:t>
            </w:r>
            <w:r w:rsidR="00F16CF7">
              <w:t xml:space="preserve"> </w:t>
            </w:r>
            <w:r w:rsidR="00F16CF7" w:rsidRPr="00F16CF7">
              <w:rPr>
                <w:color w:val="92D050"/>
              </w:rPr>
              <w:t>and</w:t>
            </w:r>
            <w:r w:rsidR="00F16CF7" w:rsidRPr="00F16CF7">
              <w:t xml:space="preserve"> </w:t>
            </w:r>
            <w:r w:rsidR="00EA04CF">
              <w:t xml:space="preserve">not </w:t>
            </w:r>
            <w:r w:rsidR="00F16CF7" w:rsidRPr="00F16CF7">
              <w:t>guess_final_order_date</w:t>
            </w:r>
            <w:r w:rsidR="00F16CF7">
              <w:t xml:space="preserve"> </w:t>
            </w:r>
            <w:r w:rsidR="00EA04CF">
              <w:t>=</w:t>
            </w:r>
            <w:r w:rsidR="00F16CF7">
              <w:t>= 'unknown'</w:t>
            </w:r>
            <w:r w:rsidRPr="00A4596E">
              <w:rPr>
                <w:color w:val="FF0000"/>
              </w:rPr>
              <w:t>)</w:t>
            </w:r>
            <w:r>
              <w:rPr>
                <w:color w:val="FF0000"/>
              </w:rPr>
              <w:t xml:space="preserve"> </w:t>
            </w:r>
            <w:r w:rsidRPr="00DA61AF">
              <w:t>%}</w:t>
            </w:r>
          </w:p>
          <w:p w14:paraId="75D1C3FD" w14:textId="3C8555D1" w:rsidR="00D11C46" w:rsidRDefault="00D11C46" w:rsidP="00DF2688">
            <w:pPr>
              <w:pStyle w:val="Body"/>
              <w:rPr>
                <w:shd w:val="clear" w:color="auto" w:fill="FFFFFF"/>
              </w:rPr>
            </w:pPr>
          </w:p>
        </w:tc>
        <w:tc>
          <w:tcPr>
            <w:tcW w:w="7612" w:type="dxa"/>
            <w:tcMar>
              <w:top w:w="432" w:type="dxa"/>
              <w:left w:w="115" w:type="dxa"/>
              <w:right w:w="115" w:type="dxa"/>
            </w:tcMar>
          </w:tcPr>
          <w:p w14:paraId="0B58BE45" w14:textId="0DF8CADF" w:rsidR="00D11C46" w:rsidRPr="00A4596E" w:rsidRDefault="007413AB" w:rsidP="00DF2688">
            <w:pPr>
              <w:pStyle w:val="Body"/>
            </w:pPr>
            <w:proofErr w:type="spellStart"/>
            <w:r w:rsidRPr="007413AB">
              <w:t>learn_set_aside_step</w:t>
            </w:r>
            <w:proofErr w:type="spellEnd"/>
            <w:r>
              <w:t xml:space="preserve"> and </w:t>
            </w:r>
            <w:proofErr w:type="spellStart"/>
            <w:r w:rsidRPr="007413AB">
              <w:t>fill_set_aside_step</w:t>
            </w:r>
            <w:proofErr w:type="spellEnd"/>
            <w:r>
              <w:t xml:space="preserve"> in </w:t>
            </w:r>
            <w:r w:rsidRPr="007413AB">
              <w:t>aka2j_mod_cust_div_templates.yml</w:t>
            </w:r>
          </w:p>
        </w:tc>
      </w:tr>
      <w:tr w:rsidR="00D11C46" w14:paraId="0B08FA8F" w14:textId="77777777" w:rsidTr="00DC1A96">
        <w:trPr>
          <w:jc w:val="center"/>
        </w:trPr>
        <w:tc>
          <w:tcPr>
            <w:tcW w:w="2880" w:type="dxa"/>
            <w:tcMar>
              <w:top w:w="360" w:type="dxa"/>
              <w:left w:w="115" w:type="dxa"/>
              <w:right w:w="115" w:type="dxa"/>
            </w:tcMar>
          </w:tcPr>
          <w:p w14:paraId="0C48BDAC" w14:textId="7B1A394D"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18</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t>Judgment</w:t>
            </w:r>
            <w:r>
              <w:t xml:space="preserve"> </w:t>
            </w:r>
            <w:r w:rsidRPr="00A76AF8">
              <w:t>or</w:t>
            </w:r>
            <w:r>
              <w:t xml:space="preserve"> </w:t>
            </w:r>
            <w:r w:rsidRPr="003665A8">
              <w:lastRenderedPageBreak/>
              <w:t>Order</w:t>
            </w:r>
          </w:p>
        </w:tc>
        <w:tc>
          <w:tcPr>
            <w:tcW w:w="7612" w:type="dxa"/>
            <w:tcMar>
              <w:top w:w="432" w:type="dxa"/>
              <w:left w:w="115" w:type="dxa"/>
              <w:right w:w="115" w:type="dxa"/>
            </w:tcMar>
          </w:tcPr>
          <w:p w14:paraId="51BF377B" w14:textId="77777777" w:rsidR="009B0663" w:rsidRDefault="009B0663" w:rsidP="009B0663">
            <w:pPr>
              <w:pStyle w:val="Body"/>
            </w:pPr>
            <w:bookmarkStart w:id="4" w:name="_Hlk136616288"/>
            <w:bookmarkStart w:id="5" w:name="_Hlk136615055"/>
            <w:r>
              <w:lastRenderedPageBreak/>
              <w:t xml:space="preserve">A </w:t>
            </w:r>
            <w:r w:rsidRPr="008A0C14">
              <w:rPr>
                <w:b/>
                <w:bCs/>
              </w:rPr>
              <w:t>Motion to Set Aside Judgment or Order</w:t>
            </w:r>
            <w:r>
              <w:t xml:space="preserve"> asks the judge to:</w:t>
            </w:r>
          </w:p>
          <w:p w14:paraId="2FC059B4" w14:textId="77777777" w:rsidR="009B0663" w:rsidRDefault="009B0663" w:rsidP="009B0663">
            <w:pPr>
              <w:pStyle w:val="ListParagraph"/>
              <w:numPr>
                <w:ilvl w:val="0"/>
                <w:numId w:val="23"/>
              </w:numPr>
              <w:suppressAutoHyphens/>
              <w:autoSpaceDE/>
              <w:autoSpaceDN/>
              <w:spacing w:before="60"/>
              <w:ind w:left="403"/>
            </w:pPr>
            <w:r w:rsidRPr="007B1259">
              <w:t>f</w:t>
            </w:r>
            <w:r>
              <w:t xml:space="preserve">ix a mistake </w:t>
            </w:r>
            <w:r w:rsidRPr="00D77777">
              <w:t>(Civil Rule 60(a)), or</w:t>
            </w:r>
          </w:p>
          <w:p w14:paraId="013E1713" w14:textId="77777777" w:rsidR="009B0663" w:rsidRDefault="009B0663" w:rsidP="009B0663">
            <w:pPr>
              <w:pStyle w:val="ListParagraph"/>
              <w:numPr>
                <w:ilvl w:val="0"/>
                <w:numId w:val="23"/>
              </w:numPr>
              <w:suppressAutoHyphens/>
              <w:autoSpaceDE/>
              <w:autoSpaceDN/>
              <w:spacing w:before="60"/>
              <w:ind w:left="403"/>
            </w:pPr>
            <w:r>
              <w:t xml:space="preserve">set aside or undo the final decision in your case, </w:t>
            </w:r>
            <w:r w:rsidRPr="005E6A3E">
              <w:t xml:space="preserve">and let you and {{ other_party_in_case </w:t>
            </w:r>
            <w:r>
              <w:t>}}</w:t>
            </w:r>
            <w:r w:rsidRPr="005E6A3E">
              <w:t xml:space="preserve"> present the issue again for a new decision</w:t>
            </w:r>
            <w:r>
              <w:t xml:space="preserve"> </w:t>
            </w:r>
            <w:r w:rsidRPr="0074071B">
              <w:t>(Civil Rule 60(b))</w:t>
            </w:r>
            <w:r>
              <w:t>. Judges rarely agree to undo a decision.</w:t>
            </w:r>
          </w:p>
          <w:p w14:paraId="4607EEB9" w14:textId="77777777" w:rsidR="009B0663" w:rsidRPr="0053332D" w:rsidRDefault="009B0663" w:rsidP="009B0663">
            <w:pPr>
              <w:pStyle w:val="Heading3"/>
              <w:outlineLvl w:val="2"/>
            </w:pPr>
            <w:bookmarkStart w:id="6" w:name="_Hlk193816928"/>
            <w:bookmarkStart w:id="7" w:name="_Hlk136614505"/>
            <w:r w:rsidRPr="0053332D">
              <w:lastRenderedPageBreak/>
              <w:t>Reasons you may file a Motion to Set Aside Judgment or Order</w:t>
            </w:r>
          </w:p>
          <w:bookmarkEnd w:id="6"/>
          <w:p w14:paraId="395DF93D" w14:textId="77777777" w:rsidR="009B0663" w:rsidRDefault="009B0663" w:rsidP="009B0663">
            <w:pPr>
              <w:pStyle w:val="Body"/>
              <w:rPr>
                <w:b/>
                <w:bCs/>
              </w:rPr>
            </w:pPr>
            <w:r>
              <w:t>Civil Rule 60(a) and (b) describe the reasons a judge might set aside a judgment or order.</w:t>
            </w:r>
          </w:p>
          <w:p w14:paraId="652F69C8" w14:textId="77777777" w:rsidR="009B0663" w:rsidRPr="00E27BD9" w:rsidRDefault="009B0663" w:rsidP="009B0663">
            <w:pPr>
              <w:pStyle w:val="Body"/>
              <w:rPr>
                <w:b/>
                <w:bCs/>
              </w:rPr>
            </w:pPr>
            <w:r w:rsidRPr="00E27BD9">
              <w:rPr>
                <w:b/>
                <w:bCs/>
              </w:rPr>
              <w:t>Civil Rule 60(a)</w:t>
            </w:r>
          </w:p>
          <w:p w14:paraId="66FA0894" w14:textId="77777777" w:rsidR="009B0663" w:rsidRDefault="009B0663" w:rsidP="009B0663">
            <w:pPr>
              <w:pStyle w:val="Body"/>
            </w:pPr>
            <w:r>
              <w:t>You can ask a judge to set aside a final judgment or order if t</w:t>
            </w:r>
            <w:r w:rsidRPr="00882A01">
              <w:t>he court made a clerical mistake or accidentally left something out of a document.</w:t>
            </w:r>
            <w:r>
              <w:t xml:space="preserve"> </w:t>
            </w:r>
            <w:r w:rsidRPr="00745FE1">
              <w:t>If the judge agrees there was a clerical mistake, they will correct the problem. They will not set aside the entire judgment or order.</w:t>
            </w:r>
          </w:p>
          <w:p w14:paraId="2127F753" w14:textId="77777777" w:rsidR="009B0663" w:rsidRPr="00745FE1" w:rsidRDefault="009B0663" w:rsidP="009B0663">
            <w:pPr>
              <w:pStyle w:val="Example"/>
            </w:pPr>
            <w:r>
              <w:t>Examples</w:t>
            </w:r>
            <w:r w:rsidRPr="00745FE1">
              <w:t xml:space="preserve"> whe</w:t>
            </w:r>
            <w:r>
              <w:t>n</w:t>
            </w:r>
            <w:r w:rsidRPr="00745FE1">
              <w:t xml:space="preserve"> the judge may agree to fix a mistake on an order</w:t>
            </w:r>
          </w:p>
          <w:p w14:paraId="1547F1AA" w14:textId="77777777" w:rsidR="009B0663" w:rsidRDefault="009B0663" w:rsidP="009B0663">
            <w:pPr>
              <w:pStyle w:val="Example-bulleted"/>
              <w:autoSpaceDE/>
              <w:autoSpaceDN/>
            </w:pPr>
            <w:r>
              <w:t>The order has the wrong birthday for one of your children.</w:t>
            </w:r>
          </w:p>
          <w:bookmarkEnd w:id="7"/>
          <w:p w14:paraId="040EB751" w14:textId="77777777" w:rsidR="009B0663" w:rsidRDefault="009B0663" w:rsidP="009B0663">
            <w:pPr>
              <w:pStyle w:val="Example-bulleted"/>
              <w:autoSpaceDE/>
              <w:autoSpaceDN/>
            </w:pPr>
            <w:r>
              <w:t xml:space="preserve">The order was sent to both parents on January 4, </w:t>
            </w:r>
            <w:r w:rsidRPr="00B20347">
              <w:rPr>
                <w:b/>
              </w:rPr>
              <w:t>2023</w:t>
            </w:r>
            <w:r>
              <w:t xml:space="preserve">, but the date on the order is January 4, </w:t>
            </w:r>
            <w:r w:rsidRPr="00B20347">
              <w:rPr>
                <w:b/>
              </w:rPr>
              <w:t>2022</w:t>
            </w:r>
            <w:r>
              <w:t>.</w:t>
            </w:r>
          </w:p>
          <w:p w14:paraId="439B4683" w14:textId="77777777" w:rsidR="009B0663" w:rsidRPr="00E27BD9" w:rsidRDefault="009B0663" w:rsidP="009B0663">
            <w:pPr>
              <w:pStyle w:val="Body"/>
              <w:rPr>
                <w:b/>
                <w:bCs/>
              </w:rPr>
            </w:pPr>
            <w:r w:rsidRPr="00E27BD9">
              <w:rPr>
                <w:b/>
                <w:bCs/>
              </w:rPr>
              <w:t>Civil Rule 60(b)</w:t>
            </w:r>
          </w:p>
          <w:p w14:paraId="36ECF040" w14:textId="77777777" w:rsidR="009B0663" w:rsidRDefault="009B0663" w:rsidP="009B0663">
            <w:pPr>
              <w:pStyle w:val="Body"/>
            </w:pPr>
            <w:r>
              <w:t xml:space="preserve"> You can ask a judge to set aside a final judgment or order if there is a problem with it. The 6 types of problems are listed below.</w:t>
            </w:r>
          </w:p>
          <w:p w14:paraId="3AC986DD" w14:textId="77777777" w:rsidR="009B0663" w:rsidRDefault="009B0663" w:rsidP="009B0663">
            <w:pPr>
              <w:pStyle w:val="Body"/>
            </w:pPr>
            <w:bookmarkStart w:id="8" w:name="_Hlk193899290"/>
            <w:r>
              <w:t xml:space="preserve">For problems 1, 2, and 3, you must file your </w:t>
            </w:r>
            <w:r w:rsidRPr="00FE1224">
              <w:rPr>
                <w:b/>
              </w:rPr>
              <w:t>Motion to Set Aside</w:t>
            </w:r>
          </w:p>
          <w:p w14:paraId="6047AE4A" w14:textId="77777777" w:rsidR="009B0663" w:rsidRDefault="009B0663" w:rsidP="009B0663">
            <w:pPr>
              <w:pStyle w:val="ListParagraph"/>
              <w:numPr>
                <w:ilvl w:val="0"/>
                <w:numId w:val="23"/>
              </w:numPr>
              <w:suppressAutoHyphens/>
              <w:autoSpaceDE/>
              <w:autoSpaceDN/>
              <w:spacing w:before="60"/>
              <w:ind w:left="407"/>
              <w:rPr>
                <w:bCs/>
              </w:rPr>
            </w:pPr>
            <w:r w:rsidRPr="00B96801">
              <w:rPr>
                <w:b/>
                <w:bCs/>
              </w:rPr>
              <w:t>1 year</w:t>
            </w:r>
            <w:r>
              <w:t xml:space="preserve"> or less from the date the court made the final orders in your case, </w:t>
            </w:r>
            <w:r w:rsidRPr="00F86BF5">
              <w:rPr>
                <w:bCs/>
              </w:rPr>
              <w:t>and</w:t>
            </w:r>
          </w:p>
          <w:p w14:paraId="38F63D33" w14:textId="77777777" w:rsidR="009B0663" w:rsidRDefault="009B0663" w:rsidP="009B0663">
            <w:pPr>
              <w:pStyle w:val="ListParagraph"/>
              <w:numPr>
                <w:ilvl w:val="0"/>
                <w:numId w:val="23"/>
              </w:numPr>
              <w:suppressAutoHyphens/>
              <w:autoSpaceDE/>
              <w:autoSpaceDN/>
              <w:spacing w:before="60"/>
              <w:ind w:left="407"/>
            </w:pPr>
            <w:r>
              <w:t xml:space="preserve">within a "reasonable time.” </w:t>
            </w:r>
            <w:r w:rsidRPr="00E27BD9">
              <w:t xml:space="preserve">The judge </w:t>
            </w:r>
            <w:r>
              <w:t xml:space="preserve">decides if you filed your motion within </w:t>
            </w:r>
            <w:r w:rsidRPr="00E27BD9">
              <w:t xml:space="preserve">a reasonable time. The judge may </w:t>
            </w:r>
            <w:r>
              <w:t>decide not to</w:t>
            </w:r>
            <w:r w:rsidRPr="00E27BD9">
              <w:t xml:space="preserve"> set aside the order if you file after a reasonable time has passed, even if your reason for filing is a good one.</w:t>
            </w:r>
          </w:p>
          <w:p w14:paraId="5996B214" w14:textId="77777777" w:rsidR="009B0663" w:rsidRDefault="009B0663" w:rsidP="009B0663">
            <w:pPr>
              <w:pStyle w:val="Body"/>
            </w:pPr>
            <w:r>
              <w:t>The date of the final orders is usually the date the court sent the order to you. It is in the box at the bottom of the last page of your order.</w:t>
            </w:r>
          </w:p>
          <w:p w14:paraId="053AA055" w14:textId="77777777" w:rsidR="009B0663" w:rsidRDefault="009B0663" w:rsidP="009B0663">
            <w:pPr>
              <w:pStyle w:val="Body"/>
            </w:pPr>
            <w:r>
              <w:t xml:space="preserve">{% for </w:t>
            </w:r>
            <w:proofErr w:type="spellStart"/>
            <w:r>
              <w:t>image_data</w:t>
            </w:r>
            <w:proofErr w:type="spellEnd"/>
            <w:r>
              <w:t xml:space="preserve"> in </w:t>
            </w:r>
            <w:proofErr w:type="spellStart"/>
            <w:r>
              <w:t>distribution_certificate_list</w:t>
            </w:r>
            <w:proofErr w:type="spellEnd"/>
            <w:r>
              <w:t xml:space="preserve"> %}</w:t>
            </w:r>
          </w:p>
          <w:p w14:paraId="3525820B" w14:textId="77777777" w:rsidR="009B0663" w:rsidRDefault="009B0663" w:rsidP="009B0663">
            <w:pPr>
              <w:pStyle w:val="Body"/>
            </w:pPr>
            <w:r>
              <w:t xml:space="preserve">{{ </w:t>
            </w:r>
            <w:proofErr w:type="spellStart"/>
            <w:r>
              <w:t>image_data</w:t>
            </w:r>
            <w:proofErr w:type="spellEnd"/>
            <w:r>
              <w:t>['text'] }}</w:t>
            </w:r>
          </w:p>
          <w:p w14:paraId="7AFABD6E" w14:textId="77777777" w:rsidR="009B0663" w:rsidRDefault="009B0663" w:rsidP="009B0663">
            <w:pPr>
              <w:pStyle w:val="Body"/>
            </w:pPr>
            <w:r>
              <w:t xml:space="preserve">{{ </w:t>
            </w:r>
            <w:proofErr w:type="spellStart"/>
            <w:r>
              <w:t>image_data</w:t>
            </w:r>
            <w:proofErr w:type="spellEnd"/>
            <w:r>
              <w:t>['image'].show(width='5in%') }}</w:t>
            </w:r>
          </w:p>
          <w:p w14:paraId="00421236" w14:textId="77777777" w:rsidR="009B0663" w:rsidRPr="000E2531" w:rsidRDefault="009B0663" w:rsidP="009B0663">
            <w:pPr>
              <w:pStyle w:val="Body"/>
            </w:pPr>
            <w:r>
              <w:t xml:space="preserve">{% </w:t>
            </w:r>
            <w:proofErr w:type="spellStart"/>
            <w:r>
              <w:t>endfor</w:t>
            </w:r>
            <w:proofErr w:type="spellEnd"/>
            <w:r>
              <w:t xml:space="preserve"> %}</w:t>
            </w:r>
            <w:bookmarkEnd w:id="8"/>
          </w:p>
          <w:p w14:paraId="01C14ECE" w14:textId="77777777" w:rsidR="009B0663" w:rsidRPr="00266259" w:rsidRDefault="009B0663" w:rsidP="009B0663">
            <w:pPr>
              <w:pStyle w:val="Body"/>
              <w:rPr>
                <w:b/>
              </w:rPr>
            </w:pPr>
            <w:r>
              <w:t xml:space="preserve">Problem 1 (file within 1 year): </w:t>
            </w:r>
            <w:r w:rsidRPr="00266259">
              <w:t>Inadvertence, surprise</w:t>
            </w:r>
            <w:r>
              <w:t>,</w:t>
            </w:r>
            <w:r w:rsidRPr="00266259">
              <w:t xml:space="preserve"> or excusable neglect:</w:t>
            </w:r>
          </w:p>
          <w:p w14:paraId="6FF8D641" w14:textId="77777777" w:rsidR="009B0663" w:rsidRDefault="009B0663" w:rsidP="009B0663">
            <w:pPr>
              <w:pStyle w:val="ListParagraph"/>
              <w:numPr>
                <w:ilvl w:val="0"/>
                <w:numId w:val="23"/>
              </w:numPr>
              <w:suppressAutoHyphens/>
              <w:autoSpaceDE/>
              <w:autoSpaceDN/>
              <w:spacing w:before="60"/>
              <w:ind w:left="407"/>
            </w:pPr>
            <w:r>
              <w:t xml:space="preserve">A parent made a </w:t>
            </w:r>
            <w:r w:rsidRPr="00882A01">
              <w:t>mistake</w:t>
            </w:r>
            <w:r>
              <w:t xml:space="preserve"> or did </w:t>
            </w:r>
            <w:r w:rsidRPr="00882A01">
              <w:t>not pay close attention</w:t>
            </w:r>
            <w:r>
              <w:t xml:space="preserve"> -</w:t>
            </w:r>
            <w:r w:rsidRPr="00882A01">
              <w:t>inadvertence</w:t>
            </w:r>
            <w:r>
              <w:t>,</w:t>
            </w:r>
          </w:p>
          <w:p w14:paraId="38406447" w14:textId="46421DF1" w:rsidR="009B0663" w:rsidRDefault="009B0663" w:rsidP="009B0663">
            <w:pPr>
              <w:pStyle w:val="ListParagraph"/>
              <w:numPr>
                <w:ilvl w:val="0"/>
                <w:numId w:val="23"/>
              </w:numPr>
              <w:suppressAutoHyphens/>
              <w:autoSpaceDE/>
              <w:autoSpaceDN/>
              <w:spacing w:before="60"/>
              <w:ind w:left="407"/>
            </w:pPr>
            <w:r>
              <w:t>A</w:t>
            </w:r>
            <w:r w:rsidRPr="00882A01">
              <w:t>n unexpected action, sudden confusion</w:t>
            </w:r>
            <w:r>
              <w:t>,</w:t>
            </w:r>
            <w:r w:rsidRPr="00882A01">
              <w:t xml:space="preserve"> or an unanticipated </w:t>
            </w:r>
            <w:r w:rsidRPr="00882A01">
              <w:lastRenderedPageBreak/>
              <w:t xml:space="preserve">event </w:t>
            </w:r>
            <w:r>
              <w:t xml:space="preserve">- </w:t>
            </w:r>
            <w:r w:rsidRPr="00882A01">
              <w:t>surprise, or</w:t>
            </w:r>
          </w:p>
          <w:p w14:paraId="1953C858" w14:textId="77777777" w:rsidR="009B0663" w:rsidRDefault="009B0663" w:rsidP="009B0663">
            <w:pPr>
              <w:pStyle w:val="ListParagraph"/>
              <w:numPr>
                <w:ilvl w:val="0"/>
                <w:numId w:val="23"/>
              </w:numPr>
              <w:suppressAutoHyphens/>
              <w:autoSpaceDE/>
              <w:autoSpaceDN/>
              <w:spacing w:before="60"/>
              <w:ind w:left="407"/>
            </w:pPr>
            <w:r>
              <w:t>A</w:t>
            </w:r>
            <w:r w:rsidRPr="00882A01">
              <w:t xml:space="preserve"> legitimate excuse for failing to take required action</w:t>
            </w:r>
            <w:r>
              <w:t xml:space="preserve"> - </w:t>
            </w:r>
            <w:r w:rsidRPr="00882A01">
              <w:t>excusable neglect</w:t>
            </w:r>
            <w:r>
              <w:t>.</w:t>
            </w:r>
          </w:p>
          <w:p w14:paraId="3E39958F" w14:textId="77777777" w:rsidR="009B0663" w:rsidRDefault="009B0663" w:rsidP="009B0663">
            <w:pPr>
              <w:pStyle w:val="Example"/>
            </w:pPr>
            <w:r w:rsidRPr="00745FE1">
              <w:t>An example whe</w:t>
            </w:r>
            <w:r>
              <w:t>n</w:t>
            </w:r>
            <w:r w:rsidRPr="00745FE1">
              <w:t xml:space="preserve"> the judge may agree to set aside a judgment or order</w:t>
            </w:r>
          </w:p>
          <w:p w14:paraId="422B74A1" w14:textId="77777777" w:rsidR="009B0663" w:rsidRDefault="009B0663" w:rsidP="009B0663">
            <w:pPr>
              <w:pStyle w:val="Example-bulleted"/>
              <w:autoSpaceDE/>
              <w:autoSpaceDN/>
            </w:pPr>
            <w:r>
              <w:t xml:space="preserve">The court entered a default judgment against you because you </w:t>
            </w:r>
            <w:r w:rsidRPr="00266259">
              <w:t xml:space="preserve">did not </w:t>
            </w:r>
            <w:r>
              <w:t>file any response in the case, but:</w:t>
            </w:r>
          </w:p>
          <w:p w14:paraId="18260AA0" w14:textId="77777777" w:rsidR="009B0663" w:rsidRDefault="009B0663" w:rsidP="009B0663">
            <w:pPr>
              <w:pStyle w:val="Example-bulleted"/>
              <w:autoSpaceDE/>
              <w:autoSpaceDN/>
            </w:pPr>
            <w:r>
              <w:t>you were not properly served the Complaint and other paperwork that started the case, and</w:t>
            </w:r>
          </w:p>
          <w:p w14:paraId="06725034" w14:textId="77777777" w:rsidR="009B0663" w:rsidRDefault="009B0663" w:rsidP="009B0663">
            <w:pPr>
              <w:pStyle w:val="ListParagraph"/>
              <w:numPr>
                <w:ilvl w:val="0"/>
                <w:numId w:val="26"/>
              </w:numPr>
              <w:suppressAutoHyphens/>
              <w:autoSpaceDE/>
              <w:autoSpaceDN/>
              <w:spacing w:before="60"/>
            </w:pPr>
            <w:r>
              <w:t>you did not know about the case.</w:t>
            </w:r>
          </w:p>
          <w:p w14:paraId="6A7B9795" w14:textId="77777777" w:rsidR="009B0663" w:rsidRPr="00266259" w:rsidRDefault="009B0663" w:rsidP="009B0663">
            <w:pPr>
              <w:pStyle w:val="Body"/>
              <w:rPr>
                <w:b/>
              </w:rPr>
            </w:pPr>
            <w:r>
              <w:t xml:space="preserve">Problem 2 (file within 1 year): </w:t>
            </w:r>
            <w:r w:rsidRPr="00266259">
              <w:t>Newly discovered evidence which could not have been discovered by taking reasonable steps within the 10 days allowed to request a new trial.</w:t>
            </w:r>
            <w:bookmarkStart w:id="9" w:name="_Hlk14093121"/>
          </w:p>
          <w:p w14:paraId="22730DEA" w14:textId="77777777" w:rsidR="009B0663" w:rsidRPr="003B5500" w:rsidRDefault="009B0663" w:rsidP="009B0663">
            <w:pPr>
              <w:pStyle w:val="Example"/>
              <w:rPr>
                <w:color w:val="202529"/>
              </w:rPr>
            </w:pPr>
            <w:r w:rsidRPr="00266259">
              <w:t>An example wh</w:t>
            </w:r>
            <w:r>
              <w:rPr>
                <w:iCs w:val="0"/>
              </w:rPr>
              <w:t>en</w:t>
            </w:r>
            <w:r w:rsidRPr="00266259">
              <w:t xml:space="preserve"> the judge may agree to set aside a judgment or order</w:t>
            </w:r>
          </w:p>
          <w:p w14:paraId="32E99B3B" w14:textId="77777777" w:rsidR="009B0663" w:rsidRPr="003B5500" w:rsidRDefault="009B0663" w:rsidP="009B0663">
            <w:pPr>
              <w:pStyle w:val="ListParagraph"/>
              <w:numPr>
                <w:ilvl w:val="0"/>
                <w:numId w:val="26"/>
              </w:numPr>
              <w:suppressAutoHyphens/>
              <w:autoSpaceDE/>
              <w:autoSpaceDN/>
              <w:spacing w:before="60"/>
            </w:pPr>
            <w:r>
              <w:rPr>
                <w:rFonts w:eastAsia="Times New Roman"/>
                <w:color w:val="000000"/>
              </w:rPr>
              <w:t>Y</w:t>
            </w:r>
            <w:r w:rsidRPr="003B5500">
              <w:rPr>
                <w:rFonts w:eastAsia="Times New Roman"/>
                <w:color w:val="000000"/>
              </w:rPr>
              <w:t xml:space="preserve">ou gave your </w:t>
            </w:r>
            <w:r w:rsidRPr="00266259">
              <w:t>spouse $1,000 before the trial to pay the property taxes on your marital home, and</w:t>
            </w:r>
          </w:p>
          <w:p w14:paraId="46F4FC60" w14:textId="77777777" w:rsidR="009B0663" w:rsidRPr="00882A01" w:rsidRDefault="009B0663" w:rsidP="009B0663">
            <w:pPr>
              <w:pStyle w:val="ListParagraph"/>
              <w:numPr>
                <w:ilvl w:val="0"/>
                <w:numId w:val="26"/>
              </w:numPr>
              <w:suppressAutoHyphens/>
              <w:autoSpaceDE/>
              <w:autoSpaceDN/>
              <w:spacing w:before="60"/>
            </w:pPr>
            <w:r w:rsidRPr="00266259">
              <w:t>1 month after trial you</w:t>
            </w:r>
            <w:r w:rsidRPr="003B5500">
              <w:rPr>
                <w:rFonts w:eastAsia="Times New Roman"/>
                <w:color w:val="000000"/>
              </w:rPr>
              <w:t xml:space="preserve"> </w:t>
            </w:r>
            <w:r>
              <w:rPr>
                <w:rFonts w:eastAsia="Times New Roman"/>
                <w:color w:val="000000"/>
              </w:rPr>
              <w:t>get a letter from the IRS stating</w:t>
            </w:r>
            <w:r w:rsidRPr="003B5500">
              <w:rPr>
                <w:rFonts w:eastAsia="Times New Roman"/>
                <w:color w:val="000000"/>
              </w:rPr>
              <w:t xml:space="preserve"> your spouse did not pay the taxes.</w:t>
            </w:r>
            <w:bookmarkEnd w:id="9"/>
          </w:p>
          <w:p w14:paraId="3F82D5D4" w14:textId="77777777" w:rsidR="009B0663" w:rsidRPr="00266259" w:rsidRDefault="009B0663" w:rsidP="009B0663">
            <w:pPr>
              <w:pStyle w:val="Body"/>
              <w:rPr>
                <w:b/>
              </w:rPr>
            </w:pPr>
            <w:r>
              <w:t xml:space="preserve">Problem 3 (file within 1 year): </w:t>
            </w:r>
            <w:r w:rsidRPr="00266259">
              <w:t>Fraud, misrepresentation, or other misconduct from the other side.</w:t>
            </w:r>
          </w:p>
          <w:p w14:paraId="1951EF86" w14:textId="77777777" w:rsidR="009B0663" w:rsidRPr="00745FE1" w:rsidRDefault="009B0663" w:rsidP="009B0663">
            <w:pPr>
              <w:pStyle w:val="Example"/>
            </w:pPr>
            <w:r w:rsidRPr="00266259">
              <w:t>An example whe</w:t>
            </w:r>
            <w:r>
              <w:t>n</w:t>
            </w:r>
            <w:r w:rsidRPr="00266259">
              <w:t xml:space="preserve"> the judge may agree to set aside a judgment or order</w:t>
            </w:r>
          </w:p>
          <w:p w14:paraId="775EA26C" w14:textId="77777777" w:rsidR="009B0663" w:rsidRPr="00882A01" w:rsidRDefault="009B0663" w:rsidP="009B0663">
            <w:pPr>
              <w:pStyle w:val="Body"/>
              <w:spacing w:before="0"/>
              <w:ind w:left="318"/>
            </w:pPr>
            <w:r>
              <w:rPr>
                <w:rFonts w:eastAsia="Times New Roman"/>
                <w:color w:val="000000"/>
              </w:rPr>
              <w:t>O</w:t>
            </w:r>
            <w:r w:rsidRPr="008862A2">
              <w:rPr>
                <w:rFonts w:eastAsia="Times New Roman"/>
                <w:color w:val="000000"/>
              </w:rPr>
              <w:t>ne spouse forges an appraisal of the marital home and uses it as evidence at the divorce trial to argue the value of the house.</w:t>
            </w:r>
          </w:p>
          <w:p w14:paraId="0489F2AA" w14:textId="77777777" w:rsidR="009B0663" w:rsidRDefault="009B0663" w:rsidP="009B0663">
            <w:pPr>
              <w:pStyle w:val="Body"/>
            </w:pPr>
            <w:r w:rsidRPr="0053332D">
              <w:t xml:space="preserve">For </w:t>
            </w:r>
            <w:r>
              <w:t>problems 4, 5, and 6</w:t>
            </w:r>
            <w:r w:rsidRPr="0053332D">
              <w:t xml:space="preserve">, </w:t>
            </w:r>
            <w:r>
              <w:t xml:space="preserve">you must file your </w:t>
            </w:r>
            <w:r w:rsidRPr="00A95A0A">
              <w:rPr>
                <w:b/>
                <w:bCs/>
              </w:rPr>
              <w:t>Motion to Set Aside</w:t>
            </w:r>
            <w:r>
              <w:t xml:space="preserve"> within a "reasonable time.” </w:t>
            </w:r>
            <w:r w:rsidRPr="00E27BD9">
              <w:t xml:space="preserve">The judge </w:t>
            </w:r>
            <w:r>
              <w:t xml:space="preserve">decides if you filed your motion within </w:t>
            </w:r>
            <w:r w:rsidRPr="00E27BD9">
              <w:t xml:space="preserve">a reasonable time. The judge may </w:t>
            </w:r>
            <w:r>
              <w:t>decide not to</w:t>
            </w:r>
            <w:r w:rsidRPr="00E27BD9">
              <w:t xml:space="preserve"> set aside the order if you file after a reasonable time has passed, even if your reason for filing is a good one.</w:t>
            </w:r>
          </w:p>
          <w:p w14:paraId="3B2F06C0" w14:textId="77777777" w:rsidR="009B0663" w:rsidRPr="00266259" w:rsidRDefault="009B0663" w:rsidP="009B0663">
            <w:pPr>
              <w:pStyle w:val="Body"/>
              <w:rPr>
                <w:b/>
              </w:rPr>
            </w:pPr>
            <w:r>
              <w:t xml:space="preserve">Problem 4 (file within a reasonable time): </w:t>
            </w:r>
            <w:r w:rsidRPr="001C28B9">
              <w:t>The judgment</w:t>
            </w:r>
            <w:r w:rsidRPr="00266259">
              <w:t xml:space="preserve"> is void.</w:t>
            </w:r>
          </w:p>
          <w:p w14:paraId="1622C6EC" w14:textId="77777777" w:rsidR="009B0663" w:rsidRPr="007010AC" w:rsidRDefault="009B0663" w:rsidP="009B0663">
            <w:pPr>
              <w:pStyle w:val="Example"/>
              <w:rPr>
                <w:color w:val="202529"/>
              </w:rPr>
            </w:pPr>
            <w:r w:rsidRPr="007010AC">
              <w:t>An example whe</w:t>
            </w:r>
            <w:r>
              <w:t>n</w:t>
            </w:r>
            <w:r w:rsidRPr="007010AC">
              <w:t xml:space="preserve"> the judge may agree to set aside a judgment or order</w:t>
            </w:r>
          </w:p>
          <w:p w14:paraId="4F361709" w14:textId="77777777" w:rsidR="009B0663" w:rsidRPr="00E03DC3" w:rsidRDefault="009B0663" w:rsidP="009B0663">
            <w:pPr>
              <w:pStyle w:val="ListParagraph"/>
              <w:numPr>
                <w:ilvl w:val="0"/>
                <w:numId w:val="26"/>
              </w:numPr>
              <w:suppressAutoHyphens/>
              <w:autoSpaceDE/>
              <w:autoSpaceDN/>
              <w:spacing w:before="60"/>
            </w:pPr>
            <w:r w:rsidRPr="007010AC">
              <w:t>An Alaska court generally does not have the authority or "jurisdiction" to make a parenting plan for a child who has lived in another state for the past 6 or more months.</w:t>
            </w:r>
          </w:p>
          <w:p w14:paraId="691EA329" w14:textId="77777777" w:rsidR="009B0663" w:rsidRPr="00E03DC3" w:rsidRDefault="009B0663" w:rsidP="009B0663">
            <w:pPr>
              <w:pStyle w:val="ListParagraph"/>
              <w:numPr>
                <w:ilvl w:val="0"/>
                <w:numId w:val="26"/>
              </w:numPr>
              <w:suppressAutoHyphens/>
              <w:autoSpaceDE/>
              <w:autoSpaceDN/>
              <w:spacing w:before="60"/>
            </w:pPr>
            <w:r w:rsidRPr="007010AC">
              <w:t xml:space="preserve">If a child was living in Oregon for 6 months before the divorce </w:t>
            </w:r>
            <w:r w:rsidRPr="007010AC">
              <w:lastRenderedPageBreak/>
              <w:t>case started, and</w:t>
            </w:r>
          </w:p>
          <w:p w14:paraId="57665581" w14:textId="77777777" w:rsidR="009B0663" w:rsidRPr="00E03DC3" w:rsidRDefault="009B0663" w:rsidP="009B0663">
            <w:pPr>
              <w:pStyle w:val="ListParagraph"/>
              <w:numPr>
                <w:ilvl w:val="0"/>
                <w:numId w:val="26"/>
              </w:numPr>
              <w:suppressAutoHyphens/>
              <w:autoSpaceDE/>
              <w:autoSpaceDN/>
              <w:spacing w:before="60"/>
            </w:pPr>
            <w:r w:rsidRPr="007010AC">
              <w:t>A parent hid this detail from the other parent and the court,</w:t>
            </w:r>
          </w:p>
          <w:p w14:paraId="0BEB0823" w14:textId="77777777" w:rsidR="009B0663" w:rsidRPr="00882A01" w:rsidRDefault="009B0663" w:rsidP="009B0663">
            <w:pPr>
              <w:pStyle w:val="ListParagraph"/>
              <w:numPr>
                <w:ilvl w:val="0"/>
                <w:numId w:val="26"/>
              </w:numPr>
              <w:suppressAutoHyphens/>
              <w:autoSpaceDE/>
              <w:autoSpaceDN/>
              <w:spacing w:before="60"/>
            </w:pPr>
            <w:r w:rsidRPr="007010AC">
              <w:t>The parenting</w:t>
            </w:r>
            <w:r>
              <w:rPr>
                <w:rFonts w:eastAsia="Times New Roman"/>
                <w:color w:val="000000"/>
              </w:rPr>
              <w:t xml:space="preserve"> plan order may be void if the court did not have jurisdiction to decide the parenting plan.</w:t>
            </w:r>
          </w:p>
          <w:p w14:paraId="52A3EB20" w14:textId="77777777" w:rsidR="009B0663" w:rsidRPr="009B0663" w:rsidRDefault="009B0663" w:rsidP="009B0663">
            <w:pPr>
              <w:pStyle w:val="Body"/>
            </w:pPr>
            <w:r w:rsidRPr="009B0663">
              <w:t>Problem 5 (file within a reasonable time): The judgment has been satisfied, released or discharged, or a prior judgment upon which it is based has been reversed or otherwise vacated or it is no longer fair that the judgment should apply at this time.</w:t>
            </w:r>
          </w:p>
          <w:p w14:paraId="757FFE3E" w14:textId="77777777" w:rsidR="009B0663" w:rsidRDefault="009B0663" w:rsidP="009B0663">
            <w:pPr>
              <w:pStyle w:val="Example"/>
            </w:pPr>
            <w:r w:rsidRPr="007010AC">
              <w:t>An example wh</w:t>
            </w:r>
            <w:r>
              <w:t>en</w:t>
            </w:r>
            <w:r w:rsidRPr="007010AC">
              <w:t xml:space="preserve"> the judge may agree to set aside a judgment or order</w:t>
            </w:r>
          </w:p>
          <w:p w14:paraId="4A4985A3" w14:textId="77777777" w:rsidR="009B0663" w:rsidRPr="00E23283" w:rsidRDefault="009B0663" w:rsidP="009B0663">
            <w:pPr>
              <w:pStyle w:val="ListParagraph"/>
              <w:numPr>
                <w:ilvl w:val="0"/>
                <w:numId w:val="26"/>
              </w:numPr>
              <w:suppressAutoHyphens/>
              <w:autoSpaceDE/>
              <w:autoSpaceDN/>
              <w:spacing w:before="60"/>
            </w:pPr>
            <w:r>
              <w:rPr>
                <w:rFonts w:eastAsia="Times New Roman"/>
                <w:color w:val="000000"/>
              </w:rPr>
              <w:t xml:space="preserve">The court orders a parent to pay child support. </w:t>
            </w:r>
          </w:p>
          <w:p w14:paraId="01989476" w14:textId="77777777" w:rsidR="009B0663" w:rsidRPr="00E23283" w:rsidRDefault="009B0663" w:rsidP="009B0663">
            <w:pPr>
              <w:pStyle w:val="ListParagraph"/>
              <w:numPr>
                <w:ilvl w:val="0"/>
                <w:numId w:val="26"/>
              </w:numPr>
              <w:suppressAutoHyphens/>
              <w:autoSpaceDE/>
              <w:autoSpaceDN/>
              <w:spacing w:before="60"/>
            </w:pPr>
            <w:r>
              <w:rPr>
                <w:rFonts w:eastAsia="Times New Roman"/>
                <w:color w:val="000000"/>
              </w:rPr>
              <w:t xml:space="preserve">The child files for </w:t>
            </w:r>
            <w:r>
              <w:t>e</w:t>
            </w:r>
            <w:r w:rsidRPr="007010AC">
              <w:t>mancipation</w:t>
            </w:r>
            <w:r>
              <w:rPr>
                <w:rFonts w:eastAsia="Times New Roman"/>
                <w:color w:val="000000"/>
              </w:rPr>
              <w:t xml:space="preserve"> and the judge grants it. </w:t>
            </w:r>
          </w:p>
          <w:p w14:paraId="558428F7" w14:textId="77777777" w:rsidR="009B0663" w:rsidRPr="00862F80" w:rsidRDefault="009B0663" w:rsidP="009B0663">
            <w:pPr>
              <w:pStyle w:val="ExampleorImportantblock"/>
            </w:pPr>
            <w:r w:rsidRPr="00E23283">
              <w:rPr>
                <w:bCs/>
              </w:rPr>
              <w:t>Parents</w:t>
            </w:r>
            <w:r w:rsidRPr="00E23283">
              <w:t xml:space="preserve"> do not have to support their emancipated child. The child support judgment may be released or discharged.</w:t>
            </w:r>
          </w:p>
          <w:p w14:paraId="4A246B1D" w14:textId="77777777" w:rsidR="009B0663" w:rsidRPr="009B0663" w:rsidRDefault="009B0663" w:rsidP="009B0663">
            <w:pPr>
              <w:pStyle w:val="Body"/>
            </w:pPr>
            <w:r w:rsidRPr="009B0663">
              <w:t>Problem 6 (file within a reasonable time): Any other problem justifying relief from the judgment.</w:t>
            </w:r>
          </w:p>
          <w:p w14:paraId="5DA12B5A" w14:textId="722E259A" w:rsidR="00D11C46" w:rsidRPr="009B0663" w:rsidRDefault="009B0663" w:rsidP="009B0663">
            <w:pPr>
              <w:pStyle w:val="Body"/>
            </w:pPr>
            <w:r>
              <w:t>You may be able to come up with a different good reason the judge should start the case over again. But your reason</w:t>
            </w:r>
            <w:r w:rsidRPr="00E03DC3">
              <w:t xml:space="preserve"> </w:t>
            </w:r>
            <w:r w:rsidRPr="00E03DC3">
              <w:rPr>
                <w:rFonts w:eastAsia="Times New Roman"/>
                <w:color w:val="000000"/>
              </w:rPr>
              <w:t>cannot</w:t>
            </w:r>
            <w:r w:rsidRPr="00E03DC3">
              <w:t xml:space="preserve"> </w:t>
            </w:r>
            <w:r>
              <w:t>be any</w:t>
            </w:r>
            <w:r w:rsidRPr="00E03DC3">
              <w:t xml:space="preserve"> of the </w:t>
            </w:r>
            <w:r>
              <w:t xml:space="preserve">6 </w:t>
            </w:r>
            <w:r w:rsidRPr="00E03DC3">
              <w:t>listed above – it must be something different.</w:t>
            </w:r>
            <w:bookmarkEnd w:id="4"/>
            <w:bookmarkEnd w:id="5"/>
          </w:p>
        </w:tc>
      </w:tr>
      <w:tr w:rsidR="00D11C46" w14:paraId="2CF32163" w14:textId="77777777" w:rsidTr="00DC1A96">
        <w:trPr>
          <w:jc w:val="center"/>
        </w:trPr>
        <w:tc>
          <w:tcPr>
            <w:tcW w:w="2880" w:type="dxa"/>
            <w:tcMar>
              <w:top w:w="360" w:type="dxa"/>
              <w:left w:w="115" w:type="dxa"/>
              <w:right w:w="115" w:type="dxa"/>
            </w:tcMar>
          </w:tcPr>
          <w:p w14:paraId="4EE3CD4E" w14:textId="15AEB55D" w:rsidR="00D11C46" w:rsidRDefault="00D11C46" w:rsidP="00D11C46">
            <w:pPr>
              <w:pStyle w:val="Heading2"/>
              <w:outlineLvl w:val="1"/>
              <w:rPr>
                <w:shd w:val="clear" w:color="auto" w:fill="FFFFFF"/>
              </w:rPr>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19</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2485F52F" w14:textId="21C5FB47" w:rsidR="00D11C46" w:rsidRDefault="00D11C46" w:rsidP="00F17233">
            <w:pPr>
              <w:pStyle w:val="Body"/>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421BDD72" w14:textId="77777777" w:rsidR="00D11C46" w:rsidRPr="00EC3D00" w:rsidRDefault="00D11C46" w:rsidP="00D11C46">
            <w:pPr>
              <w:pStyle w:val="Heading3"/>
              <w:outlineLvl w:val="2"/>
            </w:pPr>
            <w:r w:rsidRPr="00EC3D00">
              <w:t>Use</w:t>
            </w:r>
          </w:p>
          <w:p w14:paraId="420B424B" w14:textId="589506E3" w:rsidR="00D11C46" w:rsidRPr="00364040" w:rsidRDefault="00D11C46" w:rsidP="00D11C46">
            <w:pPr>
              <w:pStyle w:val="ListParagraph"/>
              <w:numPr>
                <w:ilvl w:val="0"/>
                <w:numId w:val="1"/>
              </w:numPr>
              <w:ind w:left="405"/>
              <w:rPr>
                <w:rStyle w:val="Hyperlink"/>
                <w:color w:val="202529"/>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102" w:history="1">
              <w:r w:rsidRPr="00EC3D00">
                <w:rPr>
                  <w:rStyle w:val="Hyperlink"/>
                </w:rPr>
                <w:t>Word</w:t>
              </w:r>
            </w:hyperlink>
            <w:r>
              <w:t xml:space="preserve"> </w:t>
            </w:r>
            <w:r w:rsidRPr="00EC3D00">
              <w:t>|</w:t>
            </w:r>
            <w:r>
              <w:t xml:space="preserve"> </w:t>
            </w:r>
            <w:hyperlink r:id="rId103" w:history="1">
              <w:r w:rsidRPr="00EC3D00">
                <w:rPr>
                  <w:rStyle w:val="Hyperlink"/>
                </w:rPr>
                <w:t>PDF</w:t>
              </w:r>
            </w:hyperlink>
          </w:p>
          <w:p w14:paraId="56B8573A" w14:textId="3FCFA5A6" w:rsidR="00D11C46" w:rsidRPr="00990754" w:rsidRDefault="00D11C46" w:rsidP="00D11C46">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78F72874" w14:textId="77777777" w:rsidR="00D11C46" w:rsidRPr="0082550D" w:rsidRDefault="00D11C46" w:rsidP="00D11C46">
            <w:pPr>
              <w:pStyle w:val="ListParagraph"/>
              <w:numPr>
                <w:ilvl w:val="1"/>
                <w:numId w:val="1"/>
              </w:numPr>
              <w:ind w:left="750"/>
            </w:pPr>
            <w:r w:rsidRPr="00F9694F">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3CD7E8EB" w14:textId="77777777" w:rsidR="00D11C46" w:rsidRPr="0082550D" w:rsidRDefault="00D11C46" w:rsidP="00D11C46">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420F6619" w14:textId="77777777" w:rsidR="00D11C46" w:rsidRDefault="00D11C46" w:rsidP="00D11C46">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63CCA80B" w14:textId="5B04764C" w:rsidR="00D11C46" w:rsidRDefault="00D11C46" w:rsidP="00D11C46">
            <w:pPr>
              <w:pStyle w:val="ListParagraph"/>
              <w:numPr>
                <w:ilvl w:val="1"/>
                <w:numId w:val="1"/>
              </w:numPr>
              <w:ind w:left="750"/>
            </w:pPr>
            <w:r>
              <w:t>If you cannot get to a notary public or someone who has the power to take oaths, you can “self-certify.”</w:t>
            </w:r>
            <w:r w:rsidR="00040D7E">
              <w:t xml:space="preserve"> </w:t>
            </w:r>
            <w:r>
              <w:t>Use:</w:t>
            </w:r>
          </w:p>
          <w:p w14:paraId="3D579B78" w14:textId="68360BDA" w:rsidR="00D11C46" w:rsidRPr="00AD20A7" w:rsidRDefault="00D11C46" w:rsidP="00D11C46">
            <w:pPr>
              <w:pStyle w:val="ListParagraph"/>
              <w:numPr>
                <w:ilvl w:val="2"/>
                <w:numId w:val="1"/>
              </w:numPr>
              <w:ind w:left="1081"/>
            </w:pPr>
            <w:r w:rsidRPr="0082550D">
              <w:rPr>
                <w:b/>
                <w:bCs/>
              </w:rPr>
              <w:t>Self-Certification</w:t>
            </w:r>
            <w:r w:rsidR="003342C5">
              <w:rPr>
                <w:b/>
                <w:bCs/>
              </w:rPr>
              <w:t xml:space="preserve"> </w:t>
            </w:r>
            <w:r>
              <w:rPr>
                <w:b/>
                <w:bCs/>
              </w:rPr>
              <w:t>(No Notary Available), TF-835</w:t>
            </w:r>
            <w:r>
              <w:rPr>
                <w:bCs/>
              </w:rPr>
              <w:t xml:space="preserve"> </w:t>
            </w:r>
            <w:r w:rsidRPr="00AA023C">
              <w:rPr>
                <w:bCs/>
              </w:rPr>
              <w:t>[</w:t>
            </w:r>
            <w:hyperlink r:id="rId104" w:history="1">
              <w:r>
                <w:rPr>
                  <w:rStyle w:val="Hyperlink"/>
                  <w:bCs/>
                </w:rPr>
                <w:t>Fill-In PDF</w:t>
              </w:r>
            </w:hyperlink>
            <w:r>
              <w:rPr>
                <w:bCs/>
              </w:rPr>
              <w:t>]</w:t>
            </w:r>
          </w:p>
          <w:p w14:paraId="0BCEBF13" w14:textId="2DE550C6" w:rsidR="00D11C46" w:rsidRPr="009A551C" w:rsidRDefault="00D11C46" w:rsidP="00D11C46">
            <w:pPr>
              <w:pStyle w:val="ListParagraph"/>
              <w:numPr>
                <w:ilvl w:val="0"/>
                <w:numId w:val="1"/>
              </w:numPr>
              <w:ind w:left="405"/>
              <w:rPr>
                <w:rStyle w:val="Hyperlink"/>
                <w:color w:val="202529"/>
              </w:rPr>
            </w:pPr>
            <w:r w:rsidRPr="00B97BC5">
              <w:rPr>
                <w:b/>
              </w:rPr>
              <w:lastRenderedPageBreak/>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105" w:history="1">
              <w:r w:rsidRPr="00EC3D00">
                <w:rPr>
                  <w:rStyle w:val="Hyperlink"/>
                </w:rPr>
                <w:t>Word</w:t>
              </w:r>
            </w:hyperlink>
            <w:r>
              <w:t xml:space="preserve"> </w:t>
            </w:r>
            <w:r w:rsidRPr="00EC3D00">
              <w:t>|</w:t>
            </w:r>
            <w:r>
              <w:t xml:space="preserve"> </w:t>
            </w:r>
            <w:hyperlink r:id="rId106" w:history="1">
              <w:r w:rsidRPr="00EC3D00">
                <w:rPr>
                  <w:rStyle w:val="Hyperlink"/>
                </w:rPr>
                <w:t>PDF</w:t>
              </w:r>
            </w:hyperlink>
          </w:p>
          <w:p w14:paraId="1584FDD8" w14:textId="4C659009" w:rsidR="00D11C46" w:rsidRPr="00DD00AA" w:rsidRDefault="00D11C46" w:rsidP="00D11C46">
            <w:pPr>
              <w:pStyle w:val="ListParagraph"/>
              <w:numPr>
                <w:ilvl w:val="0"/>
                <w:numId w:val="1"/>
              </w:numPr>
              <w:ind w:left="405"/>
              <w:rPr>
                <w:rStyle w:val="Hyperlink"/>
                <w:color w:val="202529"/>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107"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108" w:tgtFrame="_blank" w:history="1">
              <w:r w:rsidRPr="009A551C">
                <w:rPr>
                  <w:rStyle w:val="Hyperlink"/>
                  <w:color w:val="006699"/>
                </w:rPr>
                <w:t>PDF</w:t>
              </w:r>
            </w:hyperlink>
          </w:p>
          <w:p w14:paraId="2A0AF4F4" w14:textId="35A9922D" w:rsidR="00D11C46" w:rsidRDefault="00D11C46" w:rsidP="00D11C46">
            <w:pPr>
              <w:pStyle w:val="Heading3"/>
              <w:outlineLvl w:val="2"/>
            </w:pPr>
            <w:r>
              <w:t>Watch</w:t>
            </w:r>
          </w:p>
          <w:p w14:paraId="0163F1F0" w14:textId="1350C742" w:rsidR="00D11C46" w:rsidRPr="00A66903" w:rsidRDefault="003D0899" w:rsidP="00D11C46">
            <w:pPr>
              <w:pStyle w:val="Body"/>
            </w:pPr>
            <w:hyperlink r:id="rId109" w:history="1">
              <w:r w:rsidR="00D11C46" w:rsidRPr="0068694D">
                <w:rPr>
                  <w:rStyle w:val="Hyperlink"/>
                  <w:spacing w:val="0"/>
                </w:rPr>
                <w:t>Motions Part 1: How to Ask the Court for Something</w:t>
              </w:r>
            </w:hyperlink>
          </w:p>
          <w:p w14:paraId="724527A0" w14:textId="43E9B7C3" w:rsidR="00D11C46" w:rsidRDefault="00D11C46" w:rsidP="00D11C46">
            <w:pPr>
              <w:pStyle w:val="Heading3"/>
              <w:outlineLvl w:val="2"/>
            </w:pPr>
            <w:r>
              <w:t>Links in this step</w:t>
            </w:r>
          </w:p>
          <w:p w14:paraId="620E221B" w14:textId="7D6E0BA2" w:rsidR="00D11C46" w:rsidRDefault="00D11C46" w:rsidP="00F17233">
            <w:pPr>
              <w:pStyle w:val="Body"/>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110"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111" w:history="1">
              <w:r>
                <w:rPr>
                  <w:rStyle w:val="Hyperlink"/>
                </w:rPr>
                <w:t>PDF file</w:t>
              </w:r>
            </w:hyperlink>
            <w:r w:rsidRPr="00126F72">
              <w:br/>
              <w:t>courts.alaska.gov/shc/family/docs/shc-1548n.pdf</w:t>
            </w:r>
          </w:p>
          <w:p w14:paraId="533F4A49" w14:textId="01C131AD" w:rsidR="00D11C46" w:rsidRPr="00126F72" w:rsidRDefault="00D11C46" w:rsidP="00D11C46">
            <w:pPr>
              <w:pStyle w:val="Body"/>
            </w:pPr>
            <w:r w:rsidRPr="0082550D">
              <w:rPr>
                <w:b/>
                <w:bCs/>
              </w:rPr>
              <w:t>Self-Certification</w:t>
            </w:r>
            <w:r w:rsidR="005E0F64">
              <w:rPr>
                <w:b/>
                <w:bCs/>
              </w:rPr>
              <w:t xml:space="preserve"> </w:t>
            </w:r>
            <w:r>
              <w:rPr>
                <w:b/>
                <w:bCs/>
              </w:rPr>
              <w:t>(No Notary Available), TF-835</w:t>
            </w:r>
            <w:r>
              <w:rPr>
                <w:bCs/>
              </w:rPr>
              <w:t xml:space="preserve"> </w:t>
            </w:r>
            <w:r w:rsidRPr="00AA023C">
              <w:rPr>
                <w:bCs/>
              </w:rPr>
              <w:t>[</w:t>
            </w:r>
            <w:hyperlink r:id="rId112" w:history="1">
              <w:r>
                <w:rPr>
                  <w:rStyle w:val="Hyperlink"/>
                  <w:bCs/>
                </w:rPr>
                <w:t>Fill-In PDF</w:t>
              </w:r>
            </w:hyperlink>
            <w:r>
              <w:rPr>
                <w:bCs/>
              </w:rPr>
              <w:t>]</w:t>
            </w:r>
            <w:r>
              <w:br/>
            </w:r>
            <w:r w:rsidRPr="00A11AF7">
              <w:t>public.courts.alaska.gov/web/forms/docs/tf-835.pdf</w:t>
            </w:r>
          </w:p>
          <w:p w14:paraId="3E11C29D" w14:textId="46F1417B" w:rsidR="00D11C46" w:rsidRDefault="00D11C46" w:rsidP="004C097B">
            <w:pPr>
              <w:pStyle w:val="Body"/>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113"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114" w:history="1">
              <w:r w:rsidRPr="00126F72">
                <w:rPr>
                  <w:rStyle w:val="Hyperlink"/>
                </w:rPr>
                <w:t>PD</w:t>
              </w:r>
              <w:r>
                <w:rPr>
                  <w:rStyle w:val="Hyperlink"/>
                </w:rPr>
                <w:t>f file</w:t>
              </w:r>
            </w:hyperlink>
            <w:r w:rsidRPr="00126F72">
              <w:br/>
              <w:t>courts.alaska.gov/shc/family/docs/shc-1302n</w:t>
            </w:r>
            <w:r w:rsidRPr="00364040">
              <w:t>.pdf</w:t>
            </w:r>
          </w:p>
          <w:p w14:paraId="59CDCDDC" w14:textId="585CD51E" w:rsidR="004C097B" w:rsidRPr="004C097B" w:rsidRDefault="004C097B" w:rsidP="004C097B">
            <w:pPr>
              <w:pStyle w:val="Body"/>
              <w:rPr>
                <w:rStyle w:val="Hyperlink"/>
                <w:color w:val="202529"/>
              </w:rPr>
            </w:pPr>
            <w:r w:rsidRPr="004C097B">
              <w:rPr>
                <w:b/>
                <w:bCs/>
                <w:color w:val="000000"/>
              </w:rPr>
              <w:t>Notice of Motion, SHC-1630</w:t>
            </w:r>
            <w:r>
              <w:rPr>
                <w:bCs/>
                <w:color w:val="000000"/>
              </w:rPr>
              <w:br/>
              <w:t xml:space="preserve">as a </w:t>
            </w:r>
            <w:hyperlink r:id="rId115" w:tgtFrame="_blank" w:history="1">
              <w:r w:rsidRPr="004C097B">
                <w:rPr>
                  <w:rStyle w:val="Hyperlink"/>
                  <w:color w:val="006699"/>
                </w:rPr>
                <w:t>Wor</w:t>
              </w:r>
              <w:r>
                <w:rPr>
                  <w:rStyle w:val="Hyperlink"/>
                  <w:color w:val="006699"/>
                </w:rPr>
                <w:t>d file</w:t>
              </w:r>
            </w:hyperlink>
            <w:r>
              <w:rPr>
                <w:rStyle w:val="Hyperlink"/>
                <w:color w:val="006699"/>
              </w:rPr>
              <w:br/>
            </w:r>
            <w:r w:rsidRPr="004C097B">
              <w:rPr>
                <w:rStyle w:val="Hyperlink"/>
                <w:color w:val="auto"/>
              </w:rPr>
              <w:t>courts.alaska.gov/shc/family/docs/shc-1630.doc</w:t>
            </w:r>
            <w:r>
              <w:rPr>
                <w:rStyle w:val="Hyperlink"/>
                <w:color w:val="006699"/>
              </w:rPr>
              <w:br/>
            </w:r>
            <w:r w:rsidRPr="004C097B">
              <w:rPr>
                <w:rStyle w:val="Hyperlink"/>
                <w:color w:val="auto"/>
              </w:rPr>
              <w:t>as a</w:t>
            </w:r>
            <w:r w:rsidRPr="004C097B">
              <w:t xml:space="preserve"> </w:t>
            </w:r>
            <w:hyperlink r:id="rId116" w:tgtFrame="_blank" w:history="1">
              <w:r w:rsidRPr="004C097B">
                <w:rPr>
                  <w:rStyle w:val="Hyperlink"/>
                  <w:color w:val="006699"/>
                </w:rPr>
                <w:t>PDF</w:t>
              </w:r>
            </w:hyperlink>
            <w:r>
              <w:rPr>
                <w:rStyle w:val="Hyperlink"/>
                <w:color w:val="006699"/>
              </w:rPr>
              <w:br/>
            </w:r>
            <w:hyperlink r:id="rId117" w:history="1">
              <w:r w:rsidRPr="004C097B">
                <w:rPr>
                  <w:rStyle w:val="Hyperlink"/>
                  <w:color w:val="auto"/>
                </w:rPr>
                <w:t>courts.alaska.gov/shc/family/docs/shc-1630n.pdf</w:t>
              </w:r>
            </w:hyperlink>
          </w:p>
          <w:p w14:paraId="144818FB" w14:textId="66E4ECB0" w:rsidR="00D11C46" w:rsidRDefault="003D0899" w:rsidP="00D11C46">
            <w:pPr>
              <w:pStyle w:val="Body"/>
            </w:pPr>
            <w:hyperlink r:id="rId118" w:history="1">
              <w:r w:rsidR="00D11C46" w:rsidRPr="0068694D">
                <w:rPr>
                  <w:rStyle w:val="Hyperlink"/>
                  <w:bCs/>
                  <w:spacing w:val="0"/>
                </w:rPr>
                <w:t>Motions Part 1: How to Ask the Court for Something</w:t>
              </w:r>
            </w:hyperlink>
            <w:r w:rsidR="00D11C46" w:rsidRPr="0068694D">
              <w:rPr>
                <w:bCs/>
              </w:rPr>
              <w:br/>
            </w:r>
            <w:r w:rsidR="00D11C46" w:rsidRPr="00385410">
              <w:t>youtube.com/</w:t>
            </w:r>
            <w:proofErr w:type="spellStart"/>
            <w:r w:rsidR="00D11C46" w:rsidRPr="00385410">
              <w:t>watch?v</w:t>
            </w:r>
            <w:proofErr w:type="spellEnd"/>
            <w:r w:rsidR="00D11C46" w:rsidRPr="00385410">
              <w:t>=2irmxT0_0EA</w:t>
            </w:r>
          </w:p>
        </w:tc>
      </w:tr>
      <w:tr w:rsidR="00D11C46" w14:paraId="36110CDD" w14:textId="77777777" w:rsidTr="00DC1A96">
        <w:trPr>
          <w:jc w:val="center"/>
        </w:trPr>
        <w:tc>
          <w:tcPr>
            <w:tcW w:w="2880" w:type="dxa"/>
            <w:tcMar>
              <w:top w:w="360" w:type="dxa"/>
              <w:left w:w="115" w:type="dxa"/>
              <w:right w:w="115" w:type="dxa"/>
            </w:tcMar>
          </w:tcPr>
          <w:p w14:paraId="7280F1C6" w14:textId="2307BB0C" w:rsidR="00D11C46" w:rsidRDefault="00D11C46" w:rsidP="00F17233">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D11C46" w:rsidRDefault="00D11C46" w:rsidP="00F17233">
            <w:pPr>
              <w:pStyle w:val="Body"/>
            </w:pPr>
          </w:p>
        </w:tc>
      </w:tr>
      <w:tr w:rsidR="00D11C46" w14:paraId="108BD0A0" w14:textId="77777777" w:rsidTr="00EE4202">
        <w:trPr>
          <w:jc w:val="center"/>
        </w:trPr>
        <w:tc>
          <w:tcPr>
            <w:tcW w:w="2880" w:type="dxa"/>
            <w:tcMar>
              <w:top w:w="360" w:type="dxa"/>
              <w:left w:w="115" w:type="dxa"/>
              <w:right w:w="115" w:type="dxa"/>
            </w:tcMar>
          </w:tcPr>
          <w:p w14:paraId="104D5F2A" w14:textId="5B9515EB" w:rsidR="00D11C46" w:rsidRDefault="001E7745" w:rsidP="00F17233">
            <w:pPr>
              <w:pStyle w:val="Body"/>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 xml:space="preserve">' </w:t>
            </w:r>
            <w:r>
              <w:rPr>
                <w:shd w:val="clear" w:color="auto" w:fill="FFFFFF"/>
              </w:rPr>
              <w:t>%}</w:t>
            </w:r>
          </w:p>
        </w:tc>
        <w:tc>
          <w:tcPr>
            <w:tcW w:w="7612" w:type="dxa"/>
            <w:tcMar>
              <w:top w:w="432" w:type="dxa"/>
              <w:left w:w="115" w:type="dxa"/>
              <w:right w:w="115" w:type="dxa"/>
            </w:tcMar>
          </w:tcPr>
          <w:p w14:paraId="034887BB" w14:textId="514BAB70" w:rsidR="00D11C46" w:rsidRDefault="007413AB" w:rsidP="00F17233">
            <w:pPr>
              <w:pStyle w:val="Body"/>
            </w:pPr>
            <w:proofErr w:type="spellStart"/>
            <w:r w:rsidRPr="007413AB">
              <w:t>expect_reconsider_step</w:t>
            </w:r>
            <w:proofErr w:type="spellEnd"/>
            <w:r>
              <w:t xml:space="preserve"> in </w:t>
            </w:r>
            <w:r w:rsidRPr="007413AB">
              <w:t>aka2j_mod_cust_div_templates.yml</w:t>
            </w:r>
          </w:p>
        </w:tc>
      </w:tr>
      <w:tr w:rsidR="000D18FA" w14:paraId="6FEB6637" w14:textId="77777777" w:rsidTr="00DC1A96">
        <w:trPr>
          <w:jc w:val="center"/>
        </w:trPr>
        <w:tc>
          <w:tcPr>
            <w:tcW w:w="2880" w:type="dxa"/>
            <w:tcMar>
              <w:top w:w="360" w:type="dxa"/>
              <w:left w:w="115" w:type="dxa"/>
              <w:right w:w="115" w:type="dxa"/>
            </w:tcMar>
          </w:tcPr>
          <w:p w14:paraId="706FEAF9" w14:textId="4E73D604"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20</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w:t>
            </w:r>
            <w:r>
              <w:rPr>
                <w:shd w:val="clear" w:color="auto" w:fill="FFFFFF"/>
              </w:rPr>
              <w:lastRenderedPageBreak/>
              <w:t>M</w:t>
            </w:r>
            <w:r w:rsidRPr="00C72CC7">
              <w:rPr>
                <w:shd w:val="clear" w:color="auto" w:fill="FFFFFF"/>
              </w:rPr>
              <w:t>otion</w:t>
            </w:r>
            <w:r>
              <w:rPr>
                <w:shd w:val="clear" w:color="auto" w:fill="FFFFFF"/>
              </w:rPr>
              <w:t xml:space="preserve"> to R</w:t>
            </w:r>
            <w:r w:rsidRPr="00C72CC7">
              <w:rPr>
                <w:shd w:val="clear" w:color="auto" w:fill="FFFFFF"/>
              </w:rPr>
              <w:t>econsider</w:t>
            </w:r>
          </w:p>
        </w:tc>
        <w:tc>
          <w:tcPr>
            <w:tcW w:w="7612" w:type="dxa"/>
            <w:tcMar>
              <w:top w:w="432" w:type="dxa"/>
              <w:left w:w="115" w:type="dxa"/>
              <w:right w:w="115" w:type="dxa"/>
            </w:tcMar>
          </w:tcPr>
          <w:p w14:paraId="535DA019" w14:textId="77777777" w:rsidR="000D18FA" w:rsidRDefault="000D18FA" w:rsidP="000D18FA">
            <w:pPr>
              <w:pStyle w:val="Body"/>
              <w:spacing w:before="240"/>
            </w:pPr>
            <w:r>
              <w:lastRenderedPageBreak/>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49D3B95F" w14:textId="77777777" w:rsidR="000D18FA" w:rsidRDefault="000D18FA" w:rsidP="000D18FA">
            <w:pPr>
              <w:pStyle w:val="ListParagraph"/>
              <w:numPr>
                <w:ilvl w:val="0"/>
                <w:numId w:val="1"/>
              </w:numPr>
              <w:ind w:left="420"/>
            </w:pPr>
            <w:r>
              <w:t xml:space="preserve">Do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judge asks you for a response, usually in a written order or notice. The judge usually sets a deadline for a response. If no deadline is set, the </w:t>
            </w:r>
            <w:r>
              <w:lastRenderedPageBreak/>
              <w:t>response is due 10 days from the date the court distributed it to you. You can find this date by looking at the end of the written order or decision to see when the clerk emailed or mailed it to you.</w:t>
            </w:r>
          </w:p>
          <w:p w14:paraId="5A7B46A1" w14:textId="77777777" w:rsidR="000D18FA" w:rsidRDefault="000D18FA" w:rsidP="000D18FA">
            <w:pPr>
              <w:pStyle w:val="ListParagraph"/>
              <w:numPr>
                <w:ilvl w:val="0"/>
                <w:numId w:val="1"/>
              </w:numPr>
              <w:ind w:left="420"/>
            </w:pPr>
            <w:r>
              <w:t>There will not be a hearing.</w:t>
            </w:r>
          </w:p>
          <w:p w14:paraId="46517584" w14:textId="77777777" w:rsidR="000D18FA" w:rsidRDefault="000D18FA" w:rsidP="000D18FA">
            <w:pPr>
              <w:pStyle w:val="ListParagraph"/>
              <w:numPr>
                <w:ilvl w:val="0"/>
                <w:numId w:val="1"/>
              </w:numPr>
              <w:ind w:left="420"/>
            </w:pPr>
            <w:r>
              <w:t xml:space="preserve">The </w:t>
            </w:r>
            <w:proofErr w:type="spellStart"/>
            <w:r>
              <w:t>judget</w:t>
            </w:r>
            <w:proofErr w:type="spellEnd"/>
            <w:r>
              <w:t xml:space="preserve">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which means the original decision is not changed.</w:t>
            </w:r>
          </w:p>
          <w:p w14:paraId="3E16196D" w14:textId="77777777" w:rsidR="000D18FA" w:rsidRDefault="000D18FA" w:rsidP="000D18FA">
            <w:pPr>
              <w:pStyle w:val="ListParagraph"/>
              <w:numPr>
                <w:ilvl w:val="0"/>
                <w:numId w:val="1"/>
              </w:numPr>
              <w:ind w:left="420"/>
            </w:pPr>
            <w:r>
              <w:t xml:space="preserve">If the </w:t>
            </w:r>
            <w:proofErr w:type="spellStart"/>
            <w:r>
              <w:t>judget</w:t>
            </w:r>
            <w:proofErr w:type="spellEnd"/>
            <w:r>
              <w:t xml:space="preserve"> grants the </w:t>
            </w:r>
            <w:r w:rsidRPr="00C72CC7">
              <w:rPr>
                <w:b/>
              </w:rPr>
              <w:t>Motion</w:t>
            </w:r>
            <w:r>
              <w:rPr>
                <w:b/>
              </w:rPr>
              <w:t xml:space="preserve"> t</w:t>
            </w:r>
            <w:r w:rsidRPr="00C72CC7">
              <w:rPr>
                <w:b/>
              </w:rPr>
              <w:t>o</w:t>
            </w:r>
            <w:r>
              <w:rPr>
                <w:b/>
              </w:rPr>
              <w:t xml:space="preserve"> </w:t>
            </w:r>
            <w:r w:rsidRPr="00C72CC7">
              <w:rPr>
                <w:b/>
              </w:rPr>
              <w:t>Reconsider</w:t>
            </w:r>
            <w:r>
              <w:t>, they will either enter a new order or ask both sides for more information.</w:t>
            </w:r>
          </w:p>
          <w:p w14:paraId="70DA4795" w14:textId="77777777" w:rsidR="000D18FA" w:rsidRDefault="000D18FA" w:rsidP="000D18FA">
            <w:pPr>
              <w:pStyle w:val="Heading3"/>
              <w:outlineLvl w:val="2"/>
            </w:pPr>
            <w:r>
              <w:t>If the judge asks for a response</w:t>
            </w:r>
          </w:p>
          <w:p w14:paraId="00F908EF" w14:textId="77777777" w:rsidR="000D18FA" w:rsidRDefault="000D18FA" w:rsidP="000D18FA">
            <w:pPr>
              <w:pStyle w:val="Body"/>
            </w:pPr>
            <w:r w:rsidRPr="00406828">
              <w:t>If</w:t>
            </w:r>
            <w:r>
              <w:t xml:space="preserve"> </w:t>
            </w:r>
            <w:r w:rsidRPr="00406828">
              <w:t>the</w:t>
            </w:r>
            <w:r>
              <w:t xml:space="preserve"> judge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they </w:t>
            </w:r>
            <w:r w:rsidRPr="00406828">
              <w:t>ask</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judge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6CD85837" w14:textId="70E197B2" w:rsidR="000D18FA" w:rsidRPr="00406828" w:rsidRDefault="003D0899" w:rsidP="000D18FA">
            <w:pPr>
              <w:pStyle w:val="Body"/>
            </w:pPr>
            <w:hyperlink r:id="rId119" w:tgtFrame="_blank" w:history="1">
              <w:r w:rsidR="000D18FA" w:rsidRPr="00406828">
                <w:rPr>
                  <w:rStyle w:val="Hyperlink"/>
                </w:rPr>
                <w:t>CIV-810</w:t>
              </w:r>
            </w:hyperlink>
            <w:r w:rsidR="000D18FA">
              <w:t xml:space="preserve"> </w:t>
            </w:r>
            <w:r w:rsidR="000D18FA" w:rsidRPr="009B24DE">
              <w:rPr>
                <w:b/>
              </w:rPr>
              <w:t>Response to Motion</w:t>
            </w:r>
            <w:r w:rsidR="000D18FA">
              <w:br/>
            </w:r>
            <w:r w:rsidR="000D18FA" w:rsidRPr="00406828">
              <w:t>public.courts.alaska.gov/web/forms/docs/civ-810.pdf</w:t>
            </w:r>
          </w:p>
          <w:p w14:paraId="10964540" w14:textId="198589D1" w:rsidR="000D18FA" w:rsidRPr="001A4F2C" w:rsidRDefault="003D0899" w:rsidP="000D18FA">
            <w:pPr>
              <w:pStyle w:val="Body"/>
            </w:pPr>
            <w:hyperlink r:id="rId120" w:tgtFrame="_blank" w:history="1">
              <w:r w:rsidR="000D18FA" w:rsidRPr="00406828">
                <w:rPr>
                  <w:rStyle w:val="Hyperlink"/>
                </w:rPr>
                <w:t>CIV-820</w:t>
              </w:r>
            </w:hyperlink>
            <w:r w:rsidR="000D18FA">
              <w:t xml:space="preserve"> </w:t>
            </w:r>
            <w:r w:rsidR="000D18FA" w:rsidRPr="009B24DE">
              <w:rPr>
                <w:b/>
              </w:rPr>
              <w:t>Order on Motion</w:t>
            </w:r>
            <w:r w:rsidR="000D18FA">
              <w:br/>
            </w:r>
            <w:r w:rsidR="000D18FA" w:rsidRPr="00406828">
              <w:t>https://public.courts.alaska.gov/web/forms/docs/civ-8</w:t>
            </w:r>
            <w:r w:rsidR="000D18FA">
              <w:t>2</w:t>
            </w:r>
            <w:r w:rsidR="000D18FA" w:rsidRPr="00406828">
              <w:t>0.pdf</w:t>
            </w:r>
          </w:p>
        </w:tc>
      </w:tr>
      <w:tr w:rsidR="000D18FA" w14:paraId="412B60D4" w14:textId="77777777" w:rsidTr="00DC1A96">
        <w:trPr>
          <w:jc w:val="center"/>
        </w:trPr>
        <w:tc>
          <w:tcPr>
            <w:tcW w:w="2880" w:type="dxa"/>
            <w:tcMar>
              <w:top w:w="360" w:type="dxa"/>
              <w:left w:w="115" w:type="dxa"/>
              <w:right w:w="115" w:type="dxa"/>
            </w:tcMar>
          </w:tcPr>
          <w:p w14:paraId="527D20AD" w14:textId="049FAF11" w:rsidR="000D18FA"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255B7886" w14:textId="77777777" w:rsidR="000D18FA" w:rsidRPr="00C277F3" w:rsidRDefault="000D18FA" w:rsidP="000D18FA">
            <w:pPr>
              <w:pStyle w:val="Body"/>
            </w:pPr>
          </w:p>
        </w:tc>
      </w:tr>
      <w:tr w:rsidR="000D18FA" w14:paraId="5BA95371" w14:textId="77777777" w:rsidTr="00DC1A96">
        <w:trPr>
          <w:jc w:val="center"/>
        </w:trPr>
        <w:tc>
          <w:tcPr>
            <w:tcW w:w="2880" w:type="dxa"/>
            <w:tcMar>
              <w:top w:w="360" w:type="dxa"/>
              <w:left w:w="115" w:type="dxa"/>
              <w:right w:w="115" w:type="dxa"/>
            </w:tcMar>
          </w:tcPr>
          <w:p w14:paraId="457584BD" w14:textId="7A33992E" w:rsidR="000D18FA" w:rsidRDefault="000D18FA" w:rsidP="000D18FA">
            <w:pPr>
              <w:pStyle w:val="Body"/>
            </w:pPr>
            <w:r>
              <w:rPr>
                <w:shd w:val="clear" w:color="auto" w:fill="FFFFFF"/>
              </w:rPr>
              <w:t xml:space="preserve">{%tr if </w:t>
            </w:r>
            <w:r w:rsidRPr="00E34C8D">
              <w:rPr>
                <w:shd w:val="clear" w:color="auto" w:fill="FFFFFF"/>
              </w:rPr>
              <w:t>respond_to_</w:t>
            </w:r>
            <w:r w:rsidR="00A4160A">
              <w:rPr>
                <w:shd w:val="clear" w:color="auto" w:fill="FFFFFF"/>
              </w:rPr>
              <w:t>modify</w:t>
            </w:r>
            <w:r>
              <w:rPr>
                <w:shd w:val="clear" w:color="auto" w:fill="FFFFFF"/>
              </w:rPr>
              <w:t xml:space="preserve"> == 'agree' or respond_to_set_aside == 'agree'</w:t>
            </w:r>
            <w:r w:rsidR="001A1338">
              <w:rPr>
                <w:shd w:val="clear" w:color="auto" w:fill="FFFFFF"/>
              </w:rPr>
              <w:t xml:space="preserve"> </w:t>
            </w:r>
            <w:r>
              <w:rPr>
                <w:shd w:val="clear" w:color="auto" w:fill="FFFFFF"/>
              </w:rPr>
              <w:t>%}</w:t>
            </w:r>
          </w:p>
        </w:tc>
        <w:tc>
          <w:tcPr>
            <w:tcW w:w="7612" w:type="dxa"/>
            <w:tcMar>
              <w:top w:w="432" w:type="dxa"/>
              <w:left w:w="115" w:type="dxa"/>
              <w:right w:w="115" w:type="dxa"/>
            </w:tcMar>
          </w:tcPr>
          <w:p w14:paraId="48721556" w14:textId="7814413A" w:rsidR="000D18FA" w:rsidRPr="00C277F3" w:rsidRDefault="007413AB" w:rsidP="000D18FA">
            <w:pPr>
              <w:pStyle w:val="Body"/>
            </w:pPr>
            <w:proofErr w:type="spellStart"/>
            <w:r w:rsidRPr="007413AB">
              <w:t>let_court_party_know_you_agree_step</w:t>
            </w:r>
            <w:proofErr w:type="spellEnd"/>
            <w:r>
              <w:t xml:space="preserve"> in </w:t>
            </w:r>
            <w:r w:rsidRPr="007413AB">
              <w:t>aka2j_motion_response_templates.yml</w:t>
            </w:r>
          </w:p>
        </w:tc>
      </w:tr>
      <w:tr w:rsidR="000D18FA" w14:paraId="24F6FD38" w14:textId="77777777" w:rsidTr="00DC1A96">
        <w:trPr>
          <w:jc w:val="center"/>
        </w:trPr>
        <w:tc>
          <w:tcPr>
            <w:tcW w:w="2880" w:type="dxa"/>
            <w:tcMar>
              <w:top w:w="360" w:type="dxa"/>
              <w:left w:w="115" w:type="dxa"/>
              <w:right w:w="115" w:type="dxa"/>
            </w:tcMar>
          </w:tcPr>
          <w:p w14:paraId="09F2EFAB" w14:textId="6598C352"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21</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 other_party_in_case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w:t>
            </w:r>
            <w:r w:rsidRPr="009B24DE">
              <w:rPr>
                <w:color w:val="FFC000"/>
                <w:shd w:val="clear" w:color="auto" w:fill="FFFFFF"/>
              </w:rPr>
              <w:t>{% if respond_to_</w:t>
            </w:r>
            <w:r w:rsidR="00D9531D">
              <w:rPr>
                <w:color w:val="FFC000"/>
                <w:shd w:val="clear" w:color="auto" w:fill="FFFFFF"/>
              </w:rPr>
              <w:t>mo</w:t>
            </w:r>
            <w:r w:rsidR="00D9531D">
              <w:rPr>
                <w:color w:val="FFC000"/>
                <w:shd w:val="clear" w:color="auto" w:fill="FFFFFF"/>
              </w:rPr>
              <w:lastRenderedPageBreak/>
              <w:t>dify</w:t>
            </w:r>
            <w:r w:rsidRPr="009B24DE">
              <w:rPr>
                <w:color w:val="FFC000"/>
                <w:shd w:val="clear" w:color="auto" w:fill="FFFFFF"/>
              </w:rPr>
              <w:t xml:space="preserve"> == 'agree' %}</w:t>
            </w:r>
            <w:r w:rsidRPr="00E34C8D">
              <w:rPr>
                <w:shd w:val="clear" w:color="auto" w:fill="FFFFFF"/>
              </w:rPr>
              <w:t>proposed</w:t>
            </w:r>
            <w:r>
              <w:rPr>
                <w:shd w:val="clear" w:color="auto" w:fill="FFFFFF"/>
              </w:rPr>
              <w:t xml:space="preserve"> </w:t>
            </w:r>
            <w:r w:rsidRPr="00E34C8D">
              <w:rPr>
                <w:shd w:val="clear" w:color="auto" w:fill="FFFFFF"/>
              </w:rPr>
              <w:t>changes</w:t>
            </w:r>
            <w:r w:rsidRPr="009B24DE">
              <w:rPr>
                <w:color w:val="FFC000"/>
                <w:shd w:val="clear" w:color="auto" w:fill="FFFFFF"/>
              </w:rPr>
              <w:t>{% else %}</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t>or</w:t>
            </w:r>
            <w:r>
              <w:rPr>
                <w:shd w:val="clear" w:color="auto" w:fill="FFFFFF"/>
              </w:rPr>
              <w:t xml:space="preserve"> </w:t>
            </w:r>
            <w:r w:rsidRPr="007A7C1F">
              <w:rPr>
                <w:shd w:val="clear" w:color="auto" w:fill="FFFFFF"/>
              </w:rPr>
              <w:t>Order</w:t>
            </w:r>
            <w:r w:rsidRPr="009B24DE">
              <w:rPr>
                <w:color w:val="FFC000"/>
                <w:shd w:val="clear" w:color="auto" w:fill="FFFFFF"/>
              </w:rPr>
              <w:t>{% endif %}</w:t>
            </w:r>
          </w:p>
        </w:tc>
        <w:tc>
          <w:tcPr>
            <w:tcW w:w="7612" w:type="dxa"/>
            <w:tcMar>
              <w:top w:w="432" w:type="dxa"/>
              <w:left w:w="115" w:type="dxa"/>
              <w:right w:w="115" w:type="dxa"/>
            </w:tcMar>
          </w:tcPr>
          <w:p w14:paraId="2A43B293" w14:textId="77777777" w:rsidR="000D18FA" w:rsidRPr="00E34C8D" w:rsidRDefault="000D18FA" w:rsidP="000D18FA">
            <w:pPr>
              <w:pStyle w:val="Heading3"/>
              <w:spacing w:before="240"/>
              <w:outlineLvl w:val="2"/>
            </w:pPr>
            <w:r w:rsidRPr="00E34C8D">
              <w:lastRenderedPageBreak/>
              <w:t>Options</w:t>
            </w:r>
          </w:p>
          <w:p w14:paraId="0226869A" w14:textId="106416EC" w:rsidR="000D18FA" w:rsidRPr="00B90F9B" w:rsidRDefault="000D18FA" w:rsidP="000D18FA">
            <w:pPr>
              <w:pStyle w:val="Body"/>
            </w:pPr>
            <w:r w:rsidRPr="009B24DE">
              <w:rPr>
                <w:color w:val="FFC000"/>
              </w:rPr>
              <w:t>{% if type_of_response == 'modify' and type_of_modification.any_true('child support', 'custody') and type_of_modification.all_false('spousal support',</w:t>
            </w:r>
            <w:r w:rsidR="001A1338">
              <w:rPr>
                <w:color w:val="FFC000"/>
              </w:rPr>
              <w:t xml:space="preserve"> </w:t>
            </w:r>
            <w:r w:rsidRPr="009B24DE">
              <w:rPr>
                <w:color w:val="FFC000"/>
              </w:rPr>
              <w:t>'property or debt', 'other')</w:t>
            </w:r>
            <w:r>
              <w:rPr>
                <w:color w:val="FFC000"/>
              </w:rP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you agree, you have options:</w:t>
            </w:r>
            <w:r>
              <w:rPr>
                <w:color w:val="FFC000"/>
              </w:rPr>
              <w:t>{%</w:t>
            </w:r>
            <w:r>
              <w:rPr>
                <w:color w:val="000000"/>
              </w:rPr>
              <w:t xml:space="preserve"> </w:t>
            </w:r>
            <w:r w:rsidRPr="009B24DE">
              <w:rPr>
                <w:color w:val="FFC000"/>
              </w:rPr>
              <w:t>elif type_of_response == 'modify' and type_of_modification.any_true('spousal support',</w:t>
            </w:r>
            <w:r w:rsidR="001A1338">
              <w:rPr>
                <w:color w:val="FFC000"/>
              </w:rPr>
              <w:t xml:space="preserve"> </w:t>
            </w:r>
            <w:r w:rsidRPr="009B24DE">
              <w:rPr>
                <w:color w:val="FFC000"/>
              </w:rPr>
              <w:t>'property or debt')</w:t>
            </w:r>
            <w:r>
              <w:rPr>
                <w:color w:val="FFC000"/>
              </w:rPr>
              <w:t xml:space="preserve"> %}</w:t>
            </w:r>
            <w:r>
              <w:rPr>
                <w:color w:val="000000"/>
              </w:rPr>
              <w:t xml:space="preserve">If {{ other_party_in_case }} files a </w:t>
            </w:r>
            <w:r w:rsidRPr="009B24DE">
              <w:rPr>
                <w:b/>
                <w:color w:val="000000"/>
              </w:rPr>
              <w:t>Request to Modify Order or Decree Concerning Spousal Maintenance or Property</w:t>
            </w:r>
            <w:r>
              <w:rPr>
                <w:color w:val="000000"/>
              </w:rPr>
              <w:t xml:space="preserve">, and you </w:t>
            </w:r>
            <w:r>
              <w:rPr>
                <w:color w:val="000000"/>
              </w:rPr>
              <w:lastRenderedPageBreak/>
              <w:t>agree, you have options:</w:t>
            </w:r>
            <w:r>
              <w:rPr>
                <w:color w:val="FFC000"/>
              </w:rPr>
              <w:t>{</w:t>
            </w:r>
            <w:r w:rsidRPr="009B24DE">
              <w:rPr>
                <w:color w:val="FFC000"/>
              </w:rPr>
              <w:t>% elif type_of_response == 'modify' and type_of_modification.any_true('child support', 'custody') and type_of_modification.any_true('spousal support',</w:t>
            </w:r>
            <w:r>
              <w:rPr>
                <w:color w:val="FFC000"/>
              </w:rPr>
              <w:t xml:space="preserve"> </w:t>
            </w:r>
            <w:r w:rsidRPr="009B24DE">
              <w:rPr>
                <w:color w:val="FFC000"/>
              </w:rPr>
              <w:t>'property or debt')</w:t>
            </w:r>
            <w:r>
              <w:rPr>
                <w:color w:val="FFC000"/>
              </w:rPr>
              <w:t xml:space="preserve"> %}</w:t>
            </w:r>
            <w:r>
              <w:rPr>
                <w:color w:val="000000"/>
              </w:rPr>
              <w:t xml:space="preserve">If {{ other_party_in_case }} files a </w:t>
            </w:r>
            <w:r w:rsidRPr="009B24DE">
              <w:rPr>
                <w:b/>
                <w:color w:val="000000"/>
              </w:rPr>
              <w:t>Motion to Modify</w:t>
            </w:r>
            <w:r>
              <w:rPr>
                <w:color w:val="000000"/>
              </w:rPr>
              <w:t xml:space="preserve"> the parenting plan and custody order or the child support order and a </w:t>
            </w:r>
            <w:r w:rsidRPr="003B691C">
              <w:rPr>
                <w:b/>
                <w:color w:val="000000"/>
              </w:rPr>
              <w:t>Request to Modify Order or Decree Concerning Spousal Maintenance or Property</w:t>
            </w:r>
            <w:r>
              <w:rPr>
                <w:color w:val="000000"/>
              </w:rPr>
              <w:t>, and you agree, you have options</w:t>
            </w:r>
            <w:r w:rsidRPr="003B691C">
              <w:rPr>
                <w:color w:val="FFC000"/>
              </w:rPr>
              <w:t>:{% elif middle_of_case == 'no' and type_of_response == 'set aside' and respond_to_set_aside  == 'agree'</w:t>
            </w:r>
            <w:r>
              <w:rPr>
                <w:color w:val="FFC000"/>
              </w:rPr>
              <w:t xml:space="preserve"> %</w:t>
            </w:r>
            <w:r w:rsidRPr="00813E1D">
              <w:rPr>
                <w:color w:val="FFC000"/>
              </w:rPr>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p>
          <w:p w14:paraId="0124B422" w14:textId="76A503C8" w:rsidR="000D18FA" w:rsidRPr="00E34C8D" w:rsidRDefault="008C611C" w:rsidP="000D18FA">
            <w:pPr>
              <w:pStyle w:val="ListParagraph"/>
              <w:numPr>
                <w:ilvl w:val="0"/>
                <w:numId w:val="1"/>
              </w:numPr>
              <w:ind w:left="422"/>
            </w:pPr>
            <w:r w:rsidRPr="005E2B57">
              <w:t>Fill out a response that states you agree</w:t>
            </w:r>
            <w:r>
              <w:t xml:space="preserve">. </w:t>
            </w:r>
            <w:r w:rsidR="000D18FA">
              <w:t>F</w:t>
            </w:r>
            <w:r w:rsidR="000D18FA" w:rsidRPr="00590FB8">
              <w:t>ile</w:t>
            </w:r>
            <w:r w:rsidR="000D18FA">
              <w:t xml:space="preserve"> your response </w:t>
            </w:r>
            <w:r w:rsidR="000D18FA" w:rsidRPr="00590FB8">
              <w:t>with</w:t>
            </w:r>
            <w:r w:rsidR="000D18FA">
              <w:t xml:space="preserve"> </w:t>
            </w:r>
            <w:r w:rsidR="000D18FA" w:rsidRPr="00590FB8">
              <w:t>the</w:t>
            </w:r>
            <w:r w:rsidR="000D18FA">
              <w:t xml:space="preserve"> </w:t>
            </w:r>
            <w:r w:rsidR="000D18FA" w:rsidRPr="00590FB8">
              <w:t>court,</w:t>
            </w:r>
            <w:r w:rsidR="000D18FA">
              <w:t xml:space="preserve"> </w:t>
            </w:r>
            <w:r w:rsidR="000D18FA" w:rsidRPr="00590FB8">
              <w:t>and</w:t>
            </w:r>
            <w:r w:rsidR="000D18FA">
              <w:t xml:space="preserve"> </w:t>
            </w:r>
            <w:r w:rsidR="000D18FA" w:rsidRPr="00590FB8">
              <w:t>give</w:t>
            </w:r>
            <w:r w:rsidR="000D18FA">
              <w:t xml:space="preserve"> {</w:t>
            </w:r>
            <w:r w:rsidR="000D18FA" w:rsidRPr="00FA2A22">
              <w:t>{</w:t>
            </w:r>
            <w:r w:rsidR="000D18FA">
              <w:t xml:space="preserve"> </w:t>
            </w:r>
            <w:r w:rsidR="000D18FA" w:rsidRPr="00FA2A22">
              <w:t>other_party_in_case</w:t>
            </w:r>
            <w:r w:rsidR="000D18FA">
              <w:t xml:space="preserve"> }</w:t>
            </w:r>
            <w:r w:rsidR="000D18FA" w:rsidRPr="00FA2A22">
              <w:t>}</w:t>
            </w:r>
            <w:r w:rsidR="000D18FA">
              <w:t xml:space="preserve"> </w:t>
            </w:r>
            <w:r w:rsidR="000D18FA" w:rsidRPr="00E34C8D">
              <w:t>a</w:t>
            </w:r>
            <w:r w:rsidR="000D18FA">
              <w:t xml:space="preserve"> </w:t>
            </w:r>
            <w:r w:rsidR="000D18FA" w:rsidRPr="00E34C8D">
              <w:t>copy.</w:t>
            </w:r>
            <w:r w:rsidR="000D18FA">
              <w:t xml:space="preserve"> See Steps </w:t>
            </w:r>
            <w:r w:rsidR="000D18FA">
              <w:fldChar w:fldCharType="begin"/>
            </w:r>
            <w:r w:rsidR="000D18FA">
              <w:instrText xml:space="preserve"> REF RespondInWriting \h </w:instrText>
            </w:r>
            <w:r w:rsidR="000D18FA">
              <w:fldChar w:fldCharType="separate"/>
            </w:r>
            <w:r w:rsidR="00D3157D">
              <w:rPr>
                <w:noProof/>
                <w:shd w:val="clear" w:color="auto" w:fill="FFFFFF"/>
              </w:rPr>
              <w:t>22</w:t>
            </w:r>
            <w:r w:rsidR="000D18FA">
              <w:fldChar w:fldCharType="end"/>
            </w:r>
            <w:r w:rsidR="000D18FA">
              <w:t xml:space="preserve">, </w:t>
            </w:r>
            <w:r w:rsidR="000D18FA">
              <w:fldChar w:fldCharType="begin"/>
            </w:r>
            <w:r w:rsidR="000D18FA">
              <w:instrText xml:space="preserve"> REF CertificateOfService \h </w:instrText>
            </w:r>
            <w:r w:rsidR="000D18FA">
              <w:fldChar w:fldCharType="separate"/>
            </w:r>
            <w:r w:rsidR="00D3157D">
              <w:rPr>
                <w:noProof/>
              </w:rPr>
              <w:t>23</w:t>
            </w:r>
            <w:r w:rsidR="000D18FA">
              <w:fldChar w:fldCharType="end"/>
            </w:r>
            <w:r w:rsidR="000D18FA">
              <w:t xml:space="preserve">, </w:t>
            </w:r>
            <w:r w:rsidR="000D18FA">
              <w:fldChar w:fldCharType="begin"/>
            </w:r>
            <w:r w:rsidR="000D18FA">
              <w:instrText xml:space="preserve"> REF FileResponse \h </w:instrText>
            </w:r>
            <w:r w:rsidR="000D18FA">
              <w:fldChar w:fldCharType="separate"/>
            </w:r>
            <w:r w:rsidR="00D3157D">
              <w:rPr>
                <w:noProof/>
              </w:rPr>
              <w:t>25</w:t>
            </w:r>
            <w:r w:rsidR="000D18FA">
              <w:fldChar w:fldCharType="end"/>
            </w:r>
            <w:r w:rsidR="000D18FA">
              <w:t xml:space="preserve"> </w:t>
            </w:r>
            <w:r w:rsidR="000D18FA" w:rsidRPr="00763669">
              <w:rPr>
                <w:shd w:val="clear" w:color="auto" w:fill="FFFFFF"/>
              </w:rPr>
              <w:t>and</w:t>
            </w:r>
            <w:r w:rsidR="000D18FA">
              <w:rPr>
                <w:shd w:val="clear" w:color="auto" w:fill="FFFFFF"/>
              </w:rPr>
              <w:t xml:space="preserve"> </w:t>
            </w:r>
            <w:r w:rsidR="000D18FA">
              <w:rPr>
                <w:shd w:val="clear" w:color="auto" w:fill="FFFFFF"/>
              </w:rPr>
              <w:fldChar w:fldCharType="begin"/>
            </w:r>
            <w:r w:rsidR="000D18FA">
              <w:rPr>
                <w:shd w:val="clear" w:color="auto" w:fill="FFFFFF"/>
              </w:rPr>
              <w:instrText xml:space="preserve"> REF Serve \h </w:instrText>
            </w:r>
            <w:r w:rsidR="000D18FA">
              <w:rPr>
                <w:shd w:val="clear" w:color="auto" w:fill="FFFFFF"/>
              </w:rPr>
            </w:r>
            <w:r w:rsidR="000D18FA">
              <w:rPr>
                <w:shd w:val="clear" w:color="auto" w:fill="FFFFFF"/>
              </w:rPr>
              <w:fldChar w:fldCharType="separate"/>
            </w:r>
            <w:r w:rsidR="00D3157D">
              <w:rPr>
                <w:noProof/>
                <w:shd w:val="clear" w:color="auto" w:fill="FFFFFF"/>
              </w:rPr>
              <w:t>26</w:t>
            </w:r>
            <w:r w:rsidR="000D18FA">
              <w:rPr>
                <w:shd w:val="clear" w:color="auto" w:fill="FFFFFF"/>
              </w:rPr>
              <w:fldChar w:fldCharType="end"/>
            </w:r>
            <w:r w:rsidR="000D18FA">
              <w:rPr>
                <w:shd w:val="clear" w:color="auto" w:fill="FFFFFF"/>
              </w:rPr>
              <w:t>.</w:t>
            </w:r>
          </w:p>
          <w:p w14:paraId="5F190155" w14:textId="77777777" w:rsidR="000D18FA" w:rsidRPr="00ED4F70" w:rsidRDefault="000D18FA" w:rsidP="000D18FA">
            <w:pPr>
              <w:rPr>
                <w:b/>
                <w:bCs/>
              </w:rPr>
            </w:pPr>
            <w:r w:rsidRPr="00ED4F70">
              <w:rPr>
                <w:b/>
                <w:bCs/>
              </w:rPr>
              <w:t>Or</w:t>
            </w:r>
          </w:p>
          <w:p w14:paraId="5D550E3E" w14:textId="2440D2E1" w:rsidR="000D18FA" w:rsidRPr="00B90F9B" w:rsidRDefault="000D18FA" w:rsidP="000D18FA">
            <w:pPr>
              <w:pStyle w:val="ListParagraph"/>
              <w:numPr>
                <w:ilvl w:val="0"/>
                <w:numId w:val="1"/>
              </w:numPr>
              <w:ind w:left="422"/>
            </w:pPr>
            <w:r>
              <w:t>C</w:t>
            </w:r>
            <w:r w:rsidRPr="00E34C8D">
              <w:t>ontact</w:t>
            </w:r>
            <w:r>
              <w:t xml:space="preserve"> {</w:t>
            </w:r>
            <w:r w:rsidRPr="00FA2A22">
              <w:t>{</w:t>
            </w:r>
            <w:r>
              <w:t xml:space="preserve"> </w:t>
            </w:r>
            <w:r w:rsidRPr="00FA2A22">
              <w:t>other_party_in_case</w:t>
            </w:r>
            <w:r>
              <w:t xml:space="preserve"> }</w:t>
            </w:r>
            <w:r w:rsidRPr="00FA2A22">
              <w:t>}</w:t>
            </w:r>
            <w:r w:rsidR="00380B4C">
              <w:t>,</w:t>
            </w:r>
            <w:r w:rsidR="00380B4C" w:rsidRPr="00380B4C">
              <w:t xml:space="preserve"> write out your agreement</w:t>
            </w:r>
            <w:r w:rsidR="00333637">
              <w:t xml:space="preserve"> together</w:t>
            </w:r>
            <w:r w:rsidR="00380B4C">
              <w:t>, and</w:t>
            </w:r>
            <w:r>
              <w:t xml:space="preserve"> </w:t>
            </w:r>
            <w:r w:rsidRPr="00E34C8D">
              <w:t>file</w:t>
            </w:r>
            <w:r>
              <w:t xml:space="preserve"> </w:t>
            </w:r>
            <w:r w:rsidR="00380B4C">
              <w:t xml:space="preserve">it </w:t>
            </w:r>
            <w:r w:rsidRPr="00E34C8D">
              <w:t>with</w:t>
            </w:r>
            <w:r>
              <w:t xml:space="preserve"> </w:t>
            </w:r>
            <w:r w:rsidRPr="00E34C8D">
              <w:t>the</w:t>
            </w:r>
            <w:r>
              <w:t xml:space="preserve"> </w:t>
            </w:r>
            <w:r w:rsidRPr="00E34C8D">
              <w:t>court.</w:t>
            </w:r>
            <w:r>
              <w:t xml:space="preserve"> See Steps </w:t>
            </w:r>
            <w:r w:rsidRPr="000F2EE1">
              <w:rPr>
                <w:color w:val="auto"/>
              </w:rPr>
              <w:fldChar w:fldCharType="begin"/>
            </w:r>
            <w:r w:rsidRPr="000F2EE1">
              <w:rPr>
                <w:color w:val="auto"/>
              </w:rPr>
              <w:instrText xml:space="preserve"> REF CustodyContactParent \h </w:instrText>
            </w:r>
            <w:r w:rsidRPr="000F2EE1">
              <w:rPr>
                <w:color w:val="auto"/>
              </w:rPr>
            </w:r>
            <w:r w:rsidRPr="000F2EE1">
              <w:rPr>
                <w:color w:val="auto"/>
              </w:rPr>
              <w:fldChar w:fldCharType="separate"/>
            </w:r>
            <w:r w:rsidR="00D3157D">
              <w:rPr>
                <w:noProof/>
                <w:shd w:val="clear" w:color="auto" w:fill="FFFFFF"/>
              </w:rPr>
              <w:t>30</w:t>
            </w:r>
            <w:r w:rsidRPr="000F2EE1">
              <w:rPr>
                <w:color w:val="auto"/>
              </w:rPr>
              <w:fldChar w:fldCharType="end"/>
            </w:r>
            <w:r>
              <w:rPr>
                <w:color w:val="FFC000"/>
              </w:rPr>
              <w:t xml:space="preserve"> </w:t>
            </w:r>
            <w:r>
              <w:rPr>
                <w:shd w:val="clear" w:color="auto" w:fill="FFFFFF"/>
              </w:rPr>
              <w:t xml:space="preserve">and </w:t>
            </w:r>
            <w:r>
              <w:rPr>
                <w:shd w:val="clear" w:color="auto" w:fill="FFFFFF"/>
              </w:rPr>
              <w:fldChar w:fldCharType="begin"/>
            </w:r>
            <w:r>
              <w:rPr>
                <w:shd w:val="clear" w:color="auto" w:fill="FFFFFF"/>
              </w:rPr>
              <w:instrText xml:space="preserve"> REF FileSetAsideAgreement \h </w:instrText>
            </w:r>
            <w:r>
              <w:rPr>
                <w:shd w:val="clear" w:color="auto" w:fill="FFFFFF"/>
              </w:rPr>
            </w:r>
            <w:r>
              <w:rPr>
                <w:shd w:val="clear" w:color="auto" w:fill="FFFFFF"/>
              </w:rPr>
              <w:fldChar w:fldCharType="separate"/>
            </w:r>
            <w:r w:rsidR="00D3157D">
              <w:rPr>
                <w:noProof/>
                <w:shd w:val="clear" w:color="auto" w:fill="FFFFFF"/>
              </w:rPr>
              <w:t>31</w:t>
            </w:r>
            <w:r>
              <w:rPr>
                <w:shd w:val="clear" w:color="auto" w:fill="FFFFFF"/>
              </w:rPr>
              <w:fldChar w:fldCharType="end"/>
            </w:r>
            <w:r>
              <w:rPr>
                <w:shd w:val="clear" w:color="auto" w:fill="FFFFFF"/>
              </w:rPr>
              <w:t>.</w:t>
            </w:r>
          </w:p>
          <w:p w14:paraId="47E12FE3" w14:textId="23103DBC" w:rsidR="000D18FA" w:rsidRPr="00C277F3" w:rsidRDefault="000D18FA" w:rsidP="000D18FA">
            <w:pPr>
              <w:pStyle w:val="Body"/>
            </w:pPr>
            <w:r>
              <w:t xml:space="preserve">For both </w:t>
            </w:r>
            <w:r w:rsidRPr="003F5462">
              <w:t>option</w:t>
            </w:r>
            <w:r>
              <w:t>s, y</w:t>
            </w:r>
            <w:r w:rsidRPr="00EE7D67">
              <w:t>ou</w:t>
            </w:r>
            <w:r>
              <w:t xml:space="preserve"> </w:t>
            </w:r>
            <w:r w:rsidRPr="00813E1D">
              <w:t>must</w:t>
            </w:r>
            <w:r>
              <w:t xml:space="preserve"> </w:t>
            </w:r>
            <w:r w:rsidRPr="00813E1D">
              <w:t>file</w:t>
            </w:r>
            <w:r>
              <w:t xml:space="preserve"> </w:t>
            </w:r>
            <w:r w:rsidRPr="00813E1D">
              <w:t>all</w:t>
            </w:r>
            <w:r>
              <w:t xml:space="preserve"> </w:t>
            </w:r>
            <w:r w:rsidRPr="00813E1D">
              <w:t>documents</w:t>
            </w:r>
            <w:r>
              <w:t xml:space="preserve"> </w:t>
            </w:r>
            <w:r w:rsidRPr="00813E1D">
              <w:t>with</w:t>
            </w:r>
            <w:r>
              <w:t xml:space="preserve"> </w:t>
            </w:r>
            <w:r w:rsidRPr="00813E1D">
              <w:t>the</w:t>
            </w:r>
            <w:r>
              <w:t xml:space="preserve"> </w:t>
            </w:r>
            <w:r w:rsidRPr="00813E1D">
              <w:t>court</w:t>
            </w:r>
            <w:r>
              <w:t xml:space="preserve"> </w:t>
            </w:r>
            <w:r w:rsidRPr="00813E1D">
              <w:t>within</w:t>
            </w:r>
            <w:r>
              <w:t xml:space="preserve"> </w:t>
            </w:r>
            <w:r w:rsidRPr="00E34C8D">
              <w:t>10</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0D18FA" w14:paraId="1334B25E" w14:textId="77777777" w:rsidTr="00DC1A96">
        <w:trPr>
          <w:jc w:val="center"/>
        </w:trPr>
        <w:tc>
          <w:tcPr>
            <w:tcW w:w="2880" w:type="dxa"/>
            <w:tcMar>
              <w:top w:w="360" w:type="dxa"/>
              <w:left w:w="115" w:type="dxa"/>
              <w:right w:w="115" w:type="dxa"/>
            </w:tcMar>
          </w:tcPr>
          <w:p w14:paraId="325D1A72" w14:textId="2AF47DD3" w:rsidR="000D18FA"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38CC5DBB" w14:textId="77777777" w:rsidR="000D18FA" w:rsidRPr="00C277F3" w:rsidRDefault="000D18FA" w:rsidP="000D18FA">
            <w:pPr>
              <w:pStyle w:val="Body"/>
            </w:pPr>
          </w:p>
        </w:tc>
      </w:tr>
      <w:tr w:rsidR="000D18FA" w14:paraId="6369516B" w14:textId="77777777" w:rsidTr="00DC1A96">
        <w:trPr>
          <w:jc w:val="center"/>
        </w:trPr>
        <w:tc>
          <w:tcPr>
            <w:tcW w:w="2880" w:type="dxa"/>
            <w:tcMar>
              <w:top w:w="360" w:type="dxa"/>
              <w:left w:w="115" w:type="dxa"/>
              <w:right w:w="115" w:type="dxa"/>
            </w:tcMar>
          </w:tcPr>
          <w:p w14:paraId="67AB750C" w14:textId="7F71A6FF" w:rsidR="000D18FA" w:rsidRDefault="000D18FA" w:rsidP="000D18FA">
            <w:pPr>
              <w:pStyle w:val="Body"/>
            </w:pPr>
            <w:r>
              <w:rPr>
                <w:shd w:val="clear" w:color="auto" w:fill="FFFFFF"/>
              </w:rPr>
              <w:t>{%tr if type</w:t>
            </w:r>
            <w:r w:rsidRPr="00E34C8D">
              <w:rPr>
                <w:shd w:val="clear" w:color="auto" w:fill="FFFFFF"/>
              </w:rPr>
              <w:t>_</w:t>
            </w:r>
            <w:r>
              <w:rPr>
                <w:shd w:val="clear" w:color="auto" w:fill="FFFFFF"/>
              </w:rPr>
              <w:t>of_response in('modify', 'set</w:t>
            </w:r>
            <w:r w:rsidR="005C4015">
              <w:rPr>
                <w:shd w:val="clear" w:color="auto" w:fill="FFFFFF"/>
              </w:rPr>
              <w:t xml:space="preserve"> </w:t>
            </w:r>
            <w:r>
              <w:rPr>
                <w:shd w:val="clear" w:color="auto" w:fill="FFFFFF"/>
              </w:rPr>
              <w:t>aside') %}</w:t>
            </w:r>
          </w:p>
        </w:tc>
        <w:tc>
          <w:tcPr>
            <w:tcW w:w="7612" w:type="dxa"/>
            <w:tcMar>
              <w:top w:w="432" w:type="dxa"/>
              <w:left w:w="115" w:type="dxa"/>
              <w:right w:w="115" w:type="dxa"/>
            </w:tcMar>
          </w:tcPr>
          <w:p w14:paraId="37B63057" w14:textId="0231B549" w:rsidR="000D18FA" w:rsidRPr="00C277F3" w:rsidRDefault="007413AB" w:rsidP="009B0663">
            <w:pPr>
              <w:pStyle w:val="Example-bulleted"/>
            </w:pPr>
            <w:proofErr w:type="spellStart"/>
            <w:r w:rsidRPr="007413AB">
              <w:t>respond_in_writing_step</w:t>
            </w:r>
            <w:proofErr w:type="spellEnd"/>
            <w:r>
              <w:t xml:space="preserve"> in </w:t>
            </w:r>
            <w:r w:rsidRPr="007413AB">
              <w:t>aka2j_motion_response_templates.yml</w:t>
            </w:r>
          </w:p>
        </w:tc>
      </w:tr>
      <w:tr w:rsidR="000D18FA" w14:paraId="5656775A" w14:textId="77777777" w:rsidTr="00DC1A96">
        <w:trPr>
          <w:jc w:val="center"/>
        </w:trPr>
        <w:tc>
          <w:tcPr>
            <w:tcW w:w="2880" w:type="dxa"/>
            <w:tcMar>
              <w:top w:w="360" w:type="dxa"/>
              <w:left w:w="115" w:type="dxa"/>
              <w:right w:w="115" w:type="dxa"/>
            </w:tcMar>
          </w:tcPr>
          <w:p w14:paraId="5A657194" w14:textId="004EDB17" w:rsidR="000D18FA" w:rsidRDefault="000D18FA" w:rsidP="000D18FA">
            <w:pPr>
              <w:pStyle w:val="Heading2"/>
              <w:outlineLvl w:val="1"/>
            </w:pPr>
            <w:r w:rsidRPr="00A50D37">
              <w:rPr>
                <w:shd w:val="clear" w:color="auto" w:fill="FFFFFF"/>
              </w:rPr>
              <w:t>Step</w:t>
            </w:r>
            <w:r>
              <w:rPr>
                <w:shd w:val="clear" w:color="auto" w:fill="FFFFFF"/>
              </w:rPr>
              <w:t xml:space="preserve"> </w:t>
            </w:r>
            <w:bookmarkStart w:id="10" w:name="RespondInWriting"/>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22</w:t>
            </w:r>
            <w:r w:rsidRPr="00A50D37">
              <w:rPr>
                <w:shd w:val="clear" w:color="auto" w:fill="FFFFFF"/>
              </w:rPr>
              <w:fldChar w:fldCharType="end"/>
            </w:r>
            <w:bookmarkEnd w:id="10"/>
            <w:r w:rsidRPr="00A50D37">
              <w:rPr>
                <w:shd w:val="clear" w:color="auto" w:fill="FFFFFF"/>
              </w:rPr>
              <w:t>:</w:t>
            </w:r>
            <w:r>
              <w:rPr>
                <w:shd w:val="clear" w:color="auto" w:fill="FFFFFF"/>
              </w:rPr>
              <w:t xml:space="preserve"> </w:t>
            </w:r>
            <w:r w:rsidR="00390F96" w:rsidRPr="005E2B57">
              <w:t xml:space="preserve">Fill out a response that states you </w:t>
            </w:r>
            <w:r w:rsidRPr="00E10CEB">
              <w:rPr>
                <w:color w:val="C00000"/>
              </w:rPr>
              <w:t xml:space="preserve">{% if (type_of_response == 'modify' and </w:t>
            </w:r>
            <w:r w:rsidRPr="00E10CEB">
              <w:rPr>
                <w:color w:val="C00000"/>
              </w:rPr>
              <w:lastRenderedPageBreak/>
              <w:t xml:space="preserve">respond_to_modify == 'agree') or (middle_of_case == 'no' and type_of_response == 'set aside' and </w:t>
            </w:r>
            <w:r>
              <w:rPr>
                <w:color w:val="C00000"/>
              </w:rPr>
              <w:t>respond_to_set_aside == 'agree')</w:t>
            </w:r>
            <w:r w:rsidR="007B3777">
              <w:rPr>
                <w:color w:val="C00000"/>
              </w:rPr>
              <w:t xml:space="preserve"> %}</w:t>
            </w:r>
            <w:r w:rsidR="00390F96" w:rsidRPr="00E70501">
              <w:t>agree</w:t>
            </w:r>
            <w:r w:rsidRPr="00B8058F">
              <w:rPr>
                <w:color w:val="C00000"/>
              </w:rPr>
              <w:t xml:space="preserve">{% </w:t>
            </w:r>
            <w:r>
              <w:rPr>
                <w:color w:val="C00000"/>
              </w:rPr>
              <w:t>el</w:t>
            </w:r>
            <w:r w:rsidRPr="00B8058F">
              <w:rPr>
                <w:color w:val="C00000"/>
              </w:rPr>
              <w:t>if type_of_response == 'modify' and respond_to_modify in('some', 'none')</w:t>
            </w:r>
            <w:r>
              <w:rPr>
                <w:color w:val="C00000"/>
              </w:rPr>
              <w:t xml:space="preserve"> %}</w:t>
            </w:r>
            <w:r w:rsidRPr="00E10CEB">
              <w:t>do not agree with the proposed changes</w:t>
            </w:r>
            <w:r w:rsidRPr="00E10CEB">
              <w:rPr>
                <w:color w:val="C00000"/>
              </w:rPr>
              <w:t>{% elif middle_of_case == 'no' and type_of_response == 'set aside' and respond_to_set_aside in('some', 'none')</w:t>
            </w:r>
            <w:r>
              <w:rPr>
                <w:color w:val="C00000"/>
              </w:rPr>
              <w:t>%}</w:t>
            </w:r>
            <w:r w:rsidRPr="00E10CEB">
              <w:t xml:space="preserve">do not </w:t>
            </w:r>
            <w:r w:rsidRPr="00E10CEB">
              <w:lastRenderedPageBreak/>
              <w:t>agree with the Motion to Set Aside Judgment or Order</w:t>
            </w:r>
            <w:r>
              <w:rPr>
                <w:color w:val="C00000"/>
              </w:rPr>
              <w:t xml:space="preserve"> {%</w:t>
            </w:r>
            <w:r w:rsidRPr="00E10CEB">
              <w:rPr>
                <w:color w:val="C00000"/>
              </w:rPr>
              <w:t xml:space="preserve"> endif</w:t>
            </w:r>
            <w:r>
              <w:rPr>
                <w:color w:val="C00000"/>
              </w:rPr>
              <w:t xml:space="preserve"> %}</w:t>
            </w:r>
          </w:p>
        </w:tc>
        <w:tc>
          <w:tcPr>
            <w:tcW w:w="7612" w:type="dxa"/>
            <w:tcMar>
              <w:top w:w="432" w:type="dxa"/>
              <w:left w:w="115" w:type="dxa"/>
              <w:right w:w="115" w:type="dxa"/>
            </w:tcMar>
          </w:tcPr>
          <w:p w14:paraId="56CFF2FE" w14:textId="77777777" w:rsidR="000D18FA" w:rsidRDefault="000D18FA" w:rsidP="000D18FA">
            <w:pPr>
              <w:pStyle w:val="Body"/>
            </w:pPr>
            <w:r w:rsidRPr="002460D3">
              <w:rPr>
                <w:color w:val="C00000"/>
              </w:rPr>
              <w:lastRenderedPageBreak/>
              <w:t>{% if (type_of_response == 'modify' and respond_to_modify == 'agree') or (middle_of_case == 'no' and type_of_response == 'set aside' and respond_to_set_aside == 'agree')</w:t>
            </w:r>
            <w:r>
              <w:rPr>
                <w:color w:val="C00000"/>
              </w:rPr>
              <w:t xml:space="preserve"> %}</w:t>
            </w:r>
            <w:r>
              <w:t>If you agree with everything {{ other_party_in_case }} wrote in their motion, you can state that in your response.</w:t>
            </w:r>
            <w:r>
              <w:rPr>
                <w:color w:val="C00000"/>
              </w:rPr>
              <w:t xml:space="preserve">{% </w:t>
            </w:r>
            <w:r w:rsidRPr="002460D3">
              <w:rPr>
                <w:color w:val="C00000"/>
              </w:rPr>
              <w:t>elif type_of_response == 'modify' and respond_to_modify in('some', 'none')</w:t>
            </w:r>
            <w:r>
              <w:rPr>
                <w:color w:val="C00000"/>
              </w:rPr>
              <w:t xml:space="preserve"> %}</w:t>
            </w:r>
            <w:r>
              <w:t xml:space="preserve">If you think there has not been a change in circumstances, or you do not agree with everything {{ other_party_in_case }} put in their motion, you can respond in </w:t>
            </w:r>
            <w:r>
              <w:lastRenderedPageBreak/>
              <w:t>writing.</w:t>
            </w:r>
            <w:r w:rsidRPr="002460D3">
              <w:rPr>
                <w:color w:val="C00000"/>
              </w:rPr>
              <w:t>{% elif middle_of_case == 'no' and type_of_response ==</w:t>
            </w:r>
            <w:r>
              <w:rPr>
                <w:color w:val="C00000"/>
              </w:rPr>
              <w:t xml:space="preserve"> </w:t>
            </w:r>
            <w:r w:rsidRPr="002460D3">
              <w:rPr>
                <w:color w:val="C00000"/>
              </w:rPr>
              <w:t>'set aside' and respond_to_set_aside in('some', 'none')</w:t>
            </w:r>
            <w:r>
              <w:rPr>
                <w:color w:val="C00000"/>
              </w:rPr>
              <w:t xml:space="preserve"> %}</w:t>
            </w:r>
            <w:r>
              <w:t xml:space="preserve">A </w:t>
            </w:r>
            <w:r w:rsidRPr="002460D3">
              <w:rPr>
                <w:b/>
              </w:rPr>
              <w:t>Motion to Set Aside Judgment or Order</w:t>
            </w:r>
            <w:r>
              <w:t xml:space="preserve"> asks the trial court to set aside or "undo" a judgment or final order in a case. If granted, the case will move ahead as if the judgment had not been made.</w:t>
            </w:r>
          </w:p>
          <w:p w14:paraId="02A9D444" w14:textId="77777777" w:rsidR="000D18FA" w:rsidRDefault="000D18FA" w:rsidP="000D18FA">
            <w:pPr>
              <w:pStyle w:val="Body"/>
            </w:pPr>
            <w:r>
              <w:t>If you do not agree with what {{ other_party_in_case }} asked the court to set aside, you can respond in writing.</w:t>
            </w:r>
            <w:r w:rsidRPr="002460D3">
              <w:rPr>
                <w:color w:val="C00000"/>
              </w:rPr>
              <w:t>{% endif</w:t>
            </w:r>
            <w:r>
              <w:rPr>
                <w:color w:val="C00000"/>
              </w:rPr>
              <w:t xml:space="preserve"> %}</w:t>
            </w:r>
            <w:r>
              <w:t xml:space="preserve"> </w:t>
            </w:r>
          </w:p>
          <w:p w14:paraId="78D7EEDB" w14:textId="77777777" w:rsidR="000D18FA" w:rsidRDefault="000D18FA" w:rsidP="000D18FA">
            <w:pPr>
              <w:pStyle w:val="Body"/>
            </w:pPr>
            <w:r>
              <w:t>In your response, explain why you disagree.</w:t>
            </w:r>
          </w:p>
          <w:p w14:paraId="791B9B56" w14:textId="77777777" w:rsidR="000D18FA" w:rsidRDefault="000D18FA" w:rsidP="000D18FA">
            <w:pPr>
              <w:pStyle w:val="Body"/>
            </w:pPr>
            <w:r>
              <w:t xml:space="preserve">If the {{ </w:t>
            </w:r>
            <w:r w:rsidRPr="00095ECE">
              <w:t>other_party_in_case</w:t>
            </w:r>
            <w:r>
              <w:t xml:space="preserve"> }} served you:</w:t>
            </w:r>
          </w:p>
          <w:p w14:paraId="332329E7" w14:textId="77777777" w:rsidR="000D18FA" w:rsidRDefault="000D18FA" w:rsidP="000D18FA">
            <w:pPr>
              <w:pStyle w:val="ListParagraph"/>
              <w:numPr>
                <w:ilvl w:val="0"/>
                <w:numId w:val="1"/>
              </w:numPr>
              <w:ind w:left="405"/>
            </w:pPr>
            <w:r>
              <w:t xml:space="preserve">by hand-delivery, email, or TrueFile, you have </w:t>
            </w:r>
            <w:r w:rsidRPr="00EC3D00">
              <w:t>10 days to respond to the court in writing</w:t>
            </w:r>
            <w:r>
              <w:t xml:space="preserve">.  </w:t>
            </w:r>
          </w:p>
          <w:p w14:paraId="670B5FE7" w14:textId="77777777" w:rsidR="000D18FA" w:rsidRDefault="000D18FA" w:rsidP="000D18FA">
            <w:pPr>
              <w:pStyle w:val="ListParagraph"/>
              <w:numPr>
                <w:ilvl w:val="0"/>
                <w:numId w:val="1"/>
              </w:numPr>
              <w:ind w:left="405"/>
            </w:pPr>
            <w:r>
              <w:t>by mail, you have 1</w:t>
            </w:r>
            <w:r w:rsidRPr="00EC3D00">
              <w:t>3 days</w:t>
            </w:r>
            <w:r>
              <w:t>.</w:t>
            </w:r>
          </w:p>
          <w:p w14:paraId="3A6B0AB8" w14:textId="77777777" w:rsidR="000D18FA" w:rsidRPr="00987DC5" w:rsidRDefault="000D18FA" w:rsidP="000D18FA">
            <w:pPr>
              <w:rPr>
                <w:rFonts w:ascii="Helvetica" w:hAnsi="Helvetica" w:cs="Helvetica"/>
                <w:color w:val="202529"/>
                <w:spacing w:val="-2"/>
                <w:sz w:val="24"/>
                <w:szCs w:val="24"/>
              </w:rPr>
            </w:pPr>
            <w:r w:rsidRPr="00987DC5">
              <w:rPr>
                <w:rFonts w:ascii="Helvetica" w:hAnsi="Helvetica" w:cs="Helvetica"/>
                <w:color w:val="202529"/>
                <w:spacing w:val="-2"/>
                <w:sz w:val="24"/>
                <w:szCs w:val="24"/>
              </w:rPr>
              <w:t xml:space="preserve">Counting: </w:t>
            </w:r>
          </w:p>
          <w:p w14:paraId="3786FA9A" w14:textId="77777777" w:rsidR="000D18FA" w:rsidRDefault="000D18FA" w:rsidP="000D18FA">
            <w:pPr>
              <w:pStyle w:val="ListParagraph"/>
              <w:numPr>
                <w:ilvl w:val="0"/>
                <w:numId w:val="1"/>
              </w:numPr>
              <w:ind w:left="405"/>
            </w:pPr>
            <w:r>
              <w:t>Day 1 is the day after you delivered, emailed, or mailed it.  You can see the date something was mailed on the postmark of the envelope.</w:t>
            </w:r>
          </w:p>
          <w:p w14:paraId="5048C3E8" w14:textId="77777777" w:rsidR="000D18FA" w:rsidRDefault="000D18FA" w:rsidP="000D18FA">
            <w:pPr>
              <w:pStyle w:val="ListParagraph"/>
              <w:numPr>
                <w:ilvl w:val="0"/>
                <w:numId w:val="1"/>
              </w:numPr>
              <w:ind w:left="405"/>
            </w:pPr>
            <w:r>
              <w:t xml:space="preserve">Count weekends and holidays.  </w:t>
            </w:r>
          </w:p>
          <w:p w14:paraId="22D8FAD6" w14:textId="162C9167" w:rsidR="000D18FA" w:rsidRDefault="000D18FA" w:rsidP="000D18FA">
            <w:pPr>
              <w:pStyle w:val="ListParagraph"/>
              <w:numPr>
                <w:ilvl w:val="0"/>
                <w:numId w:val="1"/>
              </w:numPr>
              <w:ind w:left="405"/>
            </w:pPr>
            <w:r>
              <w:t xml:space="preserve">If the due date is a weekend or holiday your response  is due the next day the court is open.  For example, if it is due on a Saturday, and the court is open Monday, your response is due Monday.  </w:t>
            </w:r>
          </w:p>
          <w:p w14:paraId="7C264C7B" w14:textId="0EF3322F" w:rsidR="000D18FA" w:rsidRDefault="000D18FA" w:rsidP="000D18FA">
            <w:pPr>
              <w:pStyle w:val="Heading3"/>
              <w:outlineLvl w:val="2"/>
            </w:pPr>
            <w:r>
              <w:t>Use</w:t>
            </w:r>
          </w:p>
          <w:p w14:paraId="645101F8" w14:textId="58EEDBE4" w:rsidR="000D18FA" w:rsidRPr="000039E0" w:rsidRDefault="000D18FA" w:rsidP="000D18FA">
            <w:pPr>
              <w:pStyle w:val="Body"/>
            </w:pPr>
            <w:r w:rsidRPr="00F826CB">
              <w:rPr>
                <w:color w:val="00B050"/>
              </w:rPr>
              <w:t>{% if type_of_response == 'modify' and type_of_modification.any_true('custody', 'child support')</w:t>
            </w:r>
            <w:r>
              <w:rPr>
                <w:color w:val="00B050"/>
              </w:rPr>
              <w:t xml:space="preserve"> </w:t>
            </w:r>
            <w:r w:rsidRPr="00F826CB">
              <w:rPr>
                <w:color w:val="00B050"/>
              </w:rPr>
              <w:t>%}</w:t>
            </w: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121" w:history="1">
              <w:r w:rsidRPr="000039E0">
                <w:rPr>
                  <w:rStyle w:val="Hyperlink"/>
                </w:rPr>
                <w:t>DR-725</w:t>
              </w:r>
            </w:hyperlink>
            <w:r>
              <w:rPr>
                <w:color w:val="000000"/>
              </w:rPr>
              <w:t xml:space="preserve"> </w:t>
            </w:r>
            <w:r w:rsidRPr="000039E0">
              <w:rPr>
                <w:color w:val="000000"/>
              </w:rPr>
              <w:t>public.courts.alaska.gov/web/forms/docs/dr-725.pdf</w:t>
            </w:r>
          </w:p>
          <w:p w14:paraId="12C56788" w14:textId="5E76A20D" w:rsidR="000D18FA" w:rsidRPr="00ED7B2A" w:rsidRDefault="000D18FA" w:rsidP="000D18FA">
            <w:pPr>
              <w:pStyle w:val="Body"/>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r w:rsidRPr="00036CD8">
              <w:rPr>
                <w:spacing w:val="-2"/>
              </w:rPr>
              <w:t>DR-305</w:t>
            </w:r>
            <w:r>
              <w:rPr>
                <w:color w:val="000000"/>
              </w:rPr>
              <w:t xml:space="preserve"> </w:t>
            </w:r>
            <w:r w:rsidRPr="000039E0">
              <w:rPr>
                <w:rStyle w:val="small"/>
                <w:color w:val="000000"/>
                <w:sz w:val="19"/>
                <w:szCs w:val="19"/>
                <w:shd w:val="clear" w:color="auto" w:fill="FFFFFF"/>
              </w:rPr>
              <w:t>[</w:t>
            </w:r>
            <w:hyperlink r:id="rId122"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3A21771E" w14:textId="0833BFF7" w:rsidR="000D18FA" w:rsidRPr="000039E0" w:rsidRDefault="000D18FA" w:rsidP="000D18FA">
            <w:pPr>
              <w:pStyle w:val="Body"/>
            </w:pPr>
            <w:r w:rsidRPr="000039E0">
              <w:rPr>
                <w:b/>
                <w:color w:val="000000"/>
              </w:rPr>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r w:rsidRPr="00036CD8">
              <w:rPr>
                <w:spacing w:val="-2"/>
              </w:rPr>
              <w:t>DR-150</w:t>
            </w:r>
            <w:r>
              <w:rPr>
                <w:color w:val="000000"/>
              </w:rPr>
              <w:t xml:space="preserve"> </w:t>
            </w:r>
            <w:r w:rsidRPr="000039E0">
              <w:rPr>
                <w:rStyle w:val="small"/>
                <w:color w:val="000000"/>
                <w:sz w:val="19"/>
                <w:szCs w:val="19"/>
                <w:shd w:val="clear" w:color="auto" w:fill="FFFFFF"/>
              </w:rPr>
              <w:t>[</w:t>
            </w:r>
            <w:hyperlink r:id="rId123" w:history="1">
              <w:r w:rsidRPr="00036CD8">
                <w:rPr>
                  <w:rStyle w:val="Hyperlink"/>
                  <w:spacing w:val="0"/>
                </w:rPr>
                <w:t>Fill-In PDF</w:t>
              </w:r>
            </w:hyperlink>
            <w:r w:rsidRPr="000039E0">
              <w:t>]</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30E381E8" w14:textId="77777777" w:rsidR="000D18FA" w:rsidRPr="000039E0" w:rsidRDefault="000D18FA" w:rsidP="000D18FA">
            <w:pPr>
              <w:pStyle w:val="Heading3"/>
              <w:outlineLvl w:val="2"/>
            </w:pPr>
            <w:r w:rsidRPr="000039E0">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22FB6A1D" w14:textId="77777777" w:rsidR="000D18FA" w:rsidRPr="000039E0" w:rsidRDefault="000D18FA" w:rsidP="000D18FA">
            <w:pPr>
              <w:pStyle w:val="Body"/>
            </w:pPr>
            <w:r w:rsidRPr="000039E0">
              <w:rPr>
                <w:sz w:val="25"/>
                <w:szCs w:val="25"/>
              </w:rPr>
              <w:t>Choose</w:t>
            </w:r>
            <w:r>
              <w:rPr>
                <w:sz w:val="25"/>
                <w:szCs w:val="25"/>
              </w:rPr>
              <w:t xml:space="preserve"> </w:t>
            </w:r>
            <w:r w:rsidRPr="000039E0">
              <w:t>1</w:t>
            </w:r>
            <w:r>
              <w:t xml:space="preserve"> </w:t>
            </w:r>
            <w:r w:rsidRPr="000039E0">
              <w:t>form</w:t>
            </w:r>
            <w:r>
              <w:t xml:space="preserve"> </w:t>
            </w:r>
            <w:r w:rsidRPr="000039E0">
              <w:t>below</w:t>
            </w:r>
            <w:r>
              <w:t xml:space="preserve"> </w:t>
            </w:r>
            <w:r w:rsidRPr="000039E0">
              <w:t>based</w:t>
            </w:r>
            <w:r>
              <w:t xml:space="preserve"> </w:t>
            </w:r>
            <w:r w:rsidRPr="000039E0">
              <w:t>on</w:t>
            </w:r>
            <w:r>
              <w:t xml:space="preserve"> </w:t>
            </w:r>
            <w:r w:rsidRPr="000039E0">
              <w:t>the</w:t>
            </w:r>
            <w:r>
              <w:t xml:space="preserve"> </w:t>
            </w:r>
            <w:r w:rsidRPr="000039E0">
              <w:t>parenting</w:t>
            </w:r>
            <w:r>
              <w:t xml:space="preserve"> </w:t>
            </w:r>
            <w:r w:rsidRPr="000039E0">
              <w:t>schedule</w:t>
            </w:r>
            <w:r>
              <w:t xml:space="preserve"> </w:t>
            </w:r>
            <w:r w:rsidRPr="000039E0">
              <w:t>if</w:t>
            </w:r>
            <w:r>
              <w:t xml:space="preserve"> </w:t>
            </w:r>
            <w:r w:rsidRPr="000039E0">
              <w:t>it</w:t>
            </w:r>
            <w:r>
              <w:t xml:space="preserve"> </w:t>
            </w:r>
            <w:r w:rsidRPr="000039E0">
              <w:t>is</w:t>
            </w:r>
            <w:r>
              <w:t xml:space="preserve"> </w:t>
            </w:r>
            <w:r w:rsidRPr="000039E0">
              <w:t>not</w:t>
            </w:r>
            <w:r>
              <w:t xml:space="preserve"> </w:t>
            </w:r>
            <w:r w:rsidRPr="000039E0">
              <w:t>a</w:t>
            </w:r>
            <w:r>
              <w:t xml:space="preserve"> </w:t>
            </w:r>
            <w:r w:rsidRPr="000039E0">
              <w:t>primary</w:t>
            </w:r>
            <w:r>
              <w:t xml:space="preserve"> </w:t>
            </w:r>
            <w:r w:rsidRPr="000039E0">
              <w:t>custody</w:t>
            </w:r>
            <w:r>
              <w:t xml:space="preserve"> </w:t>
            </w:r>
            <w:r w:rsidRPr="000039E0">
              <w:t>calculation</w:t>
            </w:r>
            <w:r>
              <w:t xml:space="preserve"> </w:t>
            </w:r>
            <w:r w:rsidRPr="000039E0">
              <w:t>where</w:t>
            </w:r>
            <w:r>
              <w:t xml:space="preserve"> </w:t>
            </w:r>
            <w:r w:rsidRPr="000039E0">
              <w:t>children</w:t>
            </w:r>
            <w:r>
              <w:t xml:space="preserve"> </w:t>
            </w:r>
            <w:r w:rsidRPr="000039E0">
              <w:t>are</w:t>
            </w:r>
            <w:r>
              <w:t xml:space="preserve"> </w:t>
            </w:r>
            <w:r w:rsidRPr="000039E0">
              <w:t>with</w:t>
            </w:r>
            <w:r>
              <w:t xml:space="preserve"> </w:t>
            </w:r>
            <w:r w:rsidRPr="000039E0">
              <w:t>1</w:t>
            </w:r>
            <w:r>
              <w:t xml:space="preserve"> </w:t>
            </w:r>
            <w:r w:rsidRPr="000039E0">
              <w:t>parent</w:t>
            </w:r>
            <w:r>
              <w:t xml:space="preserve"> </w:t>
            </w:r>
            <w:r w:rsidRPr="000039E0">
              <w:t>for</w:t>
            </w:r>
            <w:r>
              <w:t xml:space="preserve"> </w:t>
            </w:r>
            <w:r w:rsidRPr="000039E0">
              <w:t>at</w:t>
            </w:r>
            <w:r>
              <w:t xml:space="preserve"> </w:t>
            </w:r>
            <w:r w:rsidRPr="000039E0">
              <w:t>least</w:t>
            </w:r>
            <w:r>
              <w:t xml:space="preserve"> </w:t>
            </w:r>
            <w:r w:rsidRPr="000039E0">
              <w:t>256</w:t>
            </w:r>
            <w:r>
              <w:t xml:space="preserve"> </w:t>
            </w:r>
            <w:r w:rsidRPr="000039E0">
              <w:t>overnights/yea</w:t>
            </w:r>
            <w:r>
              <w:t>r.</w:t>
            </w:r>
          </w:p>
          <w:p w14:paraId="2222A34B" w14:textId="44582825" w:rsidR="000D18FA" w:rsidRPr="000039E0" w:rsidRDefault="000D18FA" w:rsidP="000D18FA">
            <w:pPr>
              <w:pStyle w:val="Body"/>
            </w:pPr>
            <w:r w:rsidRPr="000039E0">
              <w:rPr>
                <w:b/>
                <w:color w:val="000000"/>
              </w:rPr>
              <w:t>Shared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rPr>
                <w:spacing w:val="-2"/>
              </w:rPr>
              <w:t>DR-306</w:t>
            </w:r>
            <w:r>
              <w:rPr>
                <w:color w:val="000000"/>
              </w:rPr>
              <w:t xml:space="preserve"> </w:t>
            </w:r>
            <w:r w:rsidRPr="000039E0">
              <w:t>[</w:t>
            </w:r>
            <w:hyperlink r:id="rId124"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public.courts.alaska.gov/web/forms/docs/dr-306.pdf</w:t>
            </w:r>
          </w:p>
          <w:p w14:paraId="25DF3609" w14:textId="0508DCE0" w:rsidR="000D18FA" w:rsidRPr="00ED7B2A" w:rsidRDefault="000D18FA" w:rsidP="000D18FA">
            <w:pPr>
              <w:pStyle w:val="Body"/>
            </w:pPr>
            <w:r w:rsidRPr="000039E0">
              <w:rPr>
                <w:b/>
                <w:color w:val="000000"/>
              </w:rPr>
              <w:lastRenderedPageBreak/>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r w:rsidRPr="00036CD8">
              <w:rPr>
                <w:spacing w:val="-2"/>
              </w:rPr>
              <w:t>DR-307</w:t>
            </w:r>
            <w:r>
              <w:rPr>
                <w:color w:val="000000"/>
              </w:rPr>
              <w:t xml:space="preserve"> </w:t>
            </w:r>
            <w:r w:rsidRPr="000039E0">
              <w:t>[</w:t>
            </w:r>
            <w:hyperlink r:id="rId125"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ED7B2A">
              <w:t>public.courts.alaska.gov/web/forms/docs/dr-307.pdf</w:t>
            </w:r>
          </w:p>
          <w:p w14:paraId="7F28BD2D" w14:textId="400E3127" w:rsidR="000D18FA" w:rsidRPr="00C1760B" w:rsidRDefault="000D18FA" w:rsidP="000D18FA">
            <w:pPr>
              <w:pStyle w:val="Body"/>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r w:rsidRPr="00036CD8">
              <w:rPr>
                <w:spacing w:val="-2"/>
                <w:lang w:val="en"/>
              </w:rPr>
              <w:t>DR-308</w:t>
            </w:r>
            <w:r>
              <w:rPr>
                <w:color w:val="222222"/>
                <w:lang w:val="en"/>
              </w:rPr>
              <w:t xml:space="preserve"> </w:t>
            </w:r>
            <w:r w:rsidRPr="000039E0">
              <w:t>[</w:t>
            </w:r>
            <w:hyperlink r:id="rId126" w:history="1">
              <w:r w:rsidRPr="00036CD8">
                <w:rPr>
                  <w:rStyle w:val="Hyperlink"/>
                  <w:spacing w:val="0"/>
                </w:rPr>
                <w:t>Fill-In PDF</w:t>
              </w:r>
            </w:hyperlink>
            <w:r w:rsidRPr="000039E0">
              <w:t>]</w:t>
            </w:r>
            <w:r w:rsidRPr="000039E0">
              <w:rPr>
                <w:rStyle w:val="small"/>
                <w:color w:val="000000"/>
                <w:sz w:val="19"/>
                <w:szCs w:val="19"/>
                <w:shd w:val="clear" w:color="auto" w:fill="FFFFFF"/>
              </w:rPr>
              <w:br/>
            </w:r>
            <w:r w:rsidRPr="000039E0">
              <w:rPr>
                <w:color w:val="000000"/>
              </w:rPr>
              <w:t>public.courts.alaska.gov/web/forms/docs/dr-308.pdf</w:t>
            </w:r>
            <w:r w:rsidRPr="00C1760B">
              <w:rPr>
                <w:color w:val="00B050"/>
              </w:rPr>
              <w:t>% else</w:t>
            </w:r>
            <w:r>
              <w:rPr>
                <w:color w:val="00B050"/>
              </w:rPr>
              <w:t xml:space="preserve"> %}</w:t>
            </w:r>
          </w:p>
          <w:p w14:paraId="58EE533E" w14:textId="7B806C59" w:rsidR="000D18FA" w:rsidRDefault="000D18FA" w:rsidP="000D18FA">
            <w:pPr>
              <w:pStyle w:val="Body"/>
            </w:pPr>
            <w:r w:rsidRPr="00C1760B">
              <w:rPr>
                <w:b/>
              </w:rPr>
              <w:t>CIV-800</w:t>
            </w:r>
            <w:r>
              <w:t xml:space="preserve"> (</w:t>
            </w:r>
            <w:hyperlink r:id="rId127" w:history="1">
              <w:r w:rsidRPr="00C1760B">
                <w:rPr>
                  <w:rStyle w:val="Hyperlink"/>
                  <w:spacing w:val="0"/>
                </w:rPr>
                <w:t>Packet</w:t>
              </w:r>
            </w:hyperlink>
            <w:r>
              <w:t xml:space="preserve">) </w:t>
            </w:r>
            <w:r w:rsidRPr="00C1760B">
              <w:rPr>
                <w:b/>
              </w:rPr>
              <w:t>Response to Motion Packet for Civil Cases</w:t>
            </w:r>
            <w:r>
              <w:rPr>
                <w:b/>
              </w:rPr>
              <w:br/>
            </w:r>
            <w:r>
              <w:t>public.courts.alaska.gov/web/forms/docs/civ-808total.pdf</w:t>
            </w:r>
            <w:r w:rsidRPr="00C1760B">
              <w:rPr>
                <w:color w:val="00B050"/>
              </w:rPr>
              <w:t>{% endif %}</w:t>
            </w:r>
          </w:p>
          <w:p w14:paraId="49FC60F1" w14:textId="77777777" w:rsidR="000D18FA" w:rsidRDefault="000D18FA" w:rsidP="000D18FA">
            <w:pPr>
              <w:pStyle w:val="Heading3"/>
              <w:outlineLvl w:val="2"/>
            </w:pPr>
            <w:r>
              <w:t>Watch</w:t>
            </w:r>
          </w:p>
          <w:p w14:paraId="00C31057" w14:textId="08C9819B" w:rsidR="000D18FA" w:rsidRPr="00C277F3" w:rsidRDefault="003D0899" w:rsidP="000D18FA">
            <w:pPr>
              <w:pStyle w:val="Body"/>
            </w:pPr>
            <w:hyperlink r:id="rId128" w:history="1">
              <w:r w:rsidR="000D18FA" w:rsidRPr="00C1760B">
                <w:rPr>
                  <w:rStyle w:val="Hyperlink"/>
                  <w:spacing w:val="0"/>
                </w:rPr>
                <w:t>Motions Part 2: How to File an Opposition to a Motion</w:t>
              </w:r>
            </w:hyperlink>
            <w:r w:rsidR="000D18FA">
              <w:br/>
            </w:r>
            <w:r w:rsidR="000D18FA" w:rsidRPr="009069EB">
              <w:t>youtube.com/</w:t>
            </w:r>
            <w:proofErr w:type="spellStart"/>
            <w:r w:rsidR="000D18FA" w:rsidRPr="009069EB">
              <w:t>watch?v</w:t>
            </w:r>
            <w:proofErr w:type="spellEnd"/>
            <w:r w:rsidR="000D18FA" w:rsidRPr="009069EB">
              <w:t>=E7cYJyRciBg</w:t>
            </w:r>
          </w:p>
        </w:tc>
      </w:tr>
      <w:tr w:rsidR="000D18FA" w14:paraId="2DAA566C" w14:textId="77777777" w:rsidTr="00DC1A96">
        <w:trPr>
          <w:jc w:val="center"/>
        </w:trPr>
        <w:tc>
          <w:tcPr>
            <w:tcW w:w="2880" w:type="dxa"/>
            <w:tcMar>
              <w:top w:w="360" w:type="dxa"/>
              <w:left w:w="115" w:type="dxa"/>
              <w:right w:w="115" w:type="dxa"/>
            </w:tcMar>
          </w:tcPr>
          <w:p w14:paraId="4E2D95CE" w14:textId="0B4E7F84" w:rsidR="000D18FA"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45D8EA89" w14:textId="77777777" w:rsidR="000D18FA" w:rsidRPr="00C277F3" w:rsidRDefault="000D18FA" w:rsidP="000D18FA">
            <w:pPr>
              <w:pStyle w:val="Body"/>
            </w:pPr>
          </w:p>
        </w:tc>
      </w:tr>
      <w:tr w:rsidR="000D18FA" w14:paraId="7D1ED317" w14:textId="77777777" w:rsidTr="00DC1A96">
        <w:trPr>
          <w:jc w:val="center"/>
        </w:trPr>
        <w:tc>
          <w:tcPr>
            <w:tcW w:w="2880" w:type="dxa"/>
            <w:tcMar>
              <w:top w:w="360" w:type="dxa"/>
              <w:left w:w="115" w:type="dxa"/>
              <w:right w:w="115" w:type="dxa"/>
            </w:tcMar>
          </w:tcPr>
          <w:p w14:paraId="08A3B758" w14:textId="15C21C83" w:rsidR="000D18FA" w:rsidRDefault="000D18FA" w:rsidP="000D18FA">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w:t>
            </w:r>
            <w:r w:rsidR="003E002E">
              <w:rPr>
                <w:shd w:val="clear" w:color="auto" w:fill="FFFFFF"/>
              </w:rPr>
              <w:t xml:space="preserve">in('change custody order', </w:t>
            </w:r>
            <w:r>
              <w:rPr>
                <w:shd w:val="clear" w:color="auto" w:fill="FFFFFF"/>
              </w:rPr>
              <w:t>'change divorce order'</w:t>
            </w:r>
            <w:r w:rsidR="003E002E">
              <w:rPr>
                <w:shd w:val="clear" w:color="auto" w:fill="FFFFFF"/>
              </w:rPr>
              <w:t>)</w:t>
            </w:r>
            <w:r>
              <w:rPr>
                <w:shd w:val="clear" w:color="auto" w:fill="FFFFFF"/>
              </w:rPr>
              <w:t xml:space="preserve">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sidRPr="00331E36">
              <w:rPr>
                <w:shd w:val="clear" w:color="auto" w:fill="FFFFFF"/>
              </w:rPr>
              <w:t>user_need in</w:t>
            </w:r>
            <w:r w:rsidRPr="00CF5CA8">
              <w:t>('respond to motion in custody', 'respond to motion in divorce')</w:t>
            </w:r>
            <w:r w:rsidRPr="00CF5CA8">
              <w:rPr>
                <w:shd w:val="clear" w:color="auto" w:fill="FFFFFF"/>
              </w:rPr>
              <w:t xml:space="preserve"> </w:t>
            </w:r>
            <w:r w:rsidRPr="00331E36">
              <w:rPr>
                <w:shd w:val="clear" w:color="auto" w:fill="FFFFFF"/>
              </w:rPr>
              <w:t>and type_of_response in(</w:t>
            </w:r>
            <w:r w:rsidR="00FA1685">
              <w:rPr>
                <w:shd w:val="clear" w:color="auto" w:fill="FFFFFF"/>
              </w:rPr>
              <w:t xml:space="preserve">'reconsider', </w:t>
            </w:r>
            <w:r w:rsidRPr="00331E36">
              <w:rPr>
                <w:shd w:val="clear" w:color="auto" w:fill="FFFFFF"/>
              </w:rPr>
              <w:t>'</w:t>
            </w:r>
            <w:proofErr w:type="spellStart"/>
            <w:r w:rsidRPr="00331E36">
              <w:rPr>
                <w:shd w:val="clear" w:color="auto" w:fill="FFFFFF"/>
              </w:rPr>
              <w:t>modify','set</w:t>
            </w:r>
            <w:proofErr w:type="spellEnd"/>
            <w:r w:rsidRPr="00331E36">
              <w:rPr>
                <w:shd w:val="clear" w:color="auto" w:fill="FFFFFF"/>
              </w:rPr>
              <w:t xml:space="preserve"> aside')</w:t>
            </w:r>
            <w:r w:rsidRPr="00331E36">
              <w:rPr>
                <w:color w:val="FF0000"/>
                <w:shd w:val="clear" w:color="auto" w:fill="FFFFFF"/>
              </w:rPr>
              <w:t>)</w:t>
            </w:r>
            <w:r w:rsidRPr="00331E36">
              <w:rPr>
                <w:shd w:val="clear" w:color="auto" w:fill="FFFFFF"/>
              </w:rPr>
              <w:t xml:space="preserve"> </w:t>
            </w:r>
            <w:r>
              <w:rPr>
                <w:shd w:val="clear" w:color="auto" w:fill="FFFFFF"/>
              </w:rPr>
              <w:t>%}</w:t>
            </w:r>
          </w:p>
        </w:tc>
        <w:tc>
          <w:tcPr>
            <w:tcW w:w="7612" w:type="dxa"/>
            <w:tcMar>
              <w:top w:w="432" w:type="dxa"/>
              <w:left w:w="115" w:type="dxa"/>
              <w:right w:w="115" w:type="dxa"/>
            </w:tcMar>
          </w:tcPr>
          <w:p w14:paraId="0BBD6D82" w14:textId="3A189CB5" w:rsidR="000D18FA" w:rsidRPr="00C277F3" w:rsidRDefault="00B83139" w:rsidP="000D18FA">
            <w:pPr>
              <w:pStyle w:val="Body"/>
            </w:pPr>
            <w:proofErr w:type="spellStart"/>
            <w:r w:rsidRPr="00B83139">
              <w:t>respond_to_reconsider_step</w:t>
            </w:r>
            <w:proofErr w:type="spellEnd"/>
            <w:r>
              <w:t xml:space="preserve"> in </w:t>
            </w:r>
            <w:r w:rsidRPr="007413AB">
              <w:t>aka2j_motion_response_templates.yml</w:t>
            </w:r>
          </w:p>
        </w:tc>
      </w:tr>
      <w:tr w:rsidR="000D18FA" w14:paraId="5172C25E" w14:textId="77777777" w:rsidTr="00DC1A96">
        <w:trPr>
          <w:jc w:val="center"/>
        </w:trPr>
        <w:tc>
          <w:tcPr>
            <w:tcW w:w="2880" w:type="dxa"/>
            <w:tcMar>
              <w:top w:w="360" w:type="dxa"/>
              <w:left w:w="115" w:type="dxa"/>
              <w:right w:w="115" w:type="dxa"/>
            </w:tcMar>
          </w:tcPr>
          <w:p w14:paraId="7BF11C38" w14:textId="0DFF0BB6" w:rsidR="000D18FA" w:rsidRDefault="000D18FA" w:rsidP="000D18FA">
            <w:pPr>
              <w:pStyle w:val="Heading2"/>
              <w:outlineLvl w:val="1"/>
            </w:pPr>
            <w:r>
              <w:t xml:space="preserve">Step </w:t>
            </w:r>
            <w:bookmarkStart w:id="11" w:name="CertificateOfService"/>
            <w:r>
              <w:fldChar w:fldCharType="begin"/>
            </w:r>
            <w:r>
              <w:instrText xml:space="preserve"> SEQ stepList \* MERGEFORMAT </w:instrText>
            </w:r>
            <w:r>
              <w:fldChar w:fldCharType="separate"/>
            </w:r>
            <w:r w:rsidR="00D3157D">
              <w:rPr>
                <w:noProof/>
              </w:rPr>
              <w:t>23</w:t>
            </w:r>
            <w:r>
              <w:rPr>
                <w:noProof/>
              </w:rPr>
              <w:fldChar w:fldCharType="end"/>
            </w:r>
            <w:bookmarkEnd w:id="11"/>
            <w:r>
              <w:t xml:space="preserve">: </w:t>
            </w:r>
            <w:r w:rsidRPr="005315D8">
              <w:rPr>
                <w:color w:val="00B050"/>
              </w:rPr>
              <w:t>{% if type_of_response == 'reconsider' %}</w:t>
            </w:r>
            <w:r>
              <w:t xml:space="preserve">If the judge asks you to respond to the Motion to </w:t>
            </w:r>
            <w:r>
              <w:lastRenderedPageBreak/>
              <w:t>Reconsider, fill out the Certificate of Service</w:t>
            </w:r>
            <w:r w:rsidRPr="005315D8">
              <w:rPr>
                <w:color w:val="00B050"/>
              </w:rPr>
              <w:t>{% else %}</w:t>
            </w:r>
            <w:r>
              <w:t>Fill out the Certificate of Service</w:t>
            </w:r>
            <w:r w:rsidRPr="005315D8">
              <w:rPr>
                <w:color w:val="00B050"/>
              </w:rPr>
              <w:t>{% endif</w:t>
            </w:r>
            <w:r>
              <w:rPr>
                <w:color w:val="00B050"/>
              </w:rPr>
              <w:t xml:space="preserve"> </w:t>
            </w:r>
            <w:r w:rsidRPr="005315D8">
              <w:rPr>
                <w:color w:val="00B050"/>
              </w:rPr>
              <w:t>%}</w:t>
            </w:r>
          </w:p>
        </w:tc>
        <w:tc>
          <w:tcPr>
            <w:tcW w:w="7612" w:type="dxa"/>
            <w:tcMar>
              <w:top w:w="432" w:type="dxa"/>
              <w:left w:w="115" w:type="dxa"/>
              <w:right w:w="115" w:type="dxa"/>
            </w:tcMar>
          </w:tcPr>
          <w:p w14:paraId="23417A97" w14:textId="77777777" w:rsidR="000D18FA" w:rsidRDefault="000D18FA" w:rsidP="000D18FA">
            <w:pPr>
              <w:pStyle w:val="Listnumbered"/>
              <w:spacing w:before="240"/>
              <w:ind w:left="43"/>
            </w:pPr>
            <w:r>
              <w:lastRenderedPageBreak/>
              <w:t>You must give {{ other_party_in_case }} 1 copy of everything you file with the court. This is called “service.”</w:t>
            </w:r>
          </w:p>
          <w:p w14:paraId="2208A92E" w14:textId="77777777" w:rsidR="000D18FA" w:rsidRDefault="000D18FA" w:rsidP="00A10113">
            <w:pPr>
              <w:pStyle w:val="Listnumbered"/>
              <w:numPr>
                <w:ilvl w:val="0"/>
                <w:numId w:val="6"/>
              </w:numPr>
            </w:pPr>
            <w:r>
              <w:t>Decide on the way you will serve {{ other_party_in_case }}, or their lawyer if they have one.</w:t>
            </w:r>
          </w:p>
          <w:p w14:paraId="414F17A3" w14:textId="77777777" w:rsidR="000D18FA" w:rsidRDefault="000D18FA" w:rsidP="00A10113">
            <w:pPr>
              <w:pStyle w:val="ListParagraph"/>
              <w:numPr>
                <w:ilvl w:val="0"/>
                <w:numId w:val="5"/>
              </w:numPr>
              <w:spacing w:before="240" w:after="240"/>
              <w:ind w:left="765"/>
            </w:pPr>
            <w:r w:rsidRPr="00492C97">
              <w:t>You can send the copy you made for them by regular, 1</w:t>
            </w:r>
            <w:r w:rsidRPr="00492C97">
              <w:rPr>
                <w:vertAlign w:val="superscript"/>
              </w:rPr>
              <w:t>st</w:t>
            </w:r>
            <w:r w:rsidRPr="00492C97">
              <w:t xml:space="preserve"> class mail</w:t>
            </w:r>
            <w:r>
              <w:t xml:space="preserve">. </w:t>
            </w:r>
          </w:p>
          <w:p w14:paraId="124A9E76" w14:textId="77777777" w:rsidR="000D18FA" w:rsidRPr="00492C97" w:rsidRDefault="000D18FA" w:rsidP="00A10113">
            <w:pPr>
              <w:pStyle w:val="ListParagraph"/>
              <w:numPr>
                <w:ilvl w:val="0"/>
                <w:numId w:val="5"/>
              </w:numPr>
              <w:spacing w:before="240" w:after="240"/>
              <w:ind w:left="765"/>
            </w:pPr>
            <w:r>
              <w:t>You can</w:t>
            </w:r>
            <w:r w:rsidRPr="00492C97">
              <w:t xml:space="preserve"> </w:t>
            </w:r>
            <w:r>
              <w:t xml:space="preserve">deliver it yourself, or through a messenger service.  </w:t>
            </w:r>
          </w:p>
          <w:p w14:paraId="53ADCAF7" w14:textId="77777777" w:rsidR="000D18FA" w:rsidRPr="00492C97" w:rsidRDefault="000D18FA" w:rsidP="00A10113">
            <w:pPr>
              <w:pStyle w:val="ListParagraph"/>
              <w:numPr>
                <w:ilvl w:val="0"/>
                <w:numId w:val="5"/>
              </w:numPr>
              <w:spacing w:before="240" w:after="240"/>
              <w:ind w:left="765"/>
            </w:pPr>
            <w:r w:rsidRPr="00492C97">
              <w:t xml:space="preserve">If they file anything in court that says they agree to service by </w:t>
            </w:r>
            <w:r w:rsidRPr="00492C97">
              <w:lastRenderedPageBreak/>
              <w:t>email, you can email the copy you made for them</w:t>
            </w:r>
            <w:r>
              <w:t>.</w:t>
            </w:r>
          </w:p>
          <w:p w14:paraId="4D50451D" w14:textId="34582406" w:rsidR="000D18FA" w:rsidRPr="00492C97" w:rsidRDefault="000D18FA" w:rsidP="00A10113">
            <w:pPr>
              <w:pStyle w:val="ListParagraph"/>
              <w:numPr>
                <w:ilvl w:val="0"/>
                <w:numId w:val="5"/>
              </w:numPr>
              <w:spacing w:before="240" w:after="240"/>
              <w:ind w:left="765"/>
            </w:pPr>
            <w:r w:rsidRPr="00492C97">
              <w:t xml:space="preserve">If you use the </w:t>
            </w:r>
            <w:r w:rsidRPr="008C6E19">
              <w:t>court’s</w:t>
            </w:r>
            <w:hyperlink r:id="rId129">
              <w:r w:rsidRPr="008C6E19">
                <w:rPr>
                  <w:rStyle w:val="Hyperlink"/>
                </w:rPr>
                <w:t xml:space="preserve"> </w:t>
              </w:r>
            </w:hyperlink>
            <w:hyperlink r:id="rId130" w:history="1">
              <w:r w:rsidRPr="008C6E19">
                <w:rPr>
                  <w:rStyle w:val="Hyperlink"/>
                </w:rPr>
                <w:t>TrueFiling eFiling system</w:t>
              </w:r>
            </w:hyperlink>
            <w:r>
              <w:t xml:space="preserve">, </w:t>
            </w:r>
            <w:r w:rsidRPr="008C6E19">
              <w:t>TrueFiling</w:t>
            </w:r>
            <w:r w:rsidRPr="00492C97">
              <w:t xml:space="preserve"> serves </w:t>
            </w:r>
            <w:r>
              <w:t>{{ other_party_in_case }}</w:t>
            </w:r>
            <w:r w:rsidRPr="00492C97">
              <w:t xml:space="preserve"> for you.</w:t>
            </w:r>
          </w:p>
          <w:p w14:paraId="1B784C25" w14:textId="77777777" w:rsidR="000D18FA" w:rsidRDefault="000D18FA" w:rsidP="00A10113">
            <w:pPr>
              <w:pStyle w:val="Listnumbered"/>
              <w:numPr>
                <w:ilvl w:val="0"/>
                <w:numId w:val="6"/>
              </w:numPr>
            </w:pPr>
            <w:r>
              <w:t>Decide the date you will serve {{ other_party_in_case }}.  Serve them the same day you file your documents with the court.</w:t>
            </w:r>
          </w:p>
          <w:p w14:paraId="710DDC6A" w14:textId="77777777" w:rsidR="000D18FA" w:rsidRDefault="000D18FA" w:rsidP="00A10113">
            <w:pPr>
              <w:pStyle w:val="Listnumbered"/>
              <w:numPr>
                <w:ilvl w:val="0"/>
                <w:numId w:val="6"/>
              </w:numPr>
            </w:pPr>
            <w:r>
              <w:t xml:space="preserve">Fill out the </w:t>
            </w:r>
            <w:r w:rsidRPr="00300935">
              <w:rPr>
                <w:b/>
                <w:bCs/>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bCs/>
              </w:rPr>
              <w:t>Certificate of Service</w:t>
            </w:r>
            <w:r>
              <w:t>.</w:t>
            </w:r>
          </w:p>
          <w:p w14:paraId="3BCDB875" w14:textId="77777777" w:rsidR="000D18FA" w:rsidRDefault="000D18FA" w:rsidP="000D18FA">
            <w:pPr>
              <w:pStyle w:val="Heading4"/>
              <w:outlineLvl w:val="3"/>
            </w:pPr>
            <w:r w:rsidRPr="00492C97">
              <w:t>Important</w:t>
            </w:r>
            <w:r>
              <w:t xml:space="preserve"> </w:t>
            </w:r>
          </w:p>
          <w:p w14:paraId="5E2A3459" w14:textId="77777777" w:rsidR="000D18FA" w:rsidRDefault="000D18FA" w:rsidP="005E488D">
            <w:pPr>
              <w:pStyle w:val="Example"/>
            </w:pPr>
            <w:r>
              <w:t xml:space="preserve">Be sure you can serve {{ other_party_in_case }} on the date and in the way you put in the Certificate of Service. </w:t>
            </w:r>
          </w:p>
          <w:p w14:paraId="264F7B4B" w14:textId="2BD451E5" w:rsidR="00207801" w:rsidRPr="00492C97" w:rsidRDefault="000D18FA" w:rsidP="00A10113">
            <w:pPr>
              <w:pStyle w:val="Listnumbered"/>
              <w:numPr>
                <w:ilvl w:val="0"/>
                <w:numId w:val="6"/>
              </w:numPr>
            </w:pPr>
            <w:r w:rsidRPr="00492C97">
              <w:t>If you do not fill out the Certificate of Service:</w:t>
            </w:r>
            <w:r w:rsidR="00AE633A" w:rsidRPr="00A26420">
              <w:rPr>
                <w:bCs/>
                <w:color w:val="00B0F0"/>
              </w:rPr>
              <w:t xml:space="preserve"> {% if user_need in('answer custody', 'answer divorce', 'respond to motion in custody', 'respond to motion in divorce')%}</w:t>
            </w:r>
          </w:p>
          <w:p w14:paraId="5239C52F" w14:textId="5C9CA4FB" w:rsidR="00207801" w:rsidRPr="00A26420" w:rsidRDefault="00AE633A" w:rsidP="00F263D3">
            <w:pPr>
              <w:pStyle w:val="ListParagraph"/>
            </w:pPr>
            <w:r>
              <w:t>T</w:t>
            </w:r>
            <w:r w:rsidR="00207801" w:rsidRPr="00A26420">
              <w:t xml:space="preserve">he court will send you a </w:t>
            </w:r>
            <w:r w:rsidR="00207801" w:rsidRPr="00A26420">
              <w:rPr>
                <w:b/>
              </w:rPr>
              <w:t>Deficiency Notice</w:t>
            </w:r>
            <w:r w:rsidR="00207801" w:rsidRPr="00A26420">
              <w:t>, and</w:t>
            </w:r>
          </w:p>
          <w:p w14:paraId="0D4E8D38" w14:textId="77777777" w:rsidR="00207801" w:rsidRPr="00A26420" w:rsidRDefault="00207801" w:rsidP="00F263D3">
            <w:pPr>
              <w:pStyle w:val="ListParagraph"/>
            </w:pPr>
            <w:r w:rsidRPr="00A26420">
              <w:t>The judge may not get your paperwork.</w:t>
            </w:r>
            <w:r w:rsidRPr="00A26420">
              <w:rPr>
                <w:color w:val="00B0F0"/>
              </w:rPr>
              <w:t>{% else %}</w:t>
            </w:r>
          </w:p>
          <w:p w14:paraId="198C5B76" w14:textId="77777777" w:rsidR="00207801" w:rsidRPr="00A26420" w:rsidRDefault="00207801" w:rsidP="00F263D3">
            <w:pPr>
              <w:pStyle w:val="ListParagraph"/>
            </w:pPr>
            <w:r w:rsidRPr="00A26420">
              <w:t xml:space="preserve">The court may not accept your motion or may send you a </w:t>
            </w:r>
            <w:r w:rsidRPr="00A26420">
              <w:rPr>
                <w:b/>
              </w:rPr>
              <w:t>Deficiency Notice</w:t>
            </w:r>
            <w:r w:rsidRPr="00A26420">
              <w:t>, and</w:t>
            </w:r>
          </w:p>
          <w:p w14:paraId="389D8799" w14:textId="77777777" w:rsidR="00207801" w:rsidRPr="00A26420" w:rsidRDefault="00207801" w:rsidP="00F263D3">
            <w:pPr>
              <w:pStyle w:val="ListParagraph"/>
            </w:pPr>
            <w:r w:rsidRPr="00A26420">
              <w:t xml:space="preserve"> The judge may not see your motion or make a decision.</w:t>
            </w:r>
            <w:r w:rsidRPr="00A26420">
              <w:rPr>
                <w:color w:val="00B0F0"/>
              </w:rPr>
              <w:t>{% endif %}</w:t>
            </w:r>
          </w:p>
          <w:p w14:paraId="23040B06" w14:textId="77777777" w:rsidR="000D18FA" w:rsidRDefault="000D18FA" w:rsidP="000D18FA">
            <w:pPr>
              <w:pStyle w:val="Body"/>
            </w:pPr>
            <w:r w:rsidRPr="006C65ED">
              <w:t>{%</w:t>
            </w:r>
            <w:r>
              <w:t xml:space="preserve"> for image_data in images_list </w:t>
            </w:r>
            <w:r w:rsidRPr="006C65ED">
              <w:t>%}</w:t>
            </w:r>
            <w:r>
              <w:br/>
              <w:t>{</w:t>
            </w:r>
            <w:r w:rsidRPr="00A628AB">
              <w:t>{  image_data[</w:t>
            </w:r>
            <w:r>
              <w:t>'text'</w:t>
            </w:r>
            <w:r w:rsidRPr="00A628AB">
              <w:t>] }</w:t>
            </w:r>
            <w:r>
              <w:t>}</w:t>
            </w:r>
            <w:r>
              <w:br/>
              <w:t>{{ image_data['image'].show(width='5in%') }}</w:t>
            </w:r>
            <w:r>
              <w:br/>
            </w:r>
            <w:r w:rsidRPr="006C65ED">
              <w:t>{%</w:t>
            </w:r>
            <w:r>
              <w:t xml:space="preserve"> endfor </w:t>
            </w:r>
            <w:r w:rsidRPr="006C65ED">
              <w:t>%}</w:t>
            </w:r>
          </w:p>
          <w:p w14:paraId="547AACF9" w14:textId="77777777" w:rsidR="00C557A9" w:rsidRPr="00FF647B" w:rsidRDefault="00C557A9" w:rsidP="00C557A9">
            <w:pPr>
              <w:pStyle w:val="Heading3"/>
              <w:outlineLvl w:val="2"/>
            </w:pPr>
            <w:r>
              <w:t>Link in this step</w:t>
            </w:r>
          </w:p>
          <w:p w14:paraId="6BD47AAA" w14:textId="014AA69A" w:rsidR="000D18FA" w:rsidRPr="00C277F3" w:rsidRDefault="003D0899" w:rsidP="00C557A9">
            <w:pPr>
              <w:pStyle w:val="Body"/>
            </w:pPr>
            <w:hyperlink r:id="rId131" w:history="1">
              <w:proofErr w:type="spellStart"/>
              <w:r w:rsidR="00C557A9" w:rsidRPr="00D22E2A">
                <w:rPr>
                  <w:rStyle w:val="Hyperlink"/>
                </w:rPr>
                <w:t>TrueFiling</w:t>
              </w:r>
              <w:proofErr w:type="spellEnd"/>
              <w:r w:rsidR="00C557A9" w:rsidRPr="00D22E2A">
                <w:rPr>
                  <w:rStyle w:val="Hyperlink"/>
                </w:rPr>
                <w:t xml:space="preserve"> eFiling system</w:t>
              </w:r>
            </w:hyperlink>
            <w:r w:rsidR="00C557A9">
              <w:br/>
            </w:r>
            <w:r w:rsidR="00C557A9" w:rsidRPr="0084120C">
              <w:t>courts.alaska.gov/</w:t>
            </w:r>
            <w:proofErr w:type="spellStart"/>
            <w:r w:rsidR="00C557A9" w:rsidRPr="0084120C">
              <w:t>efile</w:t>
            </w:r>
            <w:proofErr w:type="spellEnd"/>
          </w:p>
        </w:tc>
      </w:tr>
      <w:tr w:rsidR="000D18FA" w14:paraId="53E6CB79" w14:textId="77777777" w:rsidTr="00DC1A96">
        <w:trPr>
          <w:jc w:val="center"/>
        </w:trPr>
        <w:tc>
          <w:tcPr>
            <w:tcW w:w="2880" w:type="dxa"/>
            <w:tcMar>
              <w:top w:w="360" w:type="dxa"/>
              <w:left w:w="115" w:type="dxa"/>
              <w:right w:w="115" w:type="dxa"/>
            </w:tcMar>
          </w:tcPr>
          <w:p w14:paraId="10887690" w14:textId="3B6CA61D"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E393659" w14:textId="77777777" w:rsidR="000D18FA" w:rsidRPr="00C277F3" w:rsidRDefault="000D18FA" w:rsidP="000D18FA">
            <w:pPr>
              <w:pStyle w:val="Body"/>
            </w:pPr>
          </w:p>
        </w:tc>
      </w:tr>
      <w:tr w:rsidR="000D18FA" w14:paraId="50F1AD77" w14:textId="77777777" w:rsidTr="00DC1A96">
        <w:trPr>
          <w:jc w:val="center"/>
        </w:trPr>
        <w:tc>
          <w:tcPr>
            <w:tcW w:w="2880" w:type="dxa"/>
            <w:tcMar>
              <w:top w:w="360" w:type="dxa"/>
              <w:left w:w="115" w:type="dxa"/>
              <w:right w:w="115" w:type="dxa"/>
            </w:tcMar>
          </w:tcPr>
          <w:p w14:paraId="6C09561A" w14:textId="0F80F9BF" w:rsidR="000D18FA" w:rsidRDefault="000D18FA" w:rsidP="000D18FA">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divorce order' </w:t>
            </w:r>
            <w:r>
              <w:rPr>
                <w:shd w:val="clear" w:color="auto" w:fill="FFFFFF"/>
              </w:rPr>
              <w:lastRenderedPageBreak/>
              <w:t xml:space="preserve">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exclusive = True</w:t>
            </w:r>
            <w:r w:rsidRPr="00EE4202">
              <w:rPr>
                <w:color w:val="00B0F0"/>
                <w:shd w:val="clear" w:color="auto" w:fill="FFFFFF"/>
              </w:rPr>
              <w:t>)</w:t>
            </w:r>
            <w:r w:rsidRPr="00EE4202">
              <w:rPr>
                <w:color w:val="FF0000"/>
                <w:shd w:val="clear" w:color="auto" w:fill="FFFFFF"/>
              </w:rPr>
              <w:t>)</w:t>
            </w:r>
            <w:r>
              <w:rPr>
                <w:shd w:val="clear" w:color="auto" w:fill="FFFFFF"/>
              </w:rPr>
              <w:t>%}</w:t>
            </w:r>
          </w:p>
        </w:tc>
        <w:tc>
          <w:tcPr>
            <w:tcW w:w="7612" w:type="dxa"/>
            <w:tcMar>
              <w:top w:w="432" w:type="dxa"/>
              <w:left w:w="115" w:type="dxa"/>
              <w:right w:w="115" w:type="dxa"/>
            </w:tcMar>
          </w:tcPr>
          <w:p w14:paraId="3D390E98" w14:textId="446E558D" w:rsidR="000D18FA" w:rsidRPr="00C277F3" w:rsidRDefault="00B83139" w:rsidP="000D18FA">
            <w:pPr>
              <w:pStyle w:val="Body"/>
            </w:pPr>
            <w:r w:rsidRPr="00B83139">
              <w:lastRenderedPageBreak/>
              <w:t>file_motion_step</w:t>
            </w:r>
            <w:r>
              <w:t xml:space="preserve"> </w:t>
            </w:r>
            <w:r w:rsidRPr="00B83139">
              <w:t>aka2j_templates.yml</w:t>
            </w:r>
            <w:r>
              <w:t xml:space="preserve"> </w:t>
            </w:r>
          </w:p>
        </w:tc>
      </w:tr>
      <w:tr w:rsidR="000D18FA" w14:paraId="1CD11F64" w14:textId="77777777" w:rsidTr="00DC1A96">
        <w:trPr>
          <w:jc w:val="center"/>
        </w:trPr>
        <w:tc>
          <w:tcPr>
            <w:tcW w:w="2880" w:type="dxa"/>
            <w:tcMar>
              <w:top w:w="360" w:type="dxa"/>
              <w:left w:w="115" w:type="dxa"/>
              <w:right w:w="115" w:type="dxa"/>
            </w:tcMar>
          </w:tcPr>
          <w:p w14:paraId="2E94C4FB" w14:textId="6B44D6EE" w:rsidR="000D18FA" w:rsidRDefault="000D18FA" w:rsidP="000D18FA">
            <w:pPr>
              <w:pStyle w:val="Heading2"/>
              <w:outlineLvl w:val="1"/>
            </w:pPr>
            <w:r>
              <w:lastRenderedPageBreak/>
              <w:t xml:space="preserve">Step </w:t>
            </w:r>
            <w:bookmarkStart w:id="12"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24</w:t>
            </w:r>
            <w:r w:rsidRPr="00E11A90">
              <w:rPr>
                <w:rStyle w:val="NumChar"/>
              </w:rPr>
              <w:fldChar w:fldCharType="end"/>
            </w:r>
            <w:bookmarkEnd w:id="12"/>
            <w:r>
              <w:rPr>
                <w:rStyle w:val="NumChar"/>
              </w:rPr>
              <w:t xml:space="preserve">: </w:t>
            </w:r>
            <w:r w:rsidRPr="00683C11">
              <w:rPr>
                <w:color w:val="FF0000"/>
              </w:rPr>
              <w:t>{%</w:t>
            </w:r>
            <w:r>
              <w:rPr>
                <w:color w:val="FF0000"/>
              </w:rPr>
              <w:t xml:space="preserve"> if defined('</w:t>
            </w:r>
            <w:proofErr w:type="spellStart"/>
            <w:r>
              <w:rPr>
                <w:color w:val="FF0000"/>
              </w:rPr>
              <w:t>file_step_heading</w:t>
            </w:r>
            <w:proofErr w:type="spellEnd"/>
            <w:r>
              <w:rPr>
                <w:color w:val="FF0000"/>
              </w:rPr>
              <w:t>') %}</w:t>
            </w:r>
            <w:r>
              <w:t xml:space="preserve"> </w:t>
            </w:r>
            <w:r w:rsidRPr="005C16E7">
              <w:t>{{</w:t>
            </w:r>
            <w:r>
              <w:t xml:space="preserve"> </w:t>
            </w:r>
            <w:proofErr w:type="spellStart"/>
            <w:r w:rsidRPr="005C16E7">
              <w:t>file_step_heading</w:t>
            </w:r>
            <w:proofErr w:type="spellEnd"/>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r w:rsidRPr="003253EF">
              <w:rPr>
                <w:color w:val="FF0000"/>
                <w:shd w:val="clear" w:color="auto" w:fill="FFFFFF"/>
              </w:rPr>
              <w:t>endif</w:t>
            </w:r>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6068BE88" w14:textId="77777777" w:rsidR="000D18FA" w:rsidRPr="009979F4" w:rsidRDefault="000D18FA" w:rsidP="000D18FA">
            <w:pPr>
              <w:pStyle w:val="Body"/>
            </w:pPr>
            <w:r w:rsidRPr="00C277F3">
              <w:t xml:space="preserve">{{ </w:t>
            </w:r>
            <w:proofErr w:type="spellStart"/>
            <w:r w:rsidRPr="00C277F3">
              <w:t>file_motion_to_enforce</w:t>
            </w:r>
            <w:proofErr w:type="spellEnd"/>
            <w:r w:rsidRPr="00C277F3">
              <w:t xml:space="preserve"> }}</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2D6263A4" w14:textId="77777777" w:rsidR="000D18FA" w:rsidRPr="00A10B12" w:rsidRDefault="000D18FA" w:rsidP="00A10113">
            <w:pPr>
              <w:pStyle w:val="Listnumbered"/>
              <w:numPr>
                <w:ilvl w:val="0"/>
                <w:numId w:val="16"/>
              </w:numPr>
            </w:pPr>
            <w:r w:rsidRPr="00A10B12">
              <w:t xml:space="preserve">Make 2 copies of </w:t>
            </w:r>
            <w:r w:rsidRPr="008E0877">
              <w:t>everything you are going to give the court</w:t>
            </w:r>
            <w:r w:rsidRPr="00A10B12">
              <w:t>.</w:t>
            </w:r>
          </w:p>
          <w:p w14:paraId="32954433" w14:textId="77777777" w:rsidR="000D18FA" w:rsidRDefault="000D18FA" w:rsidP="00A10113">
            <w:pPr>
              <w:pStyle w:val="Listnumbered"/>
              <w:numPr>
                <w:ilvl w:val="0"/>
                <w:numId w:val="16"/>
              </w:numPr>
            </w:pPr>
            <w:r>
              <w:t>Give the original version of your documents to the court. This is called “filing” your documents. You can:</w:t>
            </w:r>
          </w:p>
          <w:p w14:paraId="23662628" w14:textId="77777777" w:rsidR="000D18FA" w:rsidRDefault="000D18FA" w:rsidP="000D18FA">
            <w:pPr>
              <w:pStyle w:val="ListParagraph"/>
              <w:numPr>
                <w:ilvl w:val="0"/>
                <w:numId w:val="1"/>
              </w:numPr>
            </w:pPr>
            <w:r>
              <w:t>Deliver the documents to the court yourself.</w:t>
            </w:r>
          </w:p>
          <w:p w14:paraId="20D286E7" w14:textId="77777777" w:rsidR="000D18FA" w:rsidRDefault="000D18FA" w:rsidP="000D18FA">
            <w:pPr>
              <w:pStyle w:val="ListParagraph"/>
              <w:numPr>
                <w:ilvl w:val="0"/>
                <w:numId w:val="1"/>
              </w:numPr>
            </w:pPr>
            <w:r>
              <w:t>Mail the documents by first-class mail.</w:t>
            </w:r>
          </w:p>
          <w:p w14:paraId="478E1280" w14:textId="7DC83E5A" w:rsidR="000D18FA" w:rsidRDefault="000D18FA" w:rsidP="000D18FA">
            <w:pPr>
              <w:pStyle w:val="ListParagraph"/>
              <w:numPr>
                <w:ilvl w:val="0"/>
                <w:numId w:val="1"/>
              </w:numPr>
            </w:pPr>
            <w:r>
              <w:t xml:space="preserve">Use the court’s TrueFiling eFiling system to send the documents to the court electronically, if your local court uses TrueFiling. </w:t>
            </w:r>
            <w:hyperlink r:id="rId132" w:anchor="current-courts" w:history="1">
              <w:r w:rsidRPr="009672BB">
                <w:rPr>
                  <w:rStyle w:val="Hyperlink"/>
                </w:rPr>
                <w:t>See if your court uses TrueFi</w:t>
              </w:r>
              <w:r>
                <w:rPr>
                  <w:rStyle w:val="Hyperlink"/>
                </w:rPr>
                <w:t>ling</w:t>
              </w:r>
            </w:hyperlink>
            <w:r>
              <w:t>.</w:t>
            </w:r>
          </w:p>
          <w:p w14:paraId="7B93D6C4" w14:textId="060D005B" w:rsidR="000D18FA" w:rsidRPr="00DE0E68" w:rsidRDefault="000D18FA" w:rsidP="004D0D5E">
            <w:pPr>
              <w:pStyle w:val="ListParagraph"/>
              <w:numPr>
                <w:ilvl w:val="0"/>
                <w:numId w:val="1"/>
              </w:numPr>
            </w:pPr>
            <w:r w:rsidRPr="004D0D5E">
              <w:t>Email</w:t>
            </w:r>
            <w:r w:rsidRPr="001B1775">
              <w:rPr>
                <w:color w:val="auto"/>
              </w:rPr>
              <w:t xml:space="preserve"> </w:t>
            </w:r>
            <w:r>
              <w:t xml:space="preserve">the documents, if your local court accepts email filings. </w:t>
            </w:r>
            <w:hyperlink r:id="rId133" w:history="1">
              <w:r w:rsidRPr="00A33C46">
                <w:rPr>
                  <w:rStyle w:val="Hyperlink"/>
                </w:rPr>
                <w:t>See if your court accepts documents by email</w:t>
              </w:r>
            </w:hyperlink>
            <w:r>
              <w:t>.</w:t>
            </w:r>
            <w:r w:rsidRPr="00EA5A91">
              <w:rPr>
                <w:color w:val="5B9BD5" w:themeColor="accent5"/>
              </w:rPr>
              <w:t>{%</w:t>
            </w:r>
            <w:r>
              <w:rPr>
                <w:color w:val="5B9BD5" w:themeColor="accent5"/>
              </w:rPr>
              <w:t xml:space="preserve"> </w:t>
            </w:r>
            <w:r w:rsidRPr="00EA5A91">
              <w:rPr>
                <w:color w:val="5B9BD5" w:themeColor="accent5"/>
              </w:rPr>
              <w:t>if</w:t>
            </w:r>
            <w:r>
              <w:rPr>
                <w:color w:val="5B9BD5" w:themeColor="accent5"/>
              </w:rPr>
              <w:t xml:space="preserve"> middle_of_case == 'no' and why_change in ('review', 'schedule', 'income') and why_change_divorce_order == 'changed circumstances' %}</w:t>
            </w:r>
            <w:r w:rsidRPr="00DE0E68">
              <w:t xml:space="preserve"> </w:t>
            </w:r>
          </w:p>
          <w:p w14:paraId="71A30799" w14:textId="282A292B" w:rsidR="000D18FA" w:rsidRDefault="000D18FA" w:rsidP="00A10113">
            <w:pPr>
              <w:pStyle w:val="Listnumbered"/>
              <w:numPr>
                <w:ilvl w:val="0"/>
                <w:numId w:val="16"/>
              </w:numPr>
            </w:pPr>
            <w:r w:rsidRPr="002D0328">
              <w:t xml:space="preserve">Pay one $75 fee to file both </w:t>
            </w:r>
            <w:r w:rsidRPr="00CC718C">
              <w:rPr>
                <w:b/>
                <w:bCs/>
              </w:rPr>
              <w:t>Motions to Modify</w:t>
            </w:r>
            <w:r w:rsidRPr="002D0328">
              <w:t xml:space="preserve"> at the same time. If you file your motions on different days, you must pay a $75 filing fee for each </w:t>
            </w:r>
            <w:r w:rsidRPr="00CC718C">
              <w:rPr>
                <w:b/>
                <w:bCs/>
              </w:rPr>
              <w:t>Motion to Modify</w:t>
            </w:r>
            <w:r>
              <w:t>.</w:t>
            </w:r>
            <w:r>
              <w:br/>
              <w:t>If you cannot afford the filing fee, you can ask the court to waive it:</w:t>
            </w:r>
          </w:p>
          <w:p w14:paraId="16677617" w14:textId="3BD347B3" w:rsidR="000D18FA" w:rsidRDefault="000D18FA" w:rsidP="004D0D5E">
            <w:pPr>
              <w:pStyle w:val="ListParagraph"/>
              <w:numPr>
                <w:ilvl w:val="0"/>
                <w:numId w:val="1"/>
              </w:numPr>
            </w:pPr>
            <w:r>
              <w:t xml:space="preserve">Call the </w:t>
            </w:r>
            <w:hyperlink r:id="rId134" w:history="1">
              <w:r w:rsidRPr="009E50D6">
                <w:rPr>
                  <w:rStyle w:val="Hyperlink"/>
                </w:rPr>
                <w:t>Family Law Self-Help Center</w:t>
              </w:r>
            </w:hyperlink>
            <w:r>
              <w:br/>
              <w:t>(907)264-0851, or</w:t>
            </w:r>
            <w:r>
              <w:br/>
            </w:r>
            <w:r w:rsidRPr="001718A5">
              <w:t>(866)279-0851</w:t>
            </w:r>
            <w:r>
              <w:t>,</w:t>
            </w:r>
          </w:p>
          <w:p w14:paraId="1A2A0D6D" w14:textId="77777777" w:rsidR="000D18FA" w:rsidRDefault="000D18FA" w:rsidP="000D18FA">
            <w:pPr>
              <w:pStyle w:val="Listnumbered"/>
              <w:ind w:left="765"/>
            </w:pPr>
            <w:r w:rsidRPr="001718A5">
              <w:t>or</w:t>
            </w:r>
          </w:p>
          <w:p w14:paraId="5A51C37F" w14:textId="1CB6F580" w:rsidR="000D18FA" w:rsidRPr="00DE0E68" w:rsidRDefault="000D18FA" w:rsidP="004D0D5E">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35" w:tgtFrame="_blank" w:history="1">
              <w:r w:rsidRPr="0001051D">
                <w:rPr>
                  <w:b/>
                </w:rPr>
                <w:t>TF-920</w:t>
              </w:r>
            </w:hyperlink>
            <w:r>
              <w:t xml:space="preserve"> </w:t>
            </w:r>
            <w:r w:rsidRPr="001718A5">
              <w:t>[</w:t>
            </w:r>
            <w:hyperlink r:id="rId136" w:history="1">
              <w:r w:rsidRPr="00302BE4">
                <w:rPr>
                  <w:rStyle w:val="Hyperlink"/>
                </w:rPr>
                <w:t>Fill-In</w:t>
              </w:r>
              <w:r>
                <w:rPr>
                  <w:rStyle w:val="Hyperlink"/>
                </w:rPr>
                <w:t xml:space="preserve"> </w:t>
              </w:r>
              <w:r w:rsidRPr="00302BE4">
                <w:rPr>
                  <w:rStyle w:val="Hyperlink"/>
                </w:rPr>
                <w:t>PDF</w:t>
              </w:r>
            </w:hyperlink>
            <w:r w:rsidRPr="00F31A6E">
              <w:rPr>
                <w:color w:val="auto"/>
              </w:rPr>
              <w:t>].</w:t>
            </w:r>
            <w:r w:rsidR="004D0D5E" w:rsidRPr="00E45EBD">
              <w:rPr>
                <w:color w:val="C00000"/>
              </w:rPr>
              <w:t xml:space="preserve"> {% elif user_need</w:t>
            </w:r>
            <w:r w:rsidR="004D0D5E">
              <w:rPr>
                <w:color w:val="C00000"/>
              </w:rPr>
              <w:t xml:space="preserve"> </w:t>
            </w:r>
            <w:r w:rsidR="004D0D5E" w:rsidRPr="00E45EBD">
              <w:rPr>
                <w:color w:val="C00000"/>
              </w:rPr>
              <w:t>==</w:t>
            </w:r>
            <w:r w:rsidR="004D0D5E">
              <w:rPr>
                <w:color w:val="C00000"/>
              </w:rPr>
              <w:t xml:space="preserve"> </w:t>
            </w:r>
            <w:r w:rsidR="004D0D5E" w:rsidRPr="00E45EBD">
              <w:rPr>
                <w:color w:val="C00000"/>
              </w:rPr>
              <w:t>'change foreign custody order' or (</w:t>
            </w:r>
            <w:r w:rsidR="004D0D5E" w:rsidRPr="00C83B51">
              <w:rPr>
                <w:color w:val="FF0000"/>
              </w:rPr>
              <w:t>middle_of_case == 'no' and</w:t>
            </w:r>
            <w:r w:rsidR="004D0D5E">
              <w:rPr>
                <w:color w:val="FF0000"/>
              </w:rPr>
              <w:t xml:space="preserve"> (</w:t>
            </w:r>
            <w:r w:rsidR="004D0D5E" w:rsidRPr="00FE6E14">
              <w:rPr>
                <w:color w:val="FFC000"/>
              </w:rPr>
              <w:t>(</w:t>
            </w:r>
            <w:proofErr w:type="spellStart"/>
            <w:r w:rsidR="004D0D5E">
              <w:rPr>
                <w:color w:val="FFC000"/>
              </w:rPr>
              <w:t>type_of_final_order.any_true</w:t>
            </w:r>
            <w:proofErr w:type="spellEnd"/>
            <w:r w:rsidR="004D0D5E">
              <w:rPr>
                <w:color w:val="FFC000"/>
              </w:rPr>
              <w:t>('</w:t>
            </w:r>
            <w:proofErr w:type="spellStart"/>
            <w:r w:rsidR="004D0D5E">
              <w:rPr>
                <w:color w:val="FFC000"/>
              </w:rPr>
              <w:t>custody','child</w:t>
            </w:r>
            <w:proofErr w:type="spellEnd"/>
            <w:r w:rsidR="004D0D5E">
              <w:rPr>
                <w:color w:val="FFC000"/>
              </w:rPr>
              <w:t xml:space="preserve"> support') and </w:t>
            </w:r>
            <w:proofErr w:type="spellStart"/>
            <w:r w:rsidR="004D0D5E">
              <w:rPr>
                <w:color w:val="FFC000"/>
              </w:rPr>
              <w:t>why_</w:t>
            </w:r>
            <w:r w:rsidR="004D0D5E" w:rsidRPr="00E45EBD">
              <w:rPr>
                <w:color w:val="FFC000"/>
              </w:rPr>
              <w:t>change</w:t>
            </w:r>
            <w:proofErr w:type="spellEnd"/>
            <w:r w:rsidR="004D0D5E" w:rsidRPr="00E45EBD">
              <w:rPr>
                <w:color w:val="FFC000"/>
              </w:rPr>
              <w:t xml:space="preserve"> in ('review', 'schedule', 'income')</w:t>
            </w:r>
            <w:r w:rsidR="004D0D5E">
              <w:rPr>
                <w:color w:val="FFC000"/>
              </w:rPr>
              <w:t xml:space="preserve"> </w:t>
            </w:r>
            <w:r w:rsidR="004D0D5E" w:rsidRPr="00906DCB">
              <w:rPr>
                <w:color w:val="FFC000"/>
              </w:rPr>
              <w:t xml:space="preserve">and </w:t>
            </w:r>
            <w:r w:rsidR="004D0D5E">
              <w:rPr>
                <w:color w:val="92D050"/>
              </w:rPr>
              <w:t>(</w:t>
            </w:r>
            <w:proofErr w:type="spellStart"/>
            <w:r w:rsidR="004D0D5E" w:rsidRPr="00906DCB">
              <w:rPr>
                <w:color w:val="92D050"/>
              </w:rPr>
              <w:t>type_of_final_order.all_false</w:t>
            </w:r>
            <w:proofErr w:type="spellEnd"/>
            <w:r w:rsidR="004D0D5E" w:rsidRPr="00906DCB">
              <w:rPr>
                <w:color w:val="92D050"/>
              </w:rPr>
              <w:t>('spousal support', 'property or debt')</w:t>
            </w:r>
            <w:r w:rsidR="004D0D5E">
              <w:rPr>
                <w:color w:val="FFC000"/>
              </w:rPr>
              <w:t xml:space="preserve"> </w:t>
            </w:r>
            <w:r w:rsidR="004D0D5E" w:rsidRPr="00906DCB">
              <w:rPr>
                <w:color w:val="92D050"/>
              </w:rPr>
              <w:t>or</w:t>
            </w:r>
            <w:r w:rsidR="004D0D5E">
              <w:rPr>
                <w:color w:val="FFC000"/>
              </w:rPr>
              <w:t xml:space="preserve"> </w:t>
            </w:r>
            <w:r w:rsidR="004D0D5E">
              <w:rPr>
                <w:color w:val="00B050"/>
              </w:rPr>
              <w:t>(</w:t>
            </w:r>
            <w:r w:rsidR="004D0D5E" w:rsidRPr="00906DCB">
              <w:rPr>
                <w:color w:val="00B050"/>
              </w:rPr>
              <w:t>type_of_final_order.any_true('spousal support', 'property or debt') and why_change_divorce_order != 'changed circumstances'</w:t>
            </w:r>
            <w:r w:rsidR="004D0D5E">
              <w:rPr>
                <w:color w:val="00B050"/>
              </w:rPr>
              <w:t>)</w:t>
            </w:r>
            <w:r w:rsidR="004D0D5E" w:rsidRPr="00CE0567">
              <w:rPr>
                <w:color w:val="92D050"/>
              </w:rPr>
              <w:t>)</w:t>
            </w:r>
            <w:r w:rsidR="004D0D5E" w:rsidRPr="00FE6E14">
              <w:rPr>
                <w:color w:val="FFC000"/>
              </w:rPr>
              <w:t>)</w:t>
            </w:r>
            <w:r w:rsidR="004D0D5E">
              <w:rPr>
                <w:color w:val="FFC000"/>
              </w:rPr>
              <w:t xml:space="preserve"> </w:t>
            </w:r>
            <w:r w:rsidR="004D0D5E" w:rsidRPr="00906DCB">
              <w:rPr>
                <w:color w:val="7030A0"/>
              </w:rPr>
              <w:t>or</w:t>
            </w:r>
            <w:r w:rsidR="004D0D5E" w:rsidRPr="00906DCB">
              <w:rPr>
                <w:color w:val="FFC000"/>
              </w:rPr>
              <w:t xml:space="preserve"> (type_of_final_order.any_true('spousal </w:t>
            </w:r>
            <w:r w:rsidR="004D0D5E" w:rsidRPr="00906DCB">
              <w:rPr>
                <w:color w:val="FFC000"/>
              </w:rPr>
              <w:lastRenderedPageBreak/>
              <w:t xml:space="preserve">support', 'property or debt ') and why_change_divorce_order == 'changed circumstances' and </w:t>
            </w:r>
            <w:r w:rsidR="004D0D5E" w:rsidRPr="00906DCB">
              <w:rPr>
                <w:color w:val="92D050"/>
              </w:rPr>
              <w:t>(</w:t>
            </w:r>
            <w:proofErr w:type="spellStart"/>
            <w:r w:rsidR="004D0D5E" w:rsidRPr="00906DCB">
              <w:rPr>
                <w:color w:val="92D050"/>
              </w:rPr>
              <w:t>type_of_final_order.all_false</w:t>
            </w:r>
            <w:proofErr w:type="spellEnd"/>
            <w:r w:rsidR="004D0D5E" w:rsidRPr="00906DCB">
              <w:rPr>
                <w:color w:val="92D050"/>
              </w:rPr>
              <w:t xml:space="preserve">('child support', 'custody') or </w:t>
            </w:r>
            <w:r w:rsidR="004D0D5E">
              <w:rPr>
                <w:color w:val="00B050"/>
              </w:rPr>
              <w:t>(</w:t>
            </w:r>
            <w:r w:rsidR="004D0D5E" w:rsidRPr="00906DCB">
              <w:rPr>
                <w:color w:val="00B050"/>
              </w:rPr>
              <w:t>type_of_final_order.any_true('child support', 'custody') and not why_change in ('review', 'schedule', 'income'))</w:t>
            </w:r>
            <w:r w:rsidR="004D0D5E" w:rsidRPr="00CE0567">
              <w:rPr>
                <w:color w:val="92D050"/>
              </w:rPr>
              <w:t>)</w:t>
            </w:r>
            <w:r w:rsidR="004D0D5E">
              <w:rPr>
                <w:color w:val="FFC000"/>
              </w:rPr>
              <w:t>)</w:t>
            </w:r>
            <w:r w:rsidR="004D0D5E" w:rsidRPr="0062405D">
              <w:rPr>
                <w:color w:val="FF0000"/>
              </w:rPr>
              <w:t>)</w:t>
            </w:r>
            <w:r w:rsidR="004D0D5E">
              <w:rPr>
                <w:color w:val="C00000"/>
              </w:rPr>
              <w:t>)</w:t>
            </w:r>
            <w:r w:rsidR="004D0D5E">
              <w:rPr>
                <w:color w:val="FFC000"/>
              </w:rPr>
              <w:t xml:space="preserve"> </w:t>
            </w:r>
            <w:r w:rsidR="004D0D5E" w:rsidRPr="00F61316">
              <w:t>%}</w:t>
            </w:r>
          </w:p>
          <w:p w14:paraId="0DC5C21F" w14:textId="5235B3CD" w:rsidR="000D18FA" w:rsidRDefault="000D18FA" w:rsidP="00A10113">
            <w:pPr>
              <w:pStyle w:val="Listnumbered"/>
              <w:numPr>
                <w:ilvl w:val="0"/>
                <w:numId w:val="16"/>
              </w:numPr>
            </w:pPr>
            <w:r>
              <w:t xml:space="preserve">Pay the </w:t>
            </w:r>
            <w:r w:rsidRPr="007012A2">
              <w:t>$75</w:t>
            </w:r>
            <w:r>
              <w:t xml:space="preserve"> </w:t>
            </w:r>
            <w:r w:rsidRPr="007012A2">
              <w:t>fee</w:t>
            </w:r>
            <w:r>
              <w:t xml:space="preserve"> to file your Motion to Modify.</w:t>
            </w:r>
            <w:r>
              <w:br/>
              <w:t>If you cannot afford the filing fee, you can ask the court to waive it:</w:t>
            </w:r>
          </w:p>
          <w:p w14:paraId="76B4D0B6" w14:textId="4ECDEC21" w:rsidR="000D18FA" w:rsidRDefault="000D18FA" w:rsidP="004D0D5E">
            <w:pPr>
              <w:pStyle w:val="ListParagraph"/>
              <w:numPr>
                <w:ilvl w:val="0"/>
                <w:numId w:val="1"/>
              </w:numPr>
            </w:pPr>
            <w:r>
              <w:t xml:space="preserve">Call the </w:t>
            </w:r>
            <w:hyperlink r:id="rId137" w:history="1">
              <w:r w:rsidRPr="00650DA9">
                <w:t>Family Law Self-Help Center</w:t>
              </w:r>
            </w:hyperlink>
            <w:r>
              <w:br/>
              <w:t>(907)264-0851, or</w:t>
            </w:r>
            <w:r>
              <w:br/>
            </w:r>
            <w:r w:rsidRPr="001718A5">
              <w:t>(866)279-0851</w:t>
            </w:r>
            <w:r>
              <w:t>,</w:t>
            </w:r>
          </w:p>
          <w:p w14:paraId="11B7D1D4" w14:textId="77777777" w:rsidR="000D18FA" w:rsidRDefault="000D18FA" w:rsidP="000D18FA">
            <w:pPr>
              <w:pStyle w:val="Listnumbered"/>
              <w:ind w:left="765"/>
            </w:pPr>
            <w:r w:rsidRPr="001718A5">
              <w:t>or</w:t>
            </w:r>
          </w:p>
          <w:p w14:paraId="30689663" w14:textId="0E95EE5D" w:rsidR="000D18FA" w:rsidRPr="001B5674" w:rsidRDefault="000D18FA" w:rsidP="004D0D5E">
            <w:pPr>
              <w:pStyle w:val="ListParagraph"/>
              <w:numPr>
                <w:ilvl w:val="0"/>
                <w:numId w:val="1"/>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138" w:tgtFrame="_blank" w:history="1">
              <w:r w:rsidRPr="0001051D">
                <w:rPr>
                  <w:b/>
                </w:rPr>
                <w:t>TF-920</w:t>
              </w:r>
            </w:hyperlink>
            <w:r>
              <w:t xml:space="preserve"> </w:t>
            </w:r>
            <w:r w:rsidRPr="001718A5">
              <w:t>[</w:t>
            </w:r>
            <w:hyperlink r:id="rId139" w:history="1">
              <w:r w:rsidRPr="00302BE4">
                <w:rPr>
                  <w:rStyle w:val="Hyperlink"/>
                </w:rPr>
                <w:t>Fill-In</w:t>
              </w:r>
              <w:r>
                <w:rPr>
                  <w:rStyle w:val="Hyperlink"/>
                </w:rPr>
                <w:t xml:space="preserve"> </w:t>
              </w:r>
              <w:r w:rsidRPr="00302BE4">
                <w:rPr>
                  <w:rStyle w:val="Hyperlink"/>
                </w:rPr>
                <w:t>PDF</w:t>
              </w:r>
            </w:hyperlink>
            <w:r w:rsidRPr="00F31A6E">
              <w:rPr>
                <w:color w:val="auto"/>
              </w:rPr>
              <w:t>].</w:t>
            </w:r>
            <w:r w:rsidRPr="0001051D">
              <w:rPr>
                <w:color w:val="5B9BD5" w:themeColor="accent5"/>
              </w:rPr>
              <w:t>{%</w:t>
            </w:r>
            <w:r>
              <w:rPr>
                <w:color w:val="5B9BD5" w:themeColor="accent5"/>
              </w:rPr>
              <w:t xml:space="preserve"> </w:t>
            </w:r>
            <w:r w:rsidRPr="0001051D">
              <w:rPr>
                <w:color w:val="5B9BD5" w:themeColor="accent5"/>
              </w:rPr>
              <w:t>endif</w:t>
            </w:r>
            <w:r>
              <w:rPr>
                <w:color w:val="5B9BD5" w:themeColor="accent5"/>
              </w:rPr>
              <w:t xml:space="preserve"> </w:t>
            </w:r>
            <w:r w:rsidRPr="0001051D">
              <w:rPr>
                <w:color w:val="5B9BD5" w:themeColor="accent5"/>
              </w:rPr>
              <w:t>%</w:t>
            </w:r>
            <w:r>
              <w:rPr>
                <w:color w:val="5B9BD5" w:themeColor="accent5"/>
              </w:rPr>
              <w:t>}</w:t>
            </w:r>
          </w:p>
          <w:p w14:paraId="4D57707F" w14:textId="0D251554" w:rsidR="000D18FA" w:rsidRPr="006660B3" w:rsidRDefault="000D18FA" w:rsidP="00A10113">
            <w:pPr>
              <w:pStyle w:val="Listnumbered"/>
              <w:numPr>
                <w:ilvl w:val="0"/>
                <w:numId w:val="16"/>
              </w:numPr>
            </w:pPr>
            <w:r w:rsidRPr="006660B3">
              <w:t>Keep 1 copy for your own records.</w:t>
            </w:r>
          </w:p>
          <w:p w14:paraId="2E838B15" w14:textId="77777777" w:rsidR="000D18FA" w:rsidRDefault="000D18FA" w:rsidP="00A10113">
            <w:pPr>
              <w:pStyle w:val="Listnumbered"/>
              <w:numPr>
                <w:ilvl w:val="0"/>
                <w:numId w:val="16"/>
              </w:numPr>
            </w:pPr>
            <w:r>
              <w:t xml:space="preserve">Give the 2nd copy to {{ other_party_in_case }} on the date and way you wrote on your </w:t>
            </w:r>
            <w:r w:rsidRPr="00881780">
              <w:rPr>
                <w:b/>
                <w:bCs/>
              </w:rPr>
              <w:t>Certificate of Service</w:t>
            </w:r>
            <w:r>
              <w:t>.</w:t>
            </w:r>
          </w:p>
          <w:p w14:paraId="077B8165" w14:textId="0A83837E" w:rsidR="000D18FA" w:rsidRDefault="000D18FA" w:rsidP="00A10113">
            <w:pPr>
              <w:pStyle w:val="Listnumbered"/>
              <w:numPr>
                <w:ilvl w:val="0"/>
                <w:numId w:val="16"/>
              </w:numPr>
            </w:pPr>
            <w:r>
              <w:t xml:space="preserve">Read Step </w:t>
            </w:r>
            <w:r>
              <w:fldChar w:fldCharType="begin"/>
            </w:r>
            <w:r>
              <w:instrText xml:space="preserve"> REF Serve \h </w:instrText>
            </w:r>
            <w:r>
              <w:fldChar w:fldCharType="separate"/>
            </w:r>
            <w:r w:rsidR="00D3157D">
              <w:rPr>
                <w:noProof/>
                <w:shd w:val="clear" w:color="auto" w:fill="FFFFFF"/>
              </w:rPr>
              <w:t>26</w:t>
            </w:r>
            <w:r>
              <w:fldChar w:fldCharType="end"/>
            </w:r>
            <w:r>
              <w:t>: Serve {</w:t>
            </w:r>
            <w:proofErr w:type="gramStart"/>
            <w:r>
              <w:t xml:space="preserve">{ </w:t>
            </w:r>
            <w:proofErr w:type="spellStart"/>
            <w:r w:rsidRPr="00204E7F">
              <w:t>other</w:t>
            </w:r>
            <w:proofErr w:type="gramEnd"/>
            <w:r w:rsidRPr="00204E7F">
              <w:t>_party_in_case</w:t>
            </w:r>
            <w:proofErr w:type="spellEnd"/>
            <w:r w:rsidRPr="00204E7F">
              <w:t xml:space="preserve"> }</w:t>
            </w:r>
            <w:r>
              <w:t>}.</w:t>
            </w:r>
          </w:p>
          <w:p w14:paraId="6DFE8FE9" w14:textId="77777777" w:rsidR="00FE3BAD" w:rsidRPr="00FF647B" w:rsidRDefault="00FE3BAD" w:rsidP="00FE3BAD">
            <w:pPr>
              <w:pStyle w:val="Heading3"/>
              <w:outlineLvl w:val="2"/>
            </w:pPr>
            <w:r>
              <w:t>Links in this step</w:t>
            </w:r>
          </w:p>
          <w:p w14:paraId="59E3D647" w14:textId="77777777" w:rsidR="00FE3BAD" w:rsidRPr="002A3233" w:rsidRDefault="00FE3BAD" w:rsidP="00FE3BAD">
            <w:pPr>
              <w:pStyle w:val="Listnumbered"/>
              <w:spacing w:before="240" w:after="0"/>
              <w:ind w:left="43"/>
              <w:rPr>
                <w:color w:val="auto"/>
              </w:rPr>
            </w:pPr>
            <w:r w:rsidRPr="00EA5A91">
              <w:rPr>
                <w:color w:val="5B9BD5" w:themeColor="accent5"/>
              </w:rPr>
              <w:t>{%</w:t>
            </w:r>
            <w:r>
              <w:rPr>
                <w:color w:val="5B9BD5" w:themeColor="accent5"/>
              </w:rPr>
              <w:t xml:space="preserve"> if user_need == 'change foreign custody order' </w:t>
            </w:r>
            <w:r w:rsidRPr="002839B3">
              <w:rPr>
                <w:color w:val="FF0000"/>
              </w:rPr>
              <w:t>or (</w:t>
            </w:r>
            <w:r>
              <w:rPr>
                <w:color w:val="5B9BD5" w:themeColor="accent5"/>
              </w:rPr>
              <w:t xml:space="preserve">middle_of_case == 'no'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hyperlink r:id="rId140" w:history="1">
              <w:r w:rsidRPr="005149D0">
                <w:rPr>
                  <w:rStyle w:val="Hyperlink"/>
                </w:rPr>
                <w:t>Family Law Self-Help Center</w:t>
              </w:r>
              <w:r w:rsidRPr="005149D0">
                <w:rPr>
                  <w:rStyle w:val="Hyperlink"/>
                </w:rPr>
                <w:br/>
              </w:r>
            </w:hyperlink>
            <w:r w:rsidRPr="0084120C">
              <w:rPr>
                <w:rStyle w:val="Hyperlink"/>
                <w:color w:val="202529"/>
              </w:rPr>
              <w:t>courts.alaska.gov/shc/family</w:t>
            </w:r>
          </w:p>
          <w:p w14:paraId="14A04CB8" w14:textId="77777777" w:rsidR="00FE3BAD" w:rsidRPr="00974F47" w:rsidRDefault="00FE3BAD" w:rsidP="00FE3BAD">
            <w:pPr>
              <w:pStyle w:val="Listnumbered"/>
              <w:spacing w:before="240" w:after="0"/>
              <w:ind w:left="43"/>
            </w:pPr>
            <w:r w:rsidRPr="007456A8">
              <w:rPr>
                <w:b/>
              </w:rPr>
              <w:t>Exemption From the Payment of Fees,</w:t>
            </w:r>
            <w:r>
              <w:rPr>
                <w:b/>
              </w:rPr>
              <w:t xml:space="preserve"> </w:t>
            </w:r>
            <w:hyperlink r:id="rId141" w:tgtFrame="_blank" w:history="1">
              <w:r w:rsidRPr="007456A8">
                <w:rPr>
                  <w:b/>
                </w:rPr>
                <w:t>TF-920</w:t>
              </w:r>
            </w:hyperlink>
            <w:r w:rsidRPr="001718A5">
              <w:t> [</w:t>
            </w:r>
            <w:hyperlink r:id="rId142" w:history="1">
              <w:r w:rsidRPr="0084120C">
                <w:rPr>
                  <w:rStyle w:val="Hyperlink"/>
                </w:rPr>
                <w:t>Fill-In PDF</w:t>
              </w:r>
            </w:hyperlink>
            <w:r w:rsidRPr="001718A5">
              <w:t>]</w:t>
            </w:r>
            <w:r w:rsidRPr="0084120C">
              <w:br/>
              <w:t>public.courts.alaska.gov/web/forms/docs/tf-920.pdf</w:t>
            </w:r>
          </w:p>
          <w:p w14:paraId="64ABEA09" w14:textId="77777777" w:rsidR="00FE3BAD" w:rsidRPr="00460700" w:rsidRDefault="00FE3BAD" w:rsidP="00FE3BAD">
            <w:pPr>
              <w:pStyle w:val="Body"/>
            </w:pPr>
            <w:r w:rsidRPr="00302BE4">
              <w:rPr>
                <w:color w:val="5B9BD5" w:themeColor="accent5"/>
              </w:rPr>
              <w:t>{% endif</w:t>
            </w:r>
            <w:r w:rsidRPr="00460700">
              <w:rPr>
                <w:color w:val="5B9BD5" w:themeColor="accent5"/>
              </w:rPr>
              <w:t xml:space="preserve"> %}</w:t>
            </w:r>
            <w:hyperlink r:id="rId143" w:anchor="current-courts" w:history="1">
              <w:r w:rsidRPr="00E12C8F">
                <w:rPr>
                  <w:rStyle w:val="Hyperlink"/>
                </w:rPr>
                <w:t xml:space="preserve">See if your court uses </w:t>
              </w:r>
              <w:proofErr w:type="spellStart"/>
              <w:r w:rsidRPr="00E12C8F">
                <w:rPr>
                  <w:rStyle w:val="Hyperlink"/>
                </w:rPr>
                <w:t>TrueFiling</w:t>
              </w:r>
              <w:proofErr w:type="spellEnd"/>
            </w:hyperlink>
            <w:r w:rsidRPr="005149D0">
              <w:br/>
            </w:r>
            <w:r w:rsidRPr="00460700">
              <w:t>courts.alaska.gov/</w:t>
            </w:r>
            <w:proofErr w:type="spellStart"/>
            <w:r w:rsidRPr="00460700">
              <w:t>efile</w:t>
            </w:r>
            <w:proofErr w:type="spellEnd"/>
            <w:r w:rsidRPr="00460700">
              <w:t>/</w:t>
            </w:r>
            <w:proofErr w:type="spellStart"/>
            <w:r w:rsidRPr="00460700">
              <w:t>index.htm#current-courts</w:t>
            </w:r>
            <w:proofErr w:type="spellEnd"/>
          </w:p>
          <w:p w14:paraId="1C55A614" w14:textId="323E4824" w:rsidR="000D18FA" w:rsidRPr="00CE5ADB" w:rsidRDefault="003D0899" w:rsidP="00FE3BAD">
            <w:pPr>
              <w:pStyle w:val="Body"/>
            </w:pPr>
            <w:hyperlink r:id="rId144" w:history="1">
              <w:r w:rsidR="00FE3BAD" w:rsidRPr="005149D0">
                <w:rPr>
                  <w:rStyle w:val="Hyperlink"/>
                </w:rPr>
                <w:t>See if your court accepts documents by email</w:t>
              </w:r>
            </w:hyperlink>
            <w:r w:rsidR="00FE3BAD" w:rsidRPr="00460700">
              <w:br/>
              <w:t>courts.alaska.gov/</w:t>
            </w:r>
            <w:proofErr w:type="spellStart"/>
            <w:r w:rsidR="00FE3BAD" w:rsidRPr="00460700">
              <w:t>courtdir</w:t>
            </w:r>
            <w:proofErr w:type="spellEnd"/>
            <w:r w:rsidR="00FE3BAD" w:rsidRPr="00460700">
              <w:t>/efiling.htm</w:t>
            </w:r>
          </w:p>
        </w:tc>
      </w:tr>
      <w:tr w:rsidR="000D18FA" w14:paraId="0346E89B" w14:textId="77777777" w:rsidTr="00DC1A96">
        <w:trPr>
          <w:jc w:val="center"/>
        </w:trPr>
        <w:tc>
          <w:tcPr>
            <w:tcW w:w="2880" w:type="dxa"/>
            <w:tcMar>
              <w:top w:w="360" w:type="dxa"/>
              <w:left w:w="115" w:type="dxa"/>
              <w:right w:w="115" w:type="dxa"/>
            </w:tcMar>
          </w:tcPr>
          <w:p w14:paraId="131CAEE7" w14:textId="6E5038F0" w:rsidR="000D18FA" w:rsidRDefault="000D18FA" w:rsidP="000D18FA">
            <w:pPr>
              <w:pStyle w:val="Body"/>
            </w:pPr>
            <w:r w:rsidRPr="005D001A">
              <w:lastRenderedPageBreak/>
              <w:t>{%tr</w:t>
            </w:r>
            <w:r>
              <w:t xml:space="preserve"> end</w:t>
            </w:r>
            <w:r w:rsidRPr="005D001A">
              <w:t>if</w:t>
            </w:r>
            <w:r>
              <w:t xml:space="preserve"> </w:t>
            </w:r>
            <w:r w:rsidRPr="005D001A">
              <w:t>%}</w:t>
            </w:r>
          </w:p>
        </w:tc>
        <w:tc>
          <w:tcPr>
            <w:tcW w:w="7612" w:type="dxa"/>
            <w:tcMar>
              <w:top w:w="432" w:type="dxa"/>
              <w:left w:w="115" w:type="dxa"/>
              <w:right w:w="115" w:type="dxa"/>
            </w:tcMar>
          </w:tcPr>
          <w:p w14:paraId="4E6E9495" w14:textId="77777777" w:rsidR="000D18FA" w:rsidRDefault="000D18FA" w:rsidP="000D18FA">
            <w:pPr>
              <w:pStyle w:val="Body"/>
            </w:pPr>
          </w:p>
        </w:tc>
      </w:tr>
      <w:tr w:rsidR="000D18FA" w14:paraId="52CE68BA" w14:textId="77777777" w:rsidTr="00DC1A96">
        <w:trPr>
          <w:jc w:val="center"/>
        </w:trPr>
        <w:tc>
          <w:tcPr>
            <w:tcW w:w="2880" w:type="dxa"/>
            <w:tcMar>
              <w:top w:w="360" w:type="dxa"/>
              <w:left w:w="115" w:type="dxa"/>
              <w:right w:w="115" w:type="dxa"/>
            </w:tcMar>
          </w:tcPr>
          <w:p w14:paraId="46BEA31A" w14:textId="235D152E" w:rsidR="000D18FA" w:rsidRDefault="007E6CEB" w:rsidP="000D18FA">
            <w:pPr>
              <w:pStyle w:val="Body"/>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t>type_of_response in('reconsider', 'modify', 'set aside') %}</w:t>
            </w:r>
          </w:p>
        </w:tc>
        <w:tc>
          <w:tcPr>
            <w:tcW w:w="7612" w:type="dxa"/>
            <w:tcMar>
              <w:top w:w="432" w:type="dxa"/>
              <w:left w:w="115" w:type="dxa"/>
              <w:right w:w="115" w:type="dxa"/>
            </w:tcMar>
          </w:tcPr>
          <w:p w14:paraId="1A83F157" w14:textId="739BE8EC" w:rsidR="000D18FA" w:rsidRDefault="00B83139" w:rsidP="000D18FA">
            <w:pPr>
              <w:pStyle w:val="Body"/>
            </w:pPr>
            <w:proofErr w:type="spellStart"/>
            <w:r w:rsidRPr="00B83139">
              <w:t>file_response_step</w:t>
            </w:r>
            <w:proofErr w:type="spellEnd"/>
            <w:r>
              <w:t xml:space="preserve"> in </w:t>
            </w:r>
            <w:r w:rsidRPr="00B83139">
              <w:t>aka2j_motion_response_templates.yml</w:t>
            </w:r>
          </w:p>
        </w:tc>
      </w:tr>
      <w:tr w:rsidR="000D18FA" w14:paraId="02A906F7" w14:textId="77777777" w:rsidTr="00DC1A96">
        <w:trPr>
          <w:jc w:val="center"/>
        </w:trPr>
        <w:tc>
          <w:tcPr>
            <w:tcW w:w="2880" w:type="dxa"/>
            <w:tcMar>
              <w:top w:w="360" w:type="dxa"/>
              <w:left w:w="115" w:type="dxa"/>
              <w:right w:w="115" w:type="dxa"/>
            </w:tcMar>
          </w:tcPr>
          <w:p w14:paraId="25355829" w14:textId="301B744A" w:rsidR="000D18FA" w:rsidRDefault="007E6CEB" w:rsidP="000D18FA">
            <w:pPr>
              <w:pStyle w:val="Heading2"/>
              <w:outlineLvl w:val="1"/>
            </w:pPr>
            <w:r>
              <w:lastRenderedPageBreak/>
              <w:t xml:space="preserve">Step </w:t>
            </w:r>
            <w:bookmarkStart w:id="13" w:name="FileResponse"/>
            <w:r>
              <w:fldChar w:fldCharType="begin"/>
            </w:r>
            <w:r>
              <w:instrText xml:space="preserve"> SEQ stepList \* MERGEFORMAT </w:instrText>
            </w:r>
            <w:r>
              <w:fldChar w:fldCharType="separate"/>
            </w:r>
            <w:r w:rsidR="00D3157D">
              <w:rPr>
                <w:noProof/>
              </w:rPr>
              <w:t>25</w:t>
            </w:r>
            <w:r>
              <w:rPr>
                <w:noProof/>
              </w:rPr>
              <w:fldChar w:fldCharType="end"/>
            </w:r>
            <w:bookmarkEnd w:id="13"/>
            <w:r w:rsidRPr="00A50D37">
              <w:rPr>
                <w:shd w:val="clear" w:color="auto" w:fill="FFFFFF"/>
              </w:rPr>
              <w:t>:</w:t>
            </w:r>
            <w:r>
              <w:rPr>
                <w:shd w:val="clear" w:color="auto" w:fill="FFFFFF"/>
              </w:rPr>
              <w:t xml:space="preserve"> </w:t>
            </w:r>
            <w:r>
              <w:t>{% if type_of_response == 'reconsider' %} If the judge asks you to respond to the Motion to Reconsider, file your response }}</w:t>
            </w:r>
            <w:r w:rsidRPr="007D57CF">
              <w:rPr>
                <w:color w:val="FF0000"/>
              </w:rPr>
              <w:t>{% else %}</w:t>
            </w:r>
            <w:r>
              <w:t xml:space="preserve"> F</w:t>
            </w:r>
            <w:r w:rsidRPr="007F4F15">
              <w:t>ile</w:t>
            </w:r>
            <w:r>
              <w:t xml:space="preserve"> your response</w:t>
            </w:r>
            <w:r w:rsidR="00574753">
              <w:t xml:space="preserve"> within 10 </w:t>
            </w:r>
            <w:r w:rsidR="00546495">
              <w:t>or</w:t>
            </w:r>
            <w:r w:rsidR="00574753">
              <w:t xml:space="preserve"> 13 days</w:t>
            </w:r>
            <w:r w:rsidRPr="00207B99">
              <w:rPr>
                <w:color w:val="FF0000"/>
              </w:rPr>
              <w:t>{% endif</w:t>
            </w:r>
            <w:r>
              <w:rPr>
                <w:color w:val="FF0000"/>
              </w:rPr>
              <w:t xml:space="preserve"> </w:t>
            </w:r>
            <w:r w:rsidRPr="00207B99">
              <w:rPr>
                <w:color w:val="FF0000"/>
              </w:rPr>
              <w:t>%}</w:t>
            </w:r>
          </w:p>
        </w:tc>
        <w:tc>
          <w:tcPr>
            <w:tcW w:w="7612" w:type="dxa"/>
            <w:tcMar>
              <w:top w:w="432" w:type="dxa"/>
              <w:left w:w="115" w:type="dxa"/>
              <w:right w:w="115" w:type="dxa"/>
            </w:tcMar>
          </w:tcPr>
          <w:p w14:paraId="7BD3D37C" w14:textId="77777777" w:rsidR="007E6CEB" w:rsidRDefault="007E6CEB" w:rsidP="007E6CEB">
            <w:pPr>
              <w:pStyle w:val="Body"/>
            </w:pPr>
            <w:r w:rsidRPr="007109C3">
              <w:rPr>
                <w:color w:val="00B0F0"/>
              </w:rPr>
              <w:t>{% if</w:t>
            </w:r>
            <w:r>
              <w:rPr>
                <w:color w:val="00B0F0"/>
              </w:rPr>
              <w:t xml:space="preserve"> not (user_need in(</w:t>
            </w:r>
            <w:r>
              <w:rPr>
                <w:color w:val="FFC000"/>
                <w:shd w:val="clear" w:color="auto" w:fill="FFFFFF"/>
              </w:rPr>
              <w:t>'</w:t>
            </w:r>
            <w:r w:rsidRPr="00B67C79">
              <w:rPr>
                <w:color w:val="FFC000"/>
                <w:shd w:val="clear" w:color="auto" w:fill="FFFFFF"/>
              </w:rPr>
              <w:t xml:space="preserve">respond to motion in </w:t>
            </w:r>
            <w:r>
              <w:rPr>
                <w:color w:val="FFC000"/>
                <w:shd w:val="clear" w:color="auto" w:fill="FFFFFF"/>
              </w:rPr>
              <w:t>custody', '</w:t>
            </w:r>
            <w:r w:rsidRPr="00B67C79">
              <w:rPr>
                <w:color w:val="FFC000"/>
                <w:shd w:val="clear" w:color="auto" w:fill="FFFFFF"/>
              </w:rPr>
              <w:t>respond to motion in divorce</w:t>
            </w:r>
            <w:r>
              <w:rPr>
                <w:color w:val="FFC000"/>
                <w:shd w:val="clear" w:color="auto" w:fill="FFFFFF"/>
              </w:rPr>
              <w:t>'</w:t>
            </w:r>
            <w:r>
              <w:rPr>
                <w:color w:val="00B0F0"/>
              </w:rPr>
              <w:t xml:space="preserve">) and </w:t>
            </w:r>
            <w:r w:rsidRPr="007109C3">
              <w:rPr>
                <w:color w:val="00B0F0"/>
              </w:rPr>
              <w:t xml:space="preserve"> type_of_response </w:t>
            </w:r>
            <w:r>
              <w:rPr>
                <w:color w:val="00B0F0"/>
              </w:rPr>
              <w:t xml:space="preserve">== 'reconsider') </w:t>
            </w:r>
            <w:r w:rsidRPr="007109C3">
              <w:rPr>
                <w:color w:val="00B0F0"/>
              </w:rPr>
              <w:t>%}</w:t>
            </w:r>
            <w:r>
              <w:t xml:space="preserve">If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mailed a copy of the motion to you, you have 13 days to file and serve your response. Use the date of the postmark on the envelope.</w:t>
            </w:r>
          </w:p>
          <w:p w14:paraId="08652720" w14:textId="77777777" w:rsidR="007E6CEB" w:rsidRDefault="007E6CEB" w:rsidP="007E6CEB">
            <w:pPr>
              <w:pStyle w:val="Body"/>
              <w:tabs>
                <w:tab w:val="num" w:pos="360"/>
              </w:tabs>
            </w:pPr>
            <w:r>
              <w:t>If they served you another way, you have 10 days to file and serve your response:</w:t>
            </w:r>
            <w:r w:rsidRPr="0099108E">
              <w:rPr>
                <w:color w:val="00B0F0"/>
              </w:rPr>
              <w:t>{</w:t>
            </w:r>
            <w:r>
              <w:rPr>
                <w:color w:val="00B0F0"/>
              </w:rPr>
              <w:t>% endif %}</w:t>
            </w:r>
          </w:p>
          <w:p w14:paraId="2B9A9978" w14:textId="77777777" w:rsidR="007E6CEB" w:rsidRPr="0049550D" w:rsidRDefault="007E6CEB" w:rsidP="00A10113">
            <w:pPr>
              <w:pStyle w:val="ListParagraphNumbered"/>
              <w:widowControl/>
              <w:numPr>
                <w:ilvl w:val="0"/>
                <w:numId w:val="17"/>
              </w:numPr>
              <w:autoSpaceDE/>
              <w:autoSpaceDN/>
              <w:ind w:left="417"/>
            </w:pPr>
            <w:r w:rsidRPr="0049550D">
              <w:t>Make 2 copies of everything you are going to give the court.</w:t>
            </w:r>
          </w:p>
          <w:p w14:paraId="64FE55D3" w14:textId="77777777" w:rsidR="007E6CEB" w:rsidRPr="0049550D" w:rsidRDefault="007E6CEB" w:rsidP="00F263D3">
            <w:pPr>
              <w:pStyle w:val="ListParagraph"/>
            </w:pPr>
            <w:r w:rsidRPr="0049550D">
              <w:t>Give the original version of your documents to the court. This is called “filing” your documents. You can:</w:t>
            </w:r>
          </w:p>
          <w:p w14:paraId="0C2F7990" w14:textId="77777777" w:rsidR="007E6CEB" w:rsidRPr="0049550D" w:rsidRDefault="007E6CEB" w:rsidP="00F263D3">
            <w:pPr>
              <w:pStyle w:val="ListParagraph"/>
            </w:pPr>
            <w:r w:rsidRPr="0049550D">
              <w:t xml:space="preserve">Deliver the documents to the court yourself. </w:t>
            </w:r>
          </w:p>
          <w:p w14:paraId="14575119" w14:textId="77777777" w:rsidR="007E6CEB" w:rsidRPr="0049550D" w:rsidRDefault="007E6CEB" w:rsidP="00F263D3">
            <w:pPr>
              <w:pStyle w:val="ListParagraph"/>
            </w:pPr>
            <w:r w:rsidRPr="0049550D">
              <w:t>Mail the documents by first-class mail.</w:t>
            </w:r>
          </w:p>
          <w:p w14:paraId="74CEE001" w14:textId="57D04ACB" w:rsidR="007E6CEB" w:rsidRPr="0049550D" w:rsidRDefault="007E6CEB" w:rsidP="00F263D3">
            <w:pPr>
              <w:pStyle w:val="ListParagraph"/>
            </w:pPr>
            <w:r w:rsidRPr="0049550D">
              <w:t xml:space="preserve">Use the court’s TrueFile eFiling system to send the documents to the court electronically, if your local court uses TrueFiling. </w:t>
            </w:r>
            <w:hyperlink r:id="rId145" w:anchor="current-courts" w:history="1">
              <w:r w:rsidRPr="0049550D">
                <w:rPr>
                  <w:rStyle w:val="Hyperlink"/>
                </w:rPr>
                <w:t>See if your court uses Truefiling</w:t>
              </w:r>
            </w:hyperlink>
            <w:r w:rsidRPr="0049550D">
              <w:t>. Or</w:t>
            </w:r>
          </w:p>
          <w:p w14:paraId="3F7481D8" w14:textId="6CD24135" w:rsidR="007E6CEB" w:rsidRPr="0049550D" w:rsidRDefault="007E6CEB" w:rsidP="00F263D3">
            <w:pPr>
              <w:pStyle w:val="ListParagraph"/>
            </w:pPr>
            <w:r w:rsidRPr="0049550D">
              <w:t xml:space="preserve">File the documents by email, if your local court accepts email filings.  </w:t>
            </w:r>
            <w:hyperlink r:id="rId146" w:history="1">
              <w:r w:rsidRPr="0049550D">
                <w:rPr>
                  <w:rStyle w:val="Hyperlink"/>
                </w:rPr>
                <w:t>See if your court accepts documents by email</w:t>
              </w:r>
            </w:hyperlink>
            <w:r w:rsidRPr="0049550D">
              <w:t>.</w:t>
            </w:r>
          </w:p>
          <w:p w14:paraId="73A6227E" w14:textId="77777777" w:rsidR="007E6CEB" w:rsidRPr="0049550D" w:rsidRDefault="007E6CEB" w:rsidP="007E6CEB">
            <w:pPr>
              <w:pStyle w:val="ListParagraphNumbered"/>
              <w:widowControl/>
              <w:autoSpaceDE/>
              <w:autoSpaceDN/>
              <w:ind w:left="403"/>
            </w:pPr>
            <w:r w:rsidRPr="0049550D">
              <w:t>Keep 1 copy for your own records.</w:t>
            </w:r>
          </w:p>
          <w:p w14:paraId="4786329C" w14:textId="77777777" w:rsidR="007E6CEB" w:rsidRPr="0049550D" w:rsidRDefault="007E6CEB" w:rsidP="007E6CEB">
            <w:pPr>
              <w:pStyle w:val="ListParagraphNumbered"/>
              <w:widowControl/>
              <w:autoSpaceDE/>
              <w:autoSpaceDN/>
              <w:ind w:left="403"/>
            </w:pPr>
            <w:r w:rsidRPr="0049550D">
              <w:t xml:space="preserve">Give the 2nd copy to {{ other_party_in_case }} on the date and way you wrote on your Certificate of Service. </w:t>
            </w:r>
          </w:p>
          <w:p w14:paraId="025067D0" w14:textId="22724E7E" w:rsidR="007E6CEB" w:rsidRPr="0049550D" w:rsidRDefault="007E6CEB" w:rsidP="007E6CEB">
            <w:pPr>
              <w:pStyle w:val="ListParagraphNumbered"/>
              <w:widowControl/>
              <w:autoSpaceDE/>
              <w:autoSpaceDN/>
              <w:ind w:left="403"/>
            </w:pPr>
            <w:r w:rsidRPr="0049550D">
              <w:t xml:space="preserve">Read Step </w:t>
            </w:r>
            <w:r w:rsidRPr="0049550D">
              <w:fldChar w:fldCharType="begin"/>
            </w:r>
            <w:r w:rsidRPr="0049550D">
              <w:instrText xml:space="preserve"> REF Serve \h </w:instrText>
            </w:r>
            <w:r>
              <w:instrText xml:space="preserve"> \* MERGEFORMAT </w:instrText>
            </w:r>
            <w:r w:rsidRPr="0049550D">
              <w:fldChar w:fldCharType="separate"/>
            </w:r>
            <w:r w:rsidR="00D3157D" w:rsidRPr="00D3157D">
              <w:t>26</w:t>
            </w:r>
            <w:r w:rsidRPr="0049550D">
              <w:fldChar w:fldCharType="end"/>
            </w:r>
            <w:r w:rsidRPr="0049550D">
              <w:t>: Serve {</w:t>
            </w:r>
            <w:proofErr w:type="gramStart"/>
            <w:r w:rsidRPr="0049550D">
              <w:t xml:space="preserve">{ </w:t>
            </w:r>
            <w:proofErr w:type="spellStart"/>
            <w:r w:rsidRPr="0049550D">
              <w:t>other</w:t>
            </w:r>
            <w:proofErr w:type="gramEnd"/>
            <w:r w:rsidRPr="0049550D">
              <w:t>_party_in_case</w:t>
            </w:r>
            <w:proofErr w:type="spellEnd"/>
            <w:r w:rsidRPr="0049550D">
              <w:t xml:space="preserve"> }}.</w:t>
            </w:r>
          </w:p>
          <w:p w14:paraId="61AB4192" w14:textId="77777777" w:rsidR="007E6CEB" w:rsidRPr="0049550D" w:rsidRDefault="007E6CEB" w:rsidP="007E6CEB">
            <w:pPr>
              <w:pStyle w:val="Heading3"/>
              <w:outlineLvl w:val="2"/>
            </w:pPr>
            <w:r w:rsidRPr="0049550D">
              <w:t>Links in this step</w:t>
            </w:r>
          </w:p>
          <w:p w14:paraId="01FF61ED" w14:textId="3955BA6A" w:rsidR="007E6CEB" w:rsidRDefault="003D0899" w:rsidP="007E6CEB">
            <w:pPr>
              <w:pStyle w:val="Body"/>
            </w:pPr>
            <w:hyperlink r:id="rId147" w:anchor="current-courts" w:history="1">
              <w:r w:rsidR="007E6CEB" w:rsidRPr="0049550D">
                <w:rPr>
                  <w:rStyle w:val="Hyperlink"/>
                </w:rPr>
                <w:t xml:space="preserve">See if your court uses </w:t>
              </w:r>
              <w:proofErr w:type="spellStart"/>
              <w:r w:rsidR="007E6CEB" w:rsidRPr="0049550D">
                <w:rPr>
                  <w:rStyle w:val="Hyperlink"/>
                </w:rPr>
                <w:t>Truefiling</w:t>
              </w:r>
              <w:proofErr w:type="spellEnd"/>
            </w:hyperlink>
            <w:r w:rsidR="007E6CEB">
              <w:br/>
            </w:r>
            <w:r w:rsidR="007E6CEB" w:rsidRPr="00994BE1">
              <w:t>courts.alaska.gov/</w:t>
            </w:r>
            <w:proofErr w:type="spellStart"/>
            <w:r w:rsidR="007E6CEB" w:rsidRPr="00994BE1">
              <w:t>efile</w:t>
            </w:r>
            <w:proofErr w:type="spellEnd"/>
            <w:r w:rsidR="007E6CEB" w:rsidRPr="00994BE1">
              <w:t>/</w:t>
            </w:r>
            <w:proofErr w:type="spellStart"/>
            <w:r w:rsidR="007E6CEB" w:rsidRPr="00994BE1">
              <w:t>index.htm#current-courts</w:t>
            </w:r>
            <w:proofErr w:type="spellEnd"/>
          </w:p>
          <w:p w14:paraId="0A83F05E" w14:textId="28DD389F" w:rsidR="000D18FA" w:rsidRDefault="003D0899" w:rsidP="007E6CEB">
            <w:pPr>
              <w:pStyle w:val="Body"/>
            </w:pPr>
            <w:hyperlink r:id="rId148" w:history="1">
              <w:r w:rsidR="007E6CEB" w:rsidRPr="0049550D">
                <w:rPr>
                  <w:rStyle w:val="Hyperlink"/>
                </w:rPr>
                <w:t>See if your court accepts documents by email</w:t>
              </w:r>
            </w:hyperlink>
            <w:r w:rsidR="007E6CEB">
              <w:br/>
            </w:r>
            <w:r w:rsidR="007E6CEB" w:rsidRPr="00994BE1">
              <w:t>courts.alaska.gov/</w:t>
            </w:r>
            <w:proofErr w:type="spellStart"/>
            <w:r w:rsidR="007E6CEB" w:rsidRPr="00994BE1">
              <w:t>courtdir</w:t>
            </w:r>
            <w:proofErr w:type="spellEnd"/>
            <w:r w:rsidR="007E6CEB" w:rsidRPr="00994BE1">
              <w:t>/efiling.htm</w:t>
            </w:r>
          </w:p>
        </w:tc>
      </w:tr>
      <w:tr w:rsidR="000D18FA" w14:paraId="10B7D04C" w14:textId="77777777" w:rsidTr="00DC1A96">
        <w:trPr>
          <w:jc w:val="center"/>
        </w:trPr>
        <w:tc>
          <w:tcPr>
            <w:tcW w:w="2880" w:type="dxa"/>
            <w:tcMar>
              <w:top w:w="360" w:type="dxa"/>
              <w:left w:w="115" w:type="dxa"/>
              <w:right w:w="115" w:type="dxa"/>
            </w:tcMar>
          </w:tcPr>
          <w:p w14:paraId="5DC4B6F8" w14:textId="3D363D94" w:rsidR="000D18FA" w:rsidRDefault="000D18FA" w:rsidP="000D18FA">
            <w:pPr>
              <w:pStyle w:val="Body"/>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5EAC3D48" w14:textId="77777777" w:rsidR="000D18FA" w:rsidRDefault="000D18FA" w:rsidP="000D18FA">
            <w:pPr>
              <w:pStyle w:val="Body"/>
            </w:pPr>
          </w:p>
        </w:tc>
      </w:tr>
      <w:tr w:rsidR="000D18FA" w14:paraId="44E845C6" w14:textId="77777777" w:rsidTr="00DC1A96">
        <w:trPr>
          <w:jc w:val="center"/>
        </w:trPr>
        <w:tc>
          <w:tcPr>
            <w:tcW w:w="2880" w:type="dxa"/>
            <w:tcMar>
              <w:top w:w="360" w:type="dxa"/>
              <w:left w:w="115" w:type="dxa"/>
              <w:right w:w="115" w:type="dxa"/>
            </w:tcMar>
          </w:tcPr>
          <w:p w14:paraId="0EB0E6FE" w14:textId="7B15DFEB" w:rsidR="000D18FA" w:rsidRDefault="007E6CEB" w:rsidP="000D18FA">
            <w:pPr>
              <w:pStyle w:val="Body"/>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divorce order' and not </w:t>
            </w:r>
            <w:r w:rsidRPr="00DE7CD3">
              <w:rPr>
                <w:shd w:val="clear" w:color="auto" w:fill="FFFFFF"/>
              </w:rPr>
              <w:t>unknown_final_date</w:t>
            </w:r>
            <w:r>
              <w:rPr>
                <w:shd w:val="clear" w:color="auto" w:fill="FFFFFF"/>
              </w:rPr>
              <w:t>.all_true</w:t>
            </w:r>
            <w:r w:rsidRPr="00EE4202">
              <w:rPr>
                <w:color w:val="00B0F0"/>
                <w:shd w:val="clear" w:color="auto" w:fill="FFFFFF"/>
              </w:rPr>
              <w:t>(</w:t>
            </w:r>
            <w:r w:rsidRPr="00DE7CD3">
              <w:rPr>
                <w:shd w:val="clear" w:color="auto" w:fill="FFFFFF"/>
              </w:rPr>
              <w:t>'appeal'</w:t>
            </w:r>
            <w:r>
              <w:rPr>
                <w:shd w:val="clear" w:color="auto" w:fill="FFFFFF"/>
              </w:rPr>
              <w:t xml:space="preserve">, exclusive = </w:t>
            </w:r>
            <w:r>
              <w:rPr>
                <w:shd w:val="clear" w:color="auto" w:fill="FFFFFF"/>
              </w:rPr>
              <w:lastRenderedPageBreak/>
              <w:t>True</w:t>
            </w:r>
            <w:r w:rsidRPr="00EE4202">
              <w:rPr>
                <w:color w:val="00B0F0"/>
                <w:shd w:val="clear" w:color="auto" w:fill="FFFFFF"/>
              </w:rPr>
              <w:t>)</w:t>
            </w:r>
            <w:r w:rsidRPr="00EE4202">
              <w:rPr>
                <w:color w:val="FF0000"/>
                <w:shd w:val="clear" w:color="auto" w:fill="FFFFFF"/>
              </w:rPr>
              <w:t>)</w:t>
            </w:r>
            <w:r>
              <w:rPr>
                <w:color w:val="FF0000"/>
                <w:shd w:val="clear" w:color="auto" w:fill="FFFFFF"/>
              </w:rPr>
              <w:t xml:space="preserve"> or </w:t>
            </w:r>
            <w:r>
              <w:rPr>
                <w:shd w:val="clear" w:color="auto" w:fill="FFFFFF"/>
              </w:rPr>
              <w:t>type_of_response in('reconsider', 'modify', 'set aside') %}</w:t>
            </w:r>
          </w:p>
        </w:tc>
        <w:tc>
          <w:tcPr>
            <w:tcW w:w="7612" w:type="dxa"/>
            <w:tcMar>
              <w:top w:w="432" w:type="dxa"/>
              <w:left w:w="115" w:type="dxa"/>
              <w:right w:w="115" w:type="dxa"/>
            </w:tcMar>
          </w:tcPr>
          <w:p w14:paraId="339A6382" w14:textId="0AFCE943" w:rsidR="000D18FA" w:rsidRDefault="00B83139" w:rsidP="000D18FA">
            <w:pPr>
              <w:pStyle w:val="Body"/>
            </w:pPr>
            <w:proofErr w:type="spellStart"/>
            <w:r w:rsidRPr="00B83139">
              <w:lastRenderedPageBreak/>
              <w:t>serve_motion_response_step</w:t>
            </w:r>
            <w:proofErr w:type="spellEnd"/>
            <w:r>
              <w:t xml:space="preserve"> in </w:t>
            </w:r>
            <w:r w:rsidRPr="00B83139">
              <w:t>aka2j_motion_response_templates.yml</w:t>
            </w:r>
          </w:p>
        </w:tc>
      </w:tr>
      <w:tr w:rsidR="000D18FA" w14:paraId="34A52C50" w14:textId="77777777" w:rsidTr="00DC1A96">
        <w:trPr>
          <w:jc w:val="center"/>
        </w:trPr>
        <w:tc>
          <w:tcPr>
            <w:tcW w:w="2880" w:type="dxa"/>
            <w:tcMar>
              <w:top w:w="360" w:type="dxa"/>
              <w:left w:w="115" w:type="dxa"/>
              <w:right w:w="115" w:type="dxa"/>
            </w:tcMar>
          </w:tcPr>
          <w:p w14:paraId="664B7187" w14:textId="4DBA8E0E" w:rsidR="000D18FA" w:rsidRDefault="000D18FA" w:rsidP="000D18FA">
            <w:pPr>
              <w:pStyle w:val="Heading2"/>
              <w:outlineLvl w:val="1"/>
            </w:pPr>
            <w:r>
              <w:lastRenderedPageBreak/>
              <w:t xml:space="preserve">Step </w:t>
            </w:r>
            <w:bookmarkStart w:id="14"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26</w:t>
            </w:r>
            <w:r w:rsidRPr="00A50D37">
              <w:rPr>
                <w:shd w:val="clear" w:color="auto" w:fill="FFFFFF"/>
              </w:rPr>
              <w:fldChar w:fldCharType="end"/>
            </w:r>
            <w:bookmarkEnd w:id="14"/>
            <w:r>
              <w:t xml:space="preserve">: </w:t>
            </w:r>
            <w:r w:rsidR="007E6CEB" w:rsidRPr="00207B99">
              <w:rPr>
                <w:color w:val="00B050"/>
              </w:rPr>
              <w:t>{% if type_of_response == 'reconsider' %}</w:t>
            </w:r>
            <w:r w:rsidR="007E6CEB">
              <w:t xml:space="preserve">If the judge asks you to respond to the Motion to Reconsider, serve {{other_party_in_case </w:t>
            </w:r>
            <w:r w:rsidR="007E6CEB" w:rsidRPr="00207B99">
              <w:t>}}</w:t>
            </w:r>
            <w:r w:rsidR="007E6CEB" w:rsidRPr="00207B99">
              <w:rPr>
                <w:color w:val="00B050"/>
              </w:rPr>
              <w:t>{% else</w:t>
            </w:r>
            <w:r w:rsidR="007E6CEB">
              <w:rPr>
                <w:color w:val="00B050"/>
              </w:rPr>
              <w:t xml:space="preserve"> </w:t>
            </w:r>
            <w:r w:rsidR="007E6CEB" w:rsidRPr="00207B99">
              <w:rPr>
                <w:color w:val="00B050"/>
              </w:rPr>
              <w:t>%}</w:t>
            </w:r>
            <w:r w:rsidR="007E6CEB">
              <w:t>Serve {{other_party_in_case }}</w:t>
            </w:r>
            <w:r w:rsidR="007E6CEB" w:rsidRPr="00207B99">
              <w:rPr>
                <w:color w:val="00B050"/>
              </w:rPr>
              <w:t>{% endif</w:t>
            </w:r>
            <w:r w:rsidR="007E6CEB">
              <w:rPr>
                <w:color w:val="00B050"/>
              </w:rPr>
              <w:t xml:space="preserve"> </w:t>
            </w:r>
            <w:r w:rsidR="007E6CEB" w:rsidRPr="00207B99">
              <w:rPr>
                <w:color w:val="00B050"/>
              </w:rPr>
              <w:t>%}</w:t>
            </w:r>
          </w:p>
        </w:tc>
        <w:tc>
          <w:tcPr>
            <w:tcW w:w="7612" w:type="dxa"/>
            <w:tcMar>
              <w:top w:w="432" w:type="dxa"/>
              <w:left w:w="115" w:type="dxa"/>
              <w:right w:w="115" w:type="dxa"/>
            </w:tcMar>
          </w:tcPr>
          <w:p w14:paraId="2832D58A" w14:textId="77777777" w:rsidR="00A10113" w:rsidRDefault="00A10113" w:rsidP="00A10113">
            <w:pPr>
              <w:pStyle w:val="Body"/>
              <w:widowControl/>
              <w:numPr>
                <w:ilvl w:val="0"/>
                <w:numId w:val="19"/>
              </w:numPr>
              <w:autoSpaceDE/>
              <w:autoSpaceDN/>
              <w:spacing w:before="240"/>
              <w:ind w:left="510"/>
            </w:pPr>
            <w:r>
              <w:t xml:space="preserve">Give a copy of all your documents to {{ other_party_in_case }} the way you wrote on the </w:t>
            </w:r>
            <w:r w:rsidRPr="00E941E8">
              <w:rPr>
                <w:b/>
                <w:bCs/>
              </w:rPr>
              <w:t>Certificate of Service</w:t>
            </w:r>
            <w:r>
              <w:t>.</w:t>
            </w:r>
          </w:p>
          <w:p w14:paraId="4136EA78" w14:textId="77777777" w:rsidR="00A10113" w:rsidRDefault="00A10113" w:rsidP="00A10113">
            <w:pPr>
              <w:pStyle w:val="Body"/>
              <w:widowControl/>
              <w:numPr>
                <w:ilvl w:val="0"/>
                <w:numId w:val="19"/>
              </w:numPr>
              <w:autoSpaceDE/>
              <w:autoSpaceDN/>
              <w:ind w:left="510"/>
            </w:pPr>
            <w:r>
              <w:t>Serve them on the date you said you would.</w:t>
            </w:r>
          </w:p>
          <w:p w14:paraId="72CDE78A" w14:textId="77777777" w:rsidR="00A10113" w:rsidRDefault="00A10113" w:rsidP="00A10113">
            <w:pPr>
              <w:pStyle w:val="Body"/>
              <w:widowControl/>
              <w:numPr>
                <w:ilvl w:val="0"/>
                <w:numId w:val="19"/>
              </w:numPr>
              <w:autoSpaceDE/>
              <w:autoSpaceDN/>
              <w:ind w:left="510"/>
            </w:pPr>
            <w:r>
              <w:t xml:space="preserve">If you did not serve {{ other_party_in_case }} on the date or the way you wrote on your </w:t>
            </w:r>
            <w:r w:rsidRPr="00E941E8">
              <w:rPr>
                <w:b/>
                <w:bCs/>
              </w:rPr>
              <w:t>Certificate of Service</w:t>
            </w:r>
            <w:r>
              <w:t>, fill out a new</w:t>
            </w:r>
            <w:r w:rsidRPr="00E941E8">
              <w:rPr>
                <w:b/>
                <w:bCs/>
              </w:rPr>
              <w:t xml:space="preserve"> </w:t>
            </w:r>
            <w:r w:rsidRPr="00683B2F">
              <w:rPr>
                <w:b/>
                <w:bCs/>
              </w:rPr>
              <w:t>Certificate of Service</w:t>
            </w:r>
            <w:r w:rsidRPr="00683B2F">
              <w:t xml:space="preserve">, </w:t>
            </w:r>
            <w:hyperlink r:id="rId149" w:history="1">
              <w:r w:rsidRPr="00683B2F">
                <w:rPr>
                  <w:rStyle w:val="Hyperlink"/>
                </w:rPr>
                <w:t>SCH-1620</w:t>
              </w:r>
            </w:hyperlink>
            <w:r>
              <w:t xml:space="preserve"> and file it with the court.</w:t>
            </w:r>
          </w:p>
          <w:p w14:paraId="60389330" w14:textId="77777777" w:rsidR="00A10113" w:rsidRDefault="00A10113" w:rsidP="00A10113">
            <w:pPr>
              <w:pStyle w:val="Heading3"/>
              <w:outlineLvl w:val="2"/>
            </w:pPr>
            <w:r>
              <w:t>Link in this step</w:t>
            </w:r>
          </w:p>
          <w:p w14:paraId="774F34B0" w14:textId="75739497" w:rsidR="000D18FA" w:rsidRPr="00C277F3" w:rsidRDefault="00A10113" w:rsidP="00A10113">
            <w:pPr>
              <w:pStyle w:val="Body"/>
            </w:pPr>
            <w:r w:rsidRPr="00683B2F">
              <w:rPr>
                <w:b/>
                <w:bCs/>
              </w:rPr>
              <w:t>Certificate of Service</w:t>
            </w:r>
            <w:r w:rsidRPr="00683B2F">
              <w:t xml:space="preserve">, </w:t>
            </w:r>
            <w:hyperlink r:id="rId150" w:history="1">
              <w:r w:rsidRPr="00683B2F">
                <w:rPr>
                  <w:rStyle w:val="Hyperlink"/>
                </w:rPr>
                <w:t>SCH-1620</w:t>
              </w:r>
            </w:hyperlink>
            <w:r w:rsidRPr="00231DEA">
              <w:br/>
            </w:r>
            <w:r w:rsidRPr="003262AB">
              <w:t>courts.alaska.gov/shc/family/docs/shc-1620.doc</w:t>
            </w:r>
          </w:p>
        </w:tc>
      </w:tr>
      <w:tr w:rsidR="000D18FA" w14:paraId="631FED5A" w14:textId="77777777" w:rsidTr="00DC1A96">
        <w:trPr>
          <w:jc w:val="center"/>
        </w:trPr>
        <w:tc>
          <w:tcPr>
            <w:tcW w:w="2880" w:type="dxa"/>
            <w:tcMar>
              <w:top w:w="360" w:type="dxa"/>
              <w:left w:w="115" w:type="dxa"/>
              <w:right w:w="115" w:type="dxa"/>
            </w:tcMar>
          </w:tcPr>
          <w:p w14:paraId="3FBB43EB" w14:textId="36F721B1" w:rsidR="000D18FA" w:rsidRPr="005D001A" w:rsidRDefault="000D18FA" w:rsidP="000D18FA">
            <w:pPr>
              <w:pStyle w:val="Body"/>
            </w:pPr>
            <w:r w:rsidRPr="005D001A">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0D18FA" w:rsidRDefault="000D18FA" w:rsidP="000D18FA">
            <w:pPr>
              <w:pStyle w:val="Body"/>
            </w:pPr>
          </w:p>
        </w:tc>
      </w:tr>
      <w:tr w:rsidR="000D18FA" w14:paraId="2EF85F6E" w14:textId="77777777" w:rsidTr="00360B18">
        <w:trPr>
          <w:jc w:val="center"/>
        </w:trPr>
        <w:tc>
          <w:tcPr>
            <w:tcW w:w="2880" w:type="dxa"/>
            <w:tcMar>
              <w:top w:w="360" w:type="dxa"/>
              <w:left w:w="115" w:type="dxa"/>
              <w:right w:w="115" w:type="dxa"/>
            </w:tcMar>
          </w:tcPr>
          <w:p w14:paraId="47F56646" w14:textId="3B2AF613" w:rsidR="000D18FA" w:rsidRDefault="000D18FA" w:rsidP="000D18FA">
            <w:pPr>
              <w:pStyle w:val="Body"/>
              <w:rPr>
                <w:shd w:val="clear" w:color="auto" w:fill="FFFFFF"/>
              </w:rPr>
            </w:pPr>
            <w:r w:rsidRPr="00B81A0C">
              <w:rPr>
                <w:shd w:val="clear" w:color="auto" w:fill="FFFFFF"/>
              </w:rPr>
              <w:t>{%tr</w:t>
            </w:r>
            <w:r>
              <w:rPr>
                <w:shd w:val="clear" w:color="auto" w:fill="FFFFFF"/>
              </w:rPr>
              <w:t xml:space="preserve"> </w:t>
            </w:r>
            <w:r w:rsidRPr="00753BC3">
              <w:rPr>
                <w:shd w:val="clear" w:color="auto" w:fill="FFFFFF"/>
              </w:rPr>
              <w:t>if</w:t>
            </w:r>
            <w:r>
              <w:rPr>
                <w:shd w:val="clear" w:color="auto" w:fill="FFFFFF"/>
              </w:rPr>
              <w:t xml:space="preserve"> user_need == '</w:t>
            </w:r>
            <w:r w:rsidRPr="009C0314">
              <w:rPr>
                <w:shd w:val="clear" w:color="auto" w:fill="FFFFFF"/>
              </w:rPr>
              <w:t>change</w:t>
            </w:r>
            <w:r>
              <w:rPr>
                <w:shd w:val="clear" w:color="auto" w:fill="FFFFFF"/>
              </w:rPr>
              <w:t xml:space="preserve"> </w:t>
            </w:r>
            <w:r w:rsidRPr="009C0314">
              <w:rPr>
                <w:shd w:val="clear" w:color="auto" w:fill="FFFFFF"/>
              </w:rPr>
              <w:t>foreign</w:t>
            </w:r>
            <w:r>
              <w:rPr>
                <w:shd w:val="clear" w:color="auto" w:fill="FFFFFF"/>
              </w:rPr>
              <w:t xml:space="preserve"> </w:t>
            </w:r>
            <w:r w:rsidRPr="009C0314">
              <w:rPr>
                <w:shd w:val="clear" w:color="auto" w:fill="FFFFFF"/>
              </w:rPr>
              <w:t>custody</w:t>
            </w:r>
            <w:r>
              <w:rPr>
                <w:shd w:val="clear" w:color="auto" w:fill="FFFFFF"/>
              </w:rPr>
              <w:t xml:space="preserve"> </w:t>
            </w:r>
            <w:r w:rsidRPr="009C0314">
              <w:rPr>
                <w:shd w:val="clear" w:color="auto" w:fill="FFFFFF"/>
              </w:rPr>
              <w:t>order</w:t>
            </w:r>
            <w:r>
              <w:rPr>
                <w:shd w:val="clear" w:color="auto" w:fill="FFFFFF"/>
              </w:rPr>
              <w:t xml:space="preserve">' </w:t>
            </w:r>
            <w:r w:rsidRPr="00784FED">
              <w:rPr>
                <w:color w:val="FF0000"/>
                <w:shd w:val="clear" w:color="auto" w:fill="FFFFFF"/>
              </w:rPr>
              <w:t>or</w:t>
            </w:r>
            <w:r>
              <w:rPr>
                <w:shd w:val="clear" w:color="auto" w:fill="FFFFFF"/>
              </w:rPr>
              <w:t xml:space="preserve"> </w:t>
            </w:r>
            <w:r w:rsidRPr="00324BA2">
              <w:t>(user_need == 'change divorce order'</w:t>
            </w:r>
            <w:r>
              <w:rPr>
                <w:shd w:val="clear" w:color="auto" w:fill="FFFFFF"/>
              </w:rPr>
              <w:t xml:space="preserve"> </w:t>
            </w:r>
            <w:r w:rsidRPr="00784FED">
              <w:rPr>
                <w:color w:val="FFC000"/>
                <w:shd w:val="clear" w:color="auto" w:fill="FFFFFF"/>
              </w:rPr>
              <w:t>and</w:t>
            </w:r>
            <w:r>
              <w:rPr>
                <w:color w:val="FFC000"/>
                <w:shd w:val="clear" w:color="auto" w:fill="FFFFFF"/>
              </w:rPr>
              <w:t xml:space="preserve"> </w:t>
            </w:r>
            <w:r w:rsidRPr="00324BA2">
              <w:rPr>
                <w:color w:val="FFC000"/>
                <w:shd w:val="clear" w:color="auto" w:fill="FFFFFF"/>
              </w:rPr>
              <w:t>not (</w:t>
            </w:r>
            <w:r w:rsidRPr="00B81A0C">
              <w:rPr>
                <w:shd w:val="clear" w:color="auto" w:fill="FFFFFF"/>
              </w:rPr>
              <w:t>interim_order_date_within_10_days</w:t>
            </w:r>
            <w:r>
              <w:rPr>
                <w:shd w:val="clear" w:color="auto" w:fill="FFFFFF"/>
              </w:rPr>
              <w:t xml:space="preserve"> </w:t>
            </w:r>
            <w:r w:rsidRPr="00CD0536">
              <w:rPr>
                <w:color w:val="00B050"/>
                <w:shd w:val="clear" w:color="auto" w:fill="FFFFFF"/>
              </w:rPr>
              <w:t xml:space="preserve">or </w:t>
            </w:r>
            <w:r w:rsidRPr="00B81A0C">
              <w:rPr>
                <w:shd w:val="clear" w:color="auto" w:fill="FFFFFF"/>
              </w:rPr>
              <w:t>final_order_date_within_10_day</w:t>
            </w:r>
            <w:r>
              <w:rPr>
                <w:shd w:val="clear" w:color="auto" w:fill="FFFFFF"/>
              </w:rPr>
              <w:t xml:space="preserve">s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lastRenderedPageBreak/>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00B0F0"/>
                <w:shd w:val="clear" w:color="auto" w:fill="FFFFFF"/>
              </w:rPr>
              <w:t xml:space="preserve"> </w:t>
            </w:r>
            <w:r w:rsidRPr="00CD0536">
              <w:rPr>
                <w:color w:val="00B050"/>
                <w:shd w:val="clear" w:color="auto" w:fill="FFFFFF"/>
              </w:rPr>
              <w:t>or</w:t>
            </w:r>
            <w:r>
              <w:rPr>
                <w:color w:val="92D050"/>
                <w:shd w:val="clear" w:color="auto" w:fill="FFFFFF"/>
              </w:rPr>
              <w:t xml:space="preserve"> </w:t>
            </w:r>
            <w:r w:rsidRPr="00784FED">
              <w:rPr>
                <w:shd w:val="clear" w:color="auto" w:fill="FFFFFF"/>
              </w:rPr>
              <w:t>unknown_final_date.all_true</w:t>
            </w:r>
            <w:r w:rsidRPr="00797261">
              <w:rPr>
                <w:color w:val="00B0F0"/>
                <w:shd w:val="clear" w:color="auto" w:fill="FFFFFF"/>
              </w:rPr>
              <w:t>(</w:t>
            </w:r>
            <w:r w:rsidRPr="00784FED">
              <w:rPr>
                <w:shd w:val="clear" w:color="auto" w:fill="FFFFFF"/>
              </w:rPr>
              <w:t>'</w:t>
            </w:r>
            <w:r>
              <w:rPr>
                <w:shd w:val="clear" w:color="auto" w:fill="FFFFFF"/>
              </w:rPr>
              <w:t>appeal</w:t>
            </w:r>
            <w:r w:rsidRPr="00784FED">
              <w:rPr>
                <w:shd w:val="clear" w:color="auto" w:fill="FFFFFF"/>
              </w:rPr>
              <w:t>',</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92D050"/>
                <w:shd w:val="clear" w:color="auto" w:fill="FFFFFF"/>
              </w:rPr>
              <w:t xml:space="preserve"> </w:t>
            </w:r>
            <w:r w:rsidRPr="00CD0536">
              <w:rPr>
                <w:color w:val="00B050"/>
                <w:shd w:val="clear" w:color="auto" w:fill="FFFFFF"/>
              </w:rPr>
              <w:t xml:space="preserve">or </w:t>
            </w:r>
            <w:r w:rsidRPr="00784FED">
              <w:rPr>
                <w:shd w:val="clear" w:color="auto" w:fill="FFFFFF"/>
              </w:rPr>
              <w:t>unknown_final_date.all_true</w:t>
            </w:r>
            <w:r w:rsidRPr="00797261">
              <w:rPr>
                <w:color w:val="00B0F0"/>
                <w:shd w:val="clear" w:color="auto" w:fill="FFFFFF"/>
              </w:rPr>
              <w:t>(</w:t>
            </w:r>
            <w:r w:rsidRPr="00784FED">
              <w:rPr>
                <w:shd w:val="clear" w:color="auto" w:fill="FFFFFF"/>
              </w:rPr>
              <w:t>'reconsider',</w:t>
            </w:r>
            <w:r>
              <w:rPr>
                <w:shd w:val="clear" w:color="auto" w:fill="FFFFFF"/>
              </w:rPr>
              <w:t xml:space="preserve"> </w:t>
            </w:r>
            <w:r w:rsidRPr="00784FED">
              <w:rPr>
                <w:shd w:val="clear" w:color="auto" w:fill="FFFFFF"/>
              </w:rPr>
              <w:t>'appeal',</w:t>
            </w:r>
            <w:r>
              <w:rPr>
                <w:shd w:val="clear" w:color="auto" w:fill="FFFFFF"/>
              </w:rPr>
              <w:t xml:space="preserve"> </w:t>
            </w:r>
            <w:r w:rsidRPr="00784FED">
              <w:rPr>
                <w:shd w:val="clear" w:color="auto" w:fill="FFFFFF"/>
              </w:rPr>
              <w:t>exclusive</w:t>
            </w:r>
            <w:r>
              <w:rPr>
                <w:shd w:val="clear" w:color="auto" w:fill="FFFFFF"/>
              </w:rPr>
              <w:t xml:space="preserve"> </w:t>
            </w:r>
            <w:r w:rsidRPr="00784FED">
              <w:rPr>
                <w:shd w:val="clear" w:color="auto" w:fill="FFFFFF"/>
              </w:rPr>
              <w:t>=</w:t>
            </w:r>
            <w:r>
              <w:rPr>
                <w:shd w:val="clear" w:color="auto" w:fill="FFFFFF"/>
              </w:rPr>
              <w:t xml:space="preserve"> </w:t>
            </w:r>
            <w:r w:rsidRPr="00784FED">
              <w:rPr>
                <w:shd w:val="clear" w:color="auto" w:fill="FFFFFF"/>
              </w:rPr>
              <w:t>True</w:t>
            </w:r>
            <w:r w:rsidRPr="00797261">
              <w:rPr>
                <w:color w:val="00B0F0"/>
                <w:shd w:val="clear" w:color="auto" w:fill="FFFFFF"/>
              </w:rPr>
              <w:t>)</w:t>
            </w:r>
            <w:r>
              <w:rPr>
                <w:color w:val="FFC000"/>
                <w:shd w:val="clear" w:color="auto" w:fill="FFFFFF"/>
              </w:rPr>
              <w:t>)</w:t>
            </w:r>
            <w:r>
              <w:rPr>
                <w:color w:val="FF0000"/>
                <w:shd w:val="clear" w:color="auto" w:fill="FFFFFF"/>
              </w:rPr>
              <w:t>)</w:t>
            </w:r>
            <w:r>
              <w:rPr>
                <w:color w:val="92D050"/>
                <w:shd w:val="clear" w:color="auto" w:fill="FFFFFF"/>
              </w:rPr>
              <w:t xml:space="preserve"> </w:t>
            </w:r>
            <w:r w:rsidRPr="00324BA2">
              <w:rPr>
                <w:color w:val="FF0000"/>
                <w:shd w:val="clear" w:color="auto" w:fill="FFFFFF"/>
              </w:rPr>
              <w:t>or</w:t>
            </w:r>
            <w:r>
              <w:rPr>
                <w:color w:val="92D050"/>
                <w:shd w:val="clear" w:color="auto" w:fill="FFFFFF"/>
              </w:rPr>
              <w:t xml:space="preserve"> </w:t>
            </w:r>
            <w:r w:rsidRPr="00784FED">
              <w:rPr>
                <w:color w:val="FF0000"/>
                <w:shd w:val="clear" w:color="auto" w:fill="FFFFFF"/>
              </w:rPr>
              <w:t>(</w:t>
            </w:r>
            <w:r>
              <w:rPr>
                <w:shd w:val="clear" w:color="auto" w:fill="FFFFFF"/>
              </w:rPr>
              <w:t xml:space="preserve">user_need == 'change divorce order' </w:t>
            </w:r>
            <w:r w:rsidRPr="00784FED">
              <w:rPr>
                <w:color w:val="FFC000"/>
                <w:shd w:val="clear" w:color="auto" w:fill="FFFFFF"/>
              </w:rPr>
              <w:t>and</w:t>
            </w:r>
            <w:r w:rsidRPr="00324BA2">
              <w:rPr>
                <w:color w:val="FFC000"/>
                <w:shd w:val="clear" w:color="auto" w:fill="FFFFFF"/>
              </w:rPr>
              <w:t xml:space="preserve"> (</w:t>
            </w:r>
            <w:r w:rsidRPr="00324BA2">
              <w:rPr>
                <w:color w:val="00B050"/>
                <w:shd w:val="clear" w:color="auto" w:fill="FFFFFF"/>
              </w:rPr>
              <w:t>(</w:t>
            </w:r>
            <w:r w:rsidRPr="00CD0536">
              <w:rPr>
                <w:color w:val="92D050"/>
                <w:shd w:val="clear" w:color="auto" w:fill="FFFFFF"/>
              </w:rPr>
              <w:t>type_of_final_order['custody order'] and</w:t>
            </w:r>
            <w:r>
              <w:rPr>
                <w:color w:val="92D050"/>
                <w:shd w:val="clear" w:color="auto" w:fill="FFFFFF"/>
              </w:rPr>
              <w:t xml:space="preserve"> </w:t>
            </w:r>
            <w:r w:rsidRPr="00CD0536">
              <w:rPr>
                <w:color w:val="92D050"/>
                <w:shd w:val="clear" w:color="auto" w:fill="FFFFFF"/>
              </w:rPr>
              <w:t xml:space="preserve"> </w:t>
            </w:r>
            <w:r>
              <w:rPr>
                <w:color w:val="92D050"/>
                <w:shd w:val="clear" w:color="auto" w:fill="FFFFFF"/>
              </w:rPr>
              <w:t>w</w:t>
            </w:r>
            <w:r w:rsidRPr="00CD0536">
              <w:rPr>
                <w:color w:val="92D050"/>
                <w:shd w:val="clear" w:color="auto" w:fill="FFFFFF"/>
              </w:rPr>
              <w:t>hy_change in('review', 'schedule')</w:t>
            </w:r>
            <w:r>
              <w:rPr>
                <w:color w:val="00B050"/>
                <w:shd w:val="clear" w:color="auto" w:fill="FFFFFF"/>
              </w:rPr>
              <w:t>)</w:t>
            </w:r>
            <w:r w:rsidRPr="00CD0536">
              <w:rPr>
                <w:color w:val="92D050"/>
                <w:shd w:val="clear" w:color="auto" w:fill="FFFFFF"/>
              </w:rPr>
              <w:t xml:space="preserve"> </w:t>
            </w:r>
            <w:r w:rsidRPr="00324BA2">
              <w:rPr>
                <w:color w:val="00B050"/>
                <w:shd w:val="clear" w:color="auto" w:fill="FFFFFF"/>
              </w:rPr>
              <w:t>or</w:t>
            </w:r>
            <w:r w:rsidRPr="00CD0536">
              <w:rPr>
                <w:color w:val="92D050"/>
                <w:shd w:val="clear" w:color="auto" w:fill="FFFFFF"/>
              </w:rPr>
              <w:t xml:space="preserve"> </w:t>
            </w:r>
            <w:r w:rsidRPr="00CD0536">
              <w:rPr>
                <w:color w:val="00B050"/>
                <w:shd w:val="clear" w:color="auto" w:fill="FFFFFF"/>
              </w:rPr>
              <w:t>(</w:t>
            </w:r>
            <w:r w:rsidRPr="00CD0536">
              <w:rPr>
                <w:color w:val="92D050"/>
                <w:shd w:val="clear" w:color="auto" w:fill="FFFFFF"/>
              </w:rPr>
              <w:t>type_of_final_order.any_true('property or debt', 'spousal support')           and why_change_divorce_order == 'changed circumstances'</w:t>
            </w:r>
            <w:r w:rsidRPr="00CD0536">
              <w:rPr>
                <w:color w:val="00B050"/>
                <w:shd w:val="clear" w:color="auto" w:fill="FFFFFF"/>
              </w:rPr>
              <w:t>)</w:t>
            </w:r>
            <w:r>
              <w:rPr>
                <w:color w:val="FFC000"/>
                <w:shd w:val="clear" w:color="auto" w:fill="FFFFFF"/>
              </w:rPr>
              <w:t>)</w:t>
            </w:r>
            <w:r w:rsidRPr="00784FED">
              <w:rPr>
                <w:color w:val="FF0000"/>
                <w:shd w:val="clear" w:color="auto" w:fill="FFFFFF"/>
              </w:rPr>
              <w:t>)</w:t>
            </w:r>
            <w:r w:rsidRPr="00753BC3">
              <w:rPr>
                <w:shd w:val="clear" w:color="auto" w:fill="FFFFFF"/>
              </w:rPr>
              <w:t>%}</w:t>
            </w:r>
          </w:p>
        </w:tc>
        <w:tc>
          <w:tcPr>
            <w:tcW w:w="7612" w:type="dxa"/>
            <w:tcMar>
              <w:top w:w="432" w:type="dxa"/>
              <w:left w:w="115" w:type="dxa"/>
              <w:right w:w="115" w:type="dxa"/>
            </w:tcMar>
          </w:tcPr>
          <w:p w14:paraId="2C6161F9" w14:textId="08165063" w:rsidR="000D18FA" w:rsidRDefault="00301099" w:rsidP="000D18FA">
            <w:pPr>
              <w:pStyle w:val="Body"/>
            </w:pPr>
            <w:r w:rsidRPr="00301099">
              <w:lastRenderedPageBreak/>
              <w:t>expect_after_motion_step</w:t>
            </w:r>
            <w:r>
              <w:t xml:space="preserve"> in </w:t>
            </w:r>
            <w:r w:rsidRPr="00301099">
              <w:t>aka2j_mod_cust_div_templates.yml</w:t>
            </w:r>
          </w:p>
        </w:tc>
      </w:tr>
      <w:tr w:rsidR="000D18FA" w14:paraId="68C42803" w14:textId="77777777" w:rsidTr="00360B18">
        <w:trPr>
          <w:jc w:val="center"/>
        </w:trPr>
        <w:tc>
          <w:tcPr>
            <w:tcW w:w="2880" w:type="dxa"/>
            <w:tcMar>
              <w:top w:w="360" w:type="dxa"/>
              <w:left w:w="115" w:type="dxa"/>
              <w:right w:w="115" w:type="dxa"/>
            </w:tcMar>
          </w:tcPr>
          <w:p w14:paraId="132D4783" w14:textId="4846D0AE" w:rsidR="000D18FA" w:rsidRDefault="000D18FA" w:rsidP="000D18FA">
            <w:pPr>
              <w:pStyle w:val="Heading2"/>
              <w:outlineLvl w:val="1"/>
              <w:rPr>
                <w:shd w:val="clear" w:color="auto" w:fill="FFFFFF"/>
              </w:rPr>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27</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a {{ motion_type }}</w:t>
            </w:r>
          </w:p>
        </w:tc>
        <w:tc>
          <w:tcPr>
            <w:tcW w:w="7612" w:type="dxa"/>
            <w:tcMar>
              <w:top w:w="432" w:type="dxa"/>
              <w:left w:w="115" w:type="dxa"/>
              <w:right w:w="115" w:type="dxa"/>
            </w:tcMar>
          </w:tcPr>
          <w:p w14:paraId="7D2B3438" w14:textId="77777777" w:rsidR="00613ED2" w:rsidRDefault="00613ED2" w:rsidP="00613ED2">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7D7F3F54" w14:textId="77777777" w:rsidR="00613ED2" w:rsidRDefault="00613ED2" w:rsidP="00613ED2">
            <w:pPr>
              <w:pStyle w:val="Body"/>
            </w:pPr>
            <w:r>
              <w:t xml:space="preserve">If you serve {{ </w:t>
            </w:r>
            <w:r w:rsidRPr="00095ECE">
              <w:t>other_party_in_case</w:t>
            </w:r>
            <w:r>
              <w:t xml:space="preserve"> }}:</w:t>
            </w:r>
          </w:p>
          <w:p w14:paraId="15AD6471" w14:textId="77777777" w:rsidR="00613ED2" w:rsidRPr="004F1FAF" w:rsidRDefault="00613ED2" w:rsidP="00A10113">
            <w:pPr>
              <w:pStyle w:val="ListParagraph"/>
              <w:numPr>
                <w:ilvl w:val="1"/>
                <w:numId w:val="16"/>
              </w:numPr>
              <w:ind w:left="403"/>
            </w:pPr>
            <w:r>
              <w:t xml:space="preserve">by hand delivery, email, or TrueFiling, </w:t>
            </w:r>
            <w:r w:rsidRPr="004F1FAF">
              <w:t xml:space="preserve">they have 10 days to file a written response. </w:t>
            </w:r>
          </w:p>
          <w:p w14:paraId="37F2FE52" w14:textId="77777777" w:rsidR="00613ED2" w:rsidRDefault="00613ED2" w:rsidP="00A10113">
            <w:pPr>
              <w:pStyle w:val="ListParagraph"/>
              <w:numPr>
                <w:ilvl w:val="1"/>
                <w:numId w:val="16"/>
              </w:numPr>
              <w:ind w:left="403"/>
            </w:pPr>
            <w:r w:rsidRPr="004F1FAF">
              <w:t xml:space="preserve">by mail, they have 13 days to file a written </w:t>
            </w:r>
            <w:r>
              <w:t xml:space="preserve">response. </w:t>
            </w:r>
          </w:p>
          <w:p w14:paraId="00135D45" w14:textId="77777777" w:rsidR="00613ED2" w:rsidRDefault="00613ED2" w:rsidP="00613ED2">
            <w:pPr>
              <w:rPr>
                <w:rFonts w:ascii="Helvetica" w:hAnsi="Helvetica" w:cs="Helvetica"/>
                <w:color w:val="202529"/>
                <w:spacing w:val="-2"/>
                <w:sz w:val="24"/>
                <w:szCs w:val="24"/>
              </w:rPr>
            </w:pPr>
            <w:bookmarkStart w:id="15" w:name="_Hlk166060862"/>
            <w:r w:rsidRPr="00987DC5">
              <w:rPr>
                <w:rFonts w:ascii="Helvetica" w:hAnsi="Helvetica" w:cs="Helvetica"/>
                <w:color w:val="202529"/>
                <w:spacing w:val="-2"/>
                <w:sz w:val="24"/>
                <w:szCs w:val="24"/>
              </w:rPr>
              <w:t>Counting:</w:t>
            </w:r>
          </w:p>
          <w:p w14:paraId="01EDCC81" w14:textId="77777777" w:rsidR="00613ED2" w:rsidRDefault="00613ED2" w:rsidP="00A10113">
            <w:pPr>
              <w:pStyle w:val="ListParagraph"/>
              <w:numPr>
                <w:ilvl w:val="1"/>
                <w:numId w:val="16"/>
              </w:numPr>
              <w:ind w:left="403"/>
            </w:pPr>
            <w:r>
              <w:t>Day 1 is the day after you delivered, emailed, or mailed it.</w:t>
            </w:r>
          </w:p>
          <w:p w14:paraId="1ACB1954" w14:textId="77777777" w:rsidR="00613ED2" w:rsidRDefault="00613ED2" w:rsidP="00A10113">
            <w:pPr>
              <w:pStyle w:val="ListParagraph"/>
              <w:numPr>
                <w:ilvl w:val="1"/>
                <w:numId w:val="16"/>
              </w:numPr>
              <w:ind w:left="403"/>
            </w:pPr>
            <w:r>
              <w:t>Count weekends and holidays.</w:t>
            </w:r>
          </w:p>
          <w:p w14:paraId="7C976FF1" w14:textId="77777777" w:rsidR="00613ED2" w:rsidRDefault="00613ED2" w:rsidP="00A10113">
            <w:pPr>
              <w:pStyle w:val="ListParagraph"/>
              <w:numPr>
                <w:ilvl w:val="1"/>
                <w:numId w:val="16"/>
              </w:numPr>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15"/>
          <w:p w14:paraId="58AE62AA" w14:textId="77777777" w:rsidR="00613ED2" w:rsidRDefault="00613ED2" w:rsidP="00613ED2">
            <w:pPr>
              <w:pStyle w:val="Body"/>
            </w:pPr>
            <w:r w:rsidRPr="00DA071F">
              <w:rPr>
                <w:color w:val="FF0000"/>
              </w:rPr>
              <w:t>{% if existing_case == "none" or (existing_case == "unknown" and after_courtview == "none") %}</w:t>
            </w:r>
            <w:r>
              <w:t xml:space="preserve">If you file your </w:t>
            </w:r>
            <w:r w:rsidRPr="00450AED">
              <w:rPr>
                <w:b/>
                <w:bCs/>
              </w:rPr>
              <w:t>Motion for Interim Child Support</w:t>
            </w:r>
            <w:r>
              <w:t xml:space="preserve"> with your complaint, the other parent does not have to respond until they respond to the complaint. This is usually 20 days </w:t>
            </w:r>
            <w:r>
              <w:lastRenderedPageBreak/>
              <w:t>after they get the complaint.</w:t>
            </w:r>
          </w:p>
          <w:p w14:paraId="350C062D" w14:textId="77777777" w:rsidR="00613ED2" w:rsidRDefault="00613ED2" w:rsidP="00613ED2">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2955ADD6" w14:textId="77777777" w:rsidR="00613ED2" w:rsidRDefault="00613ED2" w:rsidP="00613ED2">
            <w:pPr>
              <w:pStyle w:val="Heading3"/>
              <w:outlineLvl w:val="2"/>
            </w:pPr>
            <w:r>
              <w:t>You can reply to their response</w:t>
            </w:r>
          </w:p>
          <w:p w14:paraId="56FABB24" w14:textId="77777777" w:rsidR="00613ED2" w:rsidRDefault="00613ED2" w:rsidP="00613ED2">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6BEA2A18" w14:textId="77777777" w:rsidR="00613ED2" w:rsidRDefault="00613ED2" w:rsidP="00613ED2">
            <w:pPr>
              <w:pStyle w:val="Body"/>
            </w:pPr>
            <w:r>
              <w:t>If they serve you:</w:t>
            </w:r>
          </w:p>
          <w:p w14:paraId="115DC8A4" w14:textId="77777777" w:rsidR="00613ED2" w:rsidRDefault="00613ED2" w:rsidP="00A10113">
            <w:pPr>
              <w:pStyle w:val="ListParagraph"/>
              <w:numPr>
                <w:ilvl w:val="1"/>
                <w:numId w:val="16"/>
              </w:numPr>
              <w:ind w:left="403"/>
            </w:pPr>
            <w:r>
              <w:t>by hand delivery, email, or TrueFiling</w:t>
            </w:r>
            <w:r w:rsidRPr="00482F48">
              <w:t>, you have 5 days to file</w:t>
            </w:r>
            <w:r>
              <w:t>.</w:t>
            </w:r>
          </w:p>
          <w:p w14:paraId="55E70109" w14:textId="77777777" w:rsidR="00613ED2" w:rsidRDefault="00613ED2" w:rsidP="00A10113">
            <w:pPr>
              <w:pStyle w:val="ListParagraph"/>
              <w:numPr>
                <w:ilvl w:val="1"/>
                <w:numId w:val="16"/>
              </w:numPr>
              <w:ind w:left="403"/>
            </w:pPr>
            <w:r>
              <w:t xml:space="preserve">by mail, you have </w:t>
            </w:r>
            <w:r w:rsidRPr="00482F48">
              <w:t xml:space="preserve">8 </w:t>
            </w:r>
            <w:r>
              <w:t>days.</w:t>
            </w:r>
          </w:p>
          <w:p w14:paraId="1A1F9EB9" w14:textId="77777777" w:rsidR="00613ED2" w:rsidRDefault="00613ED2" w:rsidP="00613ED2">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4A18DAA0" w14:textId="77777777" w:rsidR="00613ED2" w:rsidRDefault="00613ED2" w:rsidP="00A10113">
            <w:pPr>
              <w:pStyle w:val="ListParagraph"/>
              <w:numPr>
                <w:ilvl w:val="1"/>
                <w:numId w:val="16"/>
              </w:numPr>
              <w:ind w:left="403"/>
            </w:pPr>
            <w:r>
              <w:t>Day 1 is the day after they delivered, emailed, or mailed it to you.</w:t>
            </w:r>
          </w:p>
          <w:p w14:paraId="3688078A" w14:textId="77777777" w:rsidR="00613ED2" w:rsidRDefault="00613ED2" w:rsidP="00A10113">
            <w:pPr>
              <w:pStyle w:val="ListParagraph"/>
              <w:numPr>
                <w:ilvl w:val="1"/>
                <w:numId w:val="16"/>
              </w:numPr>
              <w:ind w:left="403"/>
            </w:pPr>
            <w:r>
              <w:t>Do not count weekends and holidays.</w:t>
            </w:r>
          </w:p>
          <w:p w14:paraId="1B9603B0" w14:textId="77777777" w:rsidR="00613ED2" w:rsidRDefault="00613ED2" w:rsidP="00A10113">
            <w:pPr>
              <w:pStyle w:val="ListParagraph"/>
              <w:numPr>
                <w:ilvl w:val="1"/>
                <w:numId w:val="16"/>
              </w:numPr>
              <w:ind w:left="403"/>
            </w:pPr>
            <w:r>
              <w:t>If the due date is a weekend or holiday, your reply is due the next day the court is open. For example, if it is due on a Saturday, and the court is open Monday, your reply is due Monday.</w:t>
            </w:r>
          </w:p>
          <w:p w14:paraId="65184682" w14:textId="77777777" w:rsidR="00613ED2" w:rsidRDefault="00613ED2" w:rsidP="00613ED2">
            <w:pPr>
              <w:pStyle w:val="Body"/>
            </w:pPr>
            <w:r>
              <w:t>Draft your reply:</w:t>
            </w:r>
          </w:p>
          <w:p w14:paraId="6F55E5AE" w14:textId="77777777" w:rsidR="00613ED2" w:rsidRPr="00680E97" w:rsidRDefault="00613ED2" w:rsidP="00A10113">
            <w:pPr>
              <w:pStyle w:val="ListParagraph"/>
              <w:numPr>
                <w:ilvl w:val="1"/>
                <w:numId w:val="16"/>
              </w:numPr>
              <w:ind w:left="403"/>
              <w:rPr>
                <w:b/>
              </w:rPr>
            </w:pPr>
            <w:r w:rsidRPr="00A81449">
              <w:t xml:space="preserve">Watch </w:t>
            </w:r>
            <w:r>
              <w:t>2</w:t>
            </w:r>
            <w:r w:rsidRPr="00A81449">
              <w:t xml:space="preserve"> video</w:t>
            </w:r>
            <w:r>
              <w:t>s:</w:t>
            </w:r>
          </w:p>
          <w:p w14:paraId="4D593919" w14:textId="77777777" w:rsidR="00613ED2" w:rsidRPr="00680E97" w:rsidRDefault="003D0899" w:rsidP="00613ED2">
            <w:pPr>
              <w:pStyle w:val="ListPlevel2"/>
              <w:numPr>
                <w:ilvl w:val="1"/>
                <w:numId w:val="1"/>
              </w:numPr>
              <w:ind w:left="864"/>
              <w:rPr>
                <w:rStyle w:val="Hyperlink"/>
                <w:b/>
                <w:color w:val="auto"/>
              </w:rPr>
            </w:pPr>
            <w:hyperlink r:id="rId151" w:history="1">
              <w:r w:rsidR="00613ED2" w:rsidRPr="00E054DA">
                <w:rPr>
                  <w:rStyle w:val="Hyperlink"/>
                  <w:b/>
                  <w:color w:val="auto"/>
                </w:rPr>
                <w:t>Motions Part 3: Preparing a Reply</w:t>
              </w:r>
            </w:hyperlink>
            <w:r w:rsidR="00613ED2">
              <w:rPr>
                <w:rStyle w:val="Hyperlink"/>
                <w:color w:val="auto"/>
              </w:rPr>
              <w:t xml:space="preserve">, </w:t>
            </w:r>
            <w:r w:rsidR="00613ED2" w:rsidRPr="004F1FAF">
              <w:rPr>
                <w:rStyle w:val="Hyperlink"/>
                <w:color w:val="auto"/>
                <w:spacing w:val="0"/>
              </w:rPr>
              <w:t>and</w:t>
            </w:r>
          </w:p>
          <w:p w14:paraId="72F05BB4" w14:textId="77777777" w:rsidR="00613ED2" w:rsidRPr="00680E97" w:rsidRDefault="003D0899" w:rsidP="00613ED2">
            <w:pPr>
              <w:pStyle w:val="ListParagraph"/>
              <w:numPr>
                <w:ilvl w:val="1"/>
                <w:numId w:val="1"/>
              </w:numPr>
              <w:ind w:left="864"/>
              <w:rPr>
                <w:b/>
              </w:rPr>
            </w:pPr>
            <w:hyperlink r:id="rId152" w:history="1">
              <w:r w:rsidR="00613ED2" w:rsidRPr="00680E97">
                <w:rPr>
                  <w:b/>
                  <w:bCs/>
                </w:rPr>
                <w:t>Motions Part 4: Mailings and Deadlines</w:t>
              </w:r>
            </w:hyperlink>
          </w:p>
          <w:p w14:paraId="09FB109D" w14:textId="77777777" w:rsidR="00613ED2" w:rsidRDefault="00613ED2" w:rsidP="00A10113">
            <w:pPr>
              <w:pStyle w:val="ListParagraph"/>
              <w:numPr>
                <w:ilvl w:val="1"/>
                <w:numId w:val="16"/>
              </w:numPr>
              <w:ind w:left="403"/>
            </w:pPr>
            <w:r w:rsidRPr="00A1096B">
              <w:rPr>
                <w:bCs/>
              </w:rPr>
              <w:t xml:space="preserve">Read: </w:t>
            </w:r>
            <w:hyperlink r:id="rId153" w:anchor="reply" w:history="1">
              <w:r w:rsidRPr="00E94F9F">
                <w:rPr>
                  <w:rStyle w:val="Hyperlink"/>
                </w:rPr>
                <w:t>How do I reply to an opposition?</w:t>
              </w:r>
            </w:hyperlink>
            <w:r>
              <w:t xml:space="preserve"> on the court's website</w:t>
            </w:r>
          </w:p>
          <w:p w14:paraId="7FB91333" w14:textId="77777777" w:rsidR="00613ED2" w:rsidRDefault="00613ED2" w:rsidP="00A10113">
            <w:pPr>
              <w:pStyle w:val="ListParagraph"/>
              <w:numPr>
                <w:ilvl w:val="1"/>
                <w:numId w:val="16"/>
              </w:numPr>
              <w:ind w:left="403"/>
            </w:pPr>
            <w:r w:rsidRPr="00A1096B">
              <w:rPr>
                <w:bCs/>
              </w:rPr>
              <w:t>Use</w:t>
            </w:r>
            <w:r w:rsidRPr="00A81449">
              <w:t xml:space="preserve">: </w:t>
            </w:r>
            <w:r w:rsidRPr="00A1096B">
              <w:rPr>
                <w:b/>
              </w:rPr>
              <w:t xml:space="preserve">Reply to Opposition to Motion, </w:t>
            </w:r>
            <w:hyperlink r:id="rId154" w:history="1">
              <w:r w:rsidRPr="00A1096B">
                <w:rPr>
                  <w:rStyle w:val="Hyperlink"/>
                  <w:b/>
                </w:rPr>
                <w:t>SHC-1305</w:t>
              </w:r>
            </w:hyperlink>
            <w:r w:rsidRPr="00A81449">
              <w:t>.</w:t>
            </w:r>
          </w:p>
          <w:p w14:paraId="7A228642" w14:textId="77777777" w:rsidR="00613ED2" w:rsidRDefault="00613ED2" w:rsidP="00613ED2">
            <w:pPr>
              <w:pStyle w:val="Body"/>
            </w:pPr>
            <w:r>
              <w:t xml:space="preserve">Remember to fill out the </w:t>
            </w:r>
            <w:r w:rsidRPr="00DA071F">
              <w:rPr>
                <w:b/>
                <w:bCs/>
              </w:rPr>
              <w:t>Certificate of Service</w:t>
            </w:r>
            <w:r>
              <w:t xml:space="preserve"> and tell the court how and when you deliver your reply to {{ other_party_in_case }}</w:t>
            </w:r>
          </w:p>
          <w:p w14:paraId="19858033" w14:textId="77777777" w:rsidR="00613ED2" w:rsidRDefault="00613ED2" w:rsidP="00613ED2">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3193DF7F" w14:textId="77777777" w:rsidR="00613ED2" w:rsidRDefault="00613ED2" w:rsidP="00613ED2">
            <w:pPr>
              <w:pStyle w:val="Heading3"/>
              <w:outlineLvl w:val="2"/>
            </w:pPr>
            <w:r>
              <w:t>The judge will issue an order</w:t>
            </w:r>
          </w:p>
          <w:p w14:paraId="10F1E31B" w14:textId="77777777" w:rsidR="00613ED2" w:rsidRDefault="00613ED2" w:rsidP="00A10113">
            <w:pPr>
              <w:pStyle w:val="ListParagraph"/>
              <w:numPr>
                <w:ilvl w:val="1"/>
                <w:numId w:val="16"/>
              </w:numPr>
              <w:ind w:left="403"/>
            </w:pPr>
            <w:r>
              <w:t>The judge may set a date for a hearing, but they may decide your motion without a hearing.</w:t>
            </w:r>
          </w:p>
          <w:p w14:paraId="2AA23FBA" w14:textId="77777777" w:rsidR="00613ED2" w:rsidRDefault="00613ED2" w:rsidP="00A10113">
            <w:pPr>
              <w:pStyle w:val="ListParagraph"/>
              <w:numPr>
                <w:ilvl w:val="1"/>
                <w:numId w:val="16"/>
              </w:numPr>
              <w:ind w:left="403"/>
              <w:rPr>
                <w:b/>
                <w:bCs/>
              </w:rPr>
            </w:pPr>
            <w:r>
              <w:t xml:space="preserve">The judge may grant your </w:t>
            </w:r>
            <w:r>
              <w:rPr>
                <w:b/>
                <w:bCs/>
              </w:rPr>
              <w:t xml:space="preserve">{{ motion_type }}. </w:t>
            </w:r>
            <w:r w:rsidRPr="00873D8A">
              <w:t>If they do, you will get a copy of the new order.</w:t>
            </w:r>
            <w:r>
              <w:rPr>
                <w:b/>
                <w:bCs/>
              </w:rPr>
              <w:t xml:space="preserve"> </w:t>
            </w:r>
          </w:p>
          <w:p w14:paraId="2D738FE6" w14:textId="77777777" w:rsidR="00613ED2" w:rsidRPr="00873D8A" w:rsidRDefault="00613ED2" w:rsidP="00A10113">
            <w:pPr>
              <w:pStyle w:val="ListParagraph"/>
              <w:numPr>
                <w:ilvl w:val="1"/>
                <w:numId w:val="16"/>
              </w:numPr>
              <w:ind w:left="403"/>
            </w:pPr>
            <w:r>
              <w:t xml:space="preserve">The judge may deny your </w:t>
            </w:r>
            <w:r>
              <w:rPr>
                <w:b/>
                <w:bCs/>
              </w:rPr>
              <w:t xml:space="preserve">{{ motion_type }}. </w:t>
            </w:r>
            <w:r w:rsidRPr="00873D8A">
              <w:t>If they do, you will get an order denying the motion.</w:t>
            </w:r>
            <w:r w:rsidRPr="000012E2">
              <w:rPr>
                <w:color w:val="FF0000"/>
              </w:rPr>
              <w:t xml:space="preserve">{% if user_need in('change foreign order', 'change foreign custody order') or (user_need in('change AK order', 'change custody order', 'change divorce order') and </w:t>
            </w:r>
            <w:r w:rsidRPr="000012E2">
              <w:rPr>
                <w:color w:val="FF0000"/>
              </w:rPr>
              <w:lastRenderedPageBreak/>
              <w:t>middle_of_case == 'no') %}</w:t>
            </w:r>
          </w:p>
          <w:p w14:paraId="45642F6A" w14:textId="77777777" w:rsidR="00613ED2" w:rsidRPr="00C50567" w:rsidRDefault="00613ED2" w:rsidP="00A10113">
            <w:pPr>
              <w:pStyle w:val="ListParagraph"/>
              <w:numPr>
                <w:ilvl w:val="1"/>
                <w:numId w:val="16"/>
              </w:numPr>
              <w:ind w:left="403"/>
            </w:pPr>
            <w:r>
              <w:t>Keep following your court order unless the judge grants your motion and issues a new order.</w:t>
            </w:r>
          </w:p>
          <w:p w14:paraId="2F7BCC93" w14:textId="77777777" w:rsidR="00613ED2" w:rsidRDefault="00613ED2" w:rsidP="00613ED2">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55" w:history="1">
              <w:r>
                <w:rPr>
                  <w:rStyle w:val="Hyperlink"/>
                </w:rPr>
                <w:t>filing an appeal</w:t>
              </w:r>
            </w:hyperlink>
            <w:r>
              <w:t>.</w:t>
            </w:r>
            <w:r w:rsidRPr="000012E2">
              <w:rPr>
                <w:color w:val="FF0000"/>
              </w:rPr>
              <w:t>{% endif %}</w:t>
            </w:r>
          </w:p>
          <w:p w14:paraId="34B8FDC3" w14:textId="77777777" w:rsidR="008F19DB" w:rsidRDefault="008F19DB" w:rsidP="008F19DB">
            <w:pPr>
              <w:pStyle w:val="Heading3"/>
              <w:outlineLvl w:val="2"/>
            </w:pPr>
            <w:r>
              <w:t>Links in this step</w:t>
            </w:r>
          </w:p>
          <w:p w14:paraId="37EBE02E" w14:textId="77777777" w:rsidR="008F19DB" w:rsidRDefault="003D0899" w:rsidP="008F19DB">
            <w:pPr>
              <w:pStyle w:val="Body"/>
            </w:pPr>
            <w:hyperlink r:id="rId156" w:history="1">
              <w:r w:rsidR="008F19DB" w:rsidRPr="00A268EC">
                <w:rPr>
                  <w:rStyle w:val="Hyperlink"/>
                </w:rPr>
                <w:t>Motions Part 3: Preparing a Reply </w:t>
              </w:r>
              <w:r w:rsidR="008F19DB" w:rsidRPr="00A268EC">
                <w:rPr>
                  <w:rStyle w:val="Hyperlink"/>
                </w:rPr>
                <w:br/>
              </w:r>
            </w:hyperlink>
            <w:r w:rsidR="008F19DB" w:rsidRPr="0054657C">
              <w:t>youtube.com/</w:t>
            </w:r>
            <w:proofErr w:type="spellStart"/>
            <w:r w:rsidR="008F19DB" w:rsidRPr="0054657C">
              <w:t>watch?v</w:t>
            </w:r>
            <w:proofErr w:type="spellEnd"/>
            <w:r w:rsidR="008F19DB" w:rsidRPr="0054657C">
              <w:t>=</w:t>
            </w:r>
            <w:proofErr w:type="spellStart"/>
            <w:r w:rsidR="008F19DB" w:rsidRPr="0054657C">
              <w:t>egoBeRFB_Uw</w:t>
            </w:r>
            <w:proofErr w:type="spellEnd"/>
          </w:p>
          <w:p w14:paraId="6F042358" w14:textId="77777777" w:rsidR="008F19DB" w:rsidRDefault="003D0899" w:rsidP="008F19DB">
            <w:pPr>
              <w:pStyle w:val="Body"/>
            </w:pPr>
            <w:hyperlink r:id="rId157" w:history="1">
              <w:r w:rsidR="008F19DB" w:rsidRPr="00A268EC">
                <w:rPr>
                  <w:rStyle w:val="Hyperlink"/>
                </w:rPr>
                <w:t>Motions Part 4: Mailings and Deadlines</w:t>
              </w:r>
            </w:hyperlink>
            <w:r w:rsidR="008F19DB" w:rsidRPr="00A268EC">
              <w:br/>
            </w:r>
            <w:r w:rsidR="008F19DB" w:rsidRPr="00212CF9">
              <w:t>youtu.be/YQvG7GEGeoo</w:t>
            </w:r>
          </w:p>
          <w:p w14:paraId="0CCCD09F" w14:textId="77777777" w:rsidR="008F19DB" w:rsidRDefault="003D0899" w:rsidP="008F19DB">
            <w:pPr>
              <w:pStyle w:val="Body"/>
            </w:pPr>
            <w:hyperlink r:id="rId158" w:anchor="reply" w:history="1">
              <w:r w:rsidR="008F19DB" w:rsidRPr="00A268EC">
                <w:rPr>
                  <w:rStyle w:val="Hyperlink"/>
                </w:rPr>
                <w:t>How do I reply to an opposition?</w:t>
              </w:r>
            </w:hyperlink>
            <w:r w:rsidR="008F19DB" w:rsidRPr="00126F72">
              <w:br/>
              <w:t>courts.alaska.gov/</w:t>
            </w:r>
            <w:proofErr w:type="spellStart"/>
            <w:r w:rsidR="008F19DB" w:rsidRPr="00126F72">
              <w:t>shc</w:t>
            </w:r>
            <w:proofErr w:type="spellEnd"/>
            <w:r w:rsidR="008F19DB" w:rsidRPr="00126F72">
              <w:t>/family/</w:t>
            </w:r>
            <w:proofErr w:type="spellStart"/>
            <w:r w:rsidR="008F19DB" w:rsidRPr="00126F72">
              <w:t>motions.htm#reply</w:t>
            </w:r>
            <w:proofErr w:type="spellEnd"/>
          </w:p>
          <w:p w14:paraId="286C1BBC" w14:textId="77777777" w:rsidR="008F19DB" w:rsidRDefault="008F19DB" w:rsidP="008F19DB">
            <w:pPr>
              <w:pStyle w:val="Body"/>
            </w:pPr>
            <w:r w:rsidRPr="0054657C">
              <w:rPr>
                <w:b/>
              </w:rPr>
              <w:t>Reply to Opposition to Motion</w:t>
            </w:r>
            <w:r w:rsidRPr="009D1EB7">
              <w:rPr>
                <w:bCs/>
              </w:rPr>
              <w:t xml:space="preserve">, </w:t>
            </w:r>
            <w:hyperlink r:id="rId159" w:history="1">
              <w:r w:rsidRPr="009D1EB7">
                <w:rPr>
                  <w:rStyle w:val="Hyperlink"/>
                  <w:bCs/>
                </w:rPr>
                <w:t>SHC-1305</w:t>
              </w:r>
            </w:hyperlink>
            <w:r w:rsidRPr="009D1EB7">
              <w:rPr>
                <w:bCs/>
              </w:rPr>
              <w:br/>
            </w:r>
            <w:r w:rsidRPr="0054657C">
              <w:t>courts.alaska.gov/shc/family/docs/shc-1305n.pdf</w:t>
            </w:r>
          </w:p>
          <w:p w14:paraId="1F8913AA" w14:textId="5670C912" w:rsidR="000D18FA" w:rsidRDefault="008F19DB" w:rsidP="008F19DB">
            <w:pPr>
              <w:pStyle w:val="Body"/>
            </w:pPr>
            <w:r w:rsidRPr="000012E2">
              <w:rPr>
                <w:color w:val="FF0000"/>
              </w:rPr>
              <w:t>{% if user_need =='change foreign custody order' or (user_need in('change custody order', 'change divorce order') and middle_of_case == 'no') %}</w:t>
            </w:r>
            <w:hyperlink r:id="rId160" w:history="1">
              <w:r w:rsidRPr="00C8142B">
                <w:rPr>
                  <w:rStyle w:val="Hyperlink"/>
                </w:rPr>
                <w:t>filing an appeal</w:t>
              </w:r>
            </w:hyperlink>
            <w:r>
              <w:rPr>
                <w:rStyle w:val="Hyperlink"/>
                <w:color w:val="auto"/>
              </w:rPr>
              <w:br/>
            </w:r>
            <w:r w:rsidRPr="00733235">
              <w:t>courts.alaska.gov/shc/appeals/appeals.htm</w:t>
            </w:r>
            <w:r w:rsidRPr="000012E2">
              <w:rPr>
                <w:color w:val="FF0000"/>
              </w:rPr>
              <w:t>{% endif %}</w:t>
            </w:r>
          </w:p>
        </w:tc>
      </w:tr>
      <w:tr w:rsidR="000D18FA" w14:paraId="01866096" w14:textId="77777777" w:rsidTr="00360B18">
        <w:trPr>
          <w:jc w:val="center"/>
        </w:trPr>
        <w:tc>
          <w:tcPr>
            <w:tcW w:w="2880" w:type="dxa"/>
            <w:tcMar>
              <w:top w:w="360" w:type="dxa"/>
              <w:left w:w="115" w:type="dxa"/>
              <w:right w:w="115" w:type="dxa"/>
            </w:tcMar>
          </w:tcPr>
          <w:p w14:paraId="74FE75E5" w14:textId="6C6D28D3"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0D18FA" w:rsidRDefault="000D18FA" w:rsidP="000D18FA">
            <w:pPr>
              <w:pStyle w:val="Body"/>
            </w:pPr>
          </w:p>
        </w:tc>
      </w:tr>
      <w:tr w:rsidR="000D18FA" w14:paraId="483C796E" w14:textId="77777777" w:rsidTr="00360B18">
        <w:trPr>
          <w:jc w:val="center"/>
        </w:trPr>
        <w:tc>
          <w:tcPr>
            <w:tcW w:w="2880" w:type="dxa"/>
            <w:tcMar>
              <w:top w:w="360" w:type="dxa"/>
              <w:left w:w="115" w:type="dxa"/>
              <w:right w:w="115" w:type="dxa"/>
            </w:tcMar>
          </w:tcPr>
          <w:p w14:paraId="18AC017F" w14:textId="0F13DAA1" w:rsidR="000D18FA" w:rsidRDefault="000D18FA" w:rsidP="000D18FA">
            <w:pPr>
              <w:pStyle w:val="Body"/>
              <w:rPr>
                <w:shd w:val="clear" w:color="auto" w:fill="FFFFFF"/>
              </w:rPr>
            </w:pPr>
            <w:r w:rsidRPr="005D001A">
              <w:t>{%tr</w:t>
            </w:r>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final_order_date_within_10_days</w:t>
            </w:r>
            <w:r>
              <w:t xml:space="preserve"> or unknown_final_date['reconsider'] </w:t>
            </w:r>
            <w:r w:rsidRPr="005D001A">
              <w:t>%}</w:t>
            </w:r>
          </w:p>
        </w:tc>
        <w:tc>
          <w:tcPr>
            <w:tcW w:w="7612" w:type="dxa"/>
            <w:tcMar>
              <w:top w:w="432" w:type="dxa"/>
              <w:left w:w="115" w:type="dxa"/>
              <w:right w:w="115" w:type="dxa"/>
            </w:tcMar>
          </w:tcPr>
          <w:p w14:paraId="19C2261A" w14:textId="4F4A86FF" w:rsidR="000D18FA" w:rsidRDefault="00301099" w:rsidP="000D18FA">
            <w:pPr>
              <w:pStyle w:val="Body"/>
            </w:pPr>
            <w:proofErr w:type="spellStart"/>
            <w:r w:rsidRPr="00301099">
              <w:t>expect_reconsider_step</w:t>
            </w:r>
            <w:proofErr w:type="spellEnd"/>
            <w:r>
              <w:t xml:space="preserve"> in </w:t>
            </w:r>
            <w:r w:rsidRPr="00301099">
              <w:t>aka2j_mod_cust_div_templates.yml</w:t>
            </w:r>
          </w:p>
        </w:tc>
      </w:tr>
      <w:tr w:rsidR="000D18FA" w14:paraId="0367343C" w14:textId="77777777" w:rsidTr="00DC1A96">
        <w:trPr>
          <w:jc w:val="center"/>
        </w:trPr>
        <w:tc>
          <w:tcPr>
            <w:tcW w:w="2880" w:type="dxa"/>
            <w:tcMar>
              <w:top w:w="360" w:type="dxa"/>
              <w:left w:w="115" w:type="dxa"/>
              <w:right w:w="115" w:type="dxa"/>
            </w:tcMar>
          </w:tcPr>
          <w:p w14:paraId="312BC5EB" w14:textId="62A7DEA9" w:rsidR="000D18FA" w:rsidRDefault="000D18FA" w:rsidP="000D18FA">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28</w:t>
            </w:r>
            <w:r w:rsidRPr="00E11A90">
              <w:rPr>
                <w:rStyle w:val="NumChar"/>
              </w:rPr>
              <w:fldChar w:fldCharType="end"/>
            </w:r>
            <w:r>
              <w:t xml:space="preserve">: What to expect after you file a </w:t>
            </w:r>
            <w:r w:rsidRPr="001A4F2C">
              <w:rPr>
                <w:iCs/>
              </w:rPr>
              <w:t>Motion</w:t>
            </w:r>
            <w:r>
              <w:rPr>
                <w:iCs/>
              </w:rPr>
              <w:t xml:space="preserve"> to </w:t>
            </w:r>
            <w:r w:rsidRPr="001A4F2C">
              <w:rPr>
                <w:iCs/>
              </w:rPr>
              <w:t>Reconsider</w:t>
            </w:r>
          </w:p>
        </w:tc>
        <w:tc>
          <w:tcPr>
            <w:tcW w:w="7612" w:type="dxa"/>
            <w:tcMar>
              <w:top w:w="432" w:type="dxa"/>
              <w:left w:w="115" w:type="dxa"/>
              <w:right w:w="115" w:type="dxa"/>
            </w:tcMar>
          </w:tcPr>
          <w:p w14:paraId="39541289" w14:textId="77777777" w:rsidR="000D18FA" w:rsidRPr="00A66903" w:rsidRDefault="000D18FA" w:rsidP="000D18FA">
            <w:pPr>
              <w:pStyle w:val="Body"/>
            </w:pPr>
            <w:r>
              <w:t xml:space="preserve"> </w:t>
            </w:r>
            <w:r w:rsidRPr="00A66903">
              <w:t xml:space="preserve">A </w:t>
            </w:r>
            <w:r w:rsidRPr="00FE66DD">
              <w:rPr>
                <w:b/>
              </w:rPr>
              <w:t>Motion to Reconsider</w:t>
            </w:r>
            <w:r w:rsidRPr="00A66903">
              <w:t xml:space="preserve"> is different</w:t>
            </w:r>
            <w:r>
              <w:t xml:space="preserve"> from other motions.</w:t>
            </w:r>
          </w:p>
          <w:p w14:paraId="6957EF81" w14:textId="334E5006" w:rsidR="000D18FA" w:rsidRDefault="000D18FA" w:rsidP="00A10113">
            <w:pPr>
              <w:pStyle w:val="Body"/>
              <w:numPr>
                <w:ilvl w:val="1"/>
                <w:numId w:val="16"/>
              </w:numPr>
              <w:ind w:left="592"/>
            </w:pPr>
            <w:r>
              <w:t xml:space="preserve">{{ capitalize(other_party_in_case) }} does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for a response, usually in a written order or notice.</w:t>
            </w:r>
          </w:p>
          <w:p w14:paraId="6D8C0A9E" w14:textId="77777777" w:rsidR="000D18FA" w:rsidRDefault="000D18FA" w:rsidP="00A10113">
            <w:pPr>
              <w:pStyle w:val="Body"/>
              <w:numPr>
                <w:ilvl w:val="1"/>
                <w:numId w:val="16"/>
              </w:numPr>
              <w:ind w:left="592"/>
            </w:pPr>
            <w:r>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This </w:t>
            </w:r>
            <w:r>
              <w:lastRenderedPageBreak/>
              <w:t>means the original decision is not changed.</w:t>
            </w:r>
          </w:p>
          <w:p w14:paraId="308038AD" w14:textId="77777777" w:rsidR="000D18FA" w:rsidRDefault="000D18FA" w:rsidP="00A10113">
            <w:pPr>
              <w:pStyle w:val="Body"/>
              <w:widowControl/>
              <w:numPr>
                <w:ilvl w:val="1"/>
                <w:numId w:val="16"/>
              </w:numPr>
              <w:autoSpaceDE/>
              <w:autoSpaceDN/>
              <w:spacing w:beforeAutospacing="1" w:afterAutospacing="1"/>
              <w:ind w:left="592"/>
            </w:pPr>
            <w:r>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it will either enter a new order or ask both sides for more information.</w:t>
            </w:r>
          </w:p>
          <w:p w14:paraId="420B0044" w14:textId="7E015AAB" w:rsidR="000D18FA" w:rsidRDefault="000D18FA" w:rsidP="000D18FA">
            <w:pPr>
              <w:pStyle w:val="Body"/>
            </w:pPr>
            <w:r w:rsidRPr="00A66903">
              <w:t>Read</w:t>
            </w:r>
            <w:r>
              <w:t xml:space="preserve"> the court's web page</w:t>
            </w:r>
            <w:r w:rsidRPr="00A66903">
              <w:t xml:space="preserve"> </w:t>
            </w:r>
            <w:hyperlink r:id="rId161" w:history="1">
              <w:r w:rsidRPr="00A66903">
                <w:rPr>
                  <w:rStyle w:val="Hyperlink"/>
                </w:rPr>
                <w:t>Options after you get a judge</w:t>
              </w:r>
              <w:r>
                <w:rPr>
                  <w:rStyle w:val="Hyperlink"/>
                </w:rPr>
                <w:t>'</w:t>
              </w:r>
              <w:r w:rsidRPr="00A66903">
                <w:rPr>
                  <w:rStyle w:val="Hyperlink"/>
                </w:rPr>
                <w:t>s decision</w:t>
              </w:r>
            </w:hyperlink>
            <w:r w:rsidRPr="00A66903">
              <w:t>.</w:t>
            </w:r>
          </w:p>
          <w:p w14:paraId="3B160C1E" w14:textId="77777777" w:rsidR="000D18FA" w:rsidRDefault="000D18FA" w:rsidP="000D18FA">
            <w:pPr>
              <w:pStyle w:val="Heading3"/>
              <w:keepNext/>
              <w:outlineLvl w:val="2"/>
            </w:pPr>
            <w:r>
              <w:t>Link in this step</w:t>
            </w:r>
          </w:p>
          <w:p w14:paraId="77549864" w14:textId="1500564C" w:rsidR="000D18FA" w:rsidRPr="00140FEE" w:rsidRDefault="003D0899" w:rsidP="000D18FA">
            <w:pPr>
              <w:pStyle w:val="Body"/>
            </w:pPr>
            <w:hyperlink r:id="rId162" w:history="1">
              <w:r w:rsidR="000D18FA" w:rsidRPr="001E36BB">
                <w:rPr>
                  <w:rStyle w:val="Hyperlink"/>
                  <w:b/>
                  <w:bCs/>
                  <w:color w:val="202529"/>
                </w:rPr>
                <w:t>Options after you get a judge's decision</w:t>
              </w:r>
            </w:hyperlink>
            <w:r w:rsidR="000D18FA">
              <w:rPr>
                <w:rStyle w:val="Hyperlink"/>
                <w:color w:val="202529"/>
              </w:rPr>
              <w:br/>
            </w:r>
            <w:r w:rsidR="000D18FA" w:rsidRPr="001E36BB">
              <w:t>courts.alaska.gov/shc/family/after-judgment.htm</w:t>
            </w:r>
          </w:p>
        </w:tc>
      </w:tr>
      <w:tr w:rsidR="000D18FA" w14:paraId="62B55F93" w14:textId="77777777" w:rsidTr="00DC1A96">
        <w:trPr>
          <w:jc w:val="center"/>
        </w:trPr>
        <w:tc>
          <w:tcPr>
            <w:tcW w:w="2880" w:type="dxa"/>
            <w:tcMar>
              <w:top w:w="360" w:type="dxa"/>
              <w:left w:w="115" w:type="dxa"/>
              <w:right w:w="115" w:type="dxa"/>
            </w:tcMar>
          </w:tcPr>
          <w:p w14:paraId="720C4983" w14:textId="6A2BB7E8"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0D18FA" w:rsidRDefault="000D18FA" w:rsidP="000D18FA">
            <w:pPr>
              <w:pStyle w:val="Body"/>
            </w:pPr>
          </w:p>
        </w:tc>
      </w:tr>
      <w:tr w:rsidR="000D18FA" w:rsidRPr="002A50F6" w14:paraId="7F40F032" w14:textId="77777777" w:rsidTr="002A50F6">
        <w:trPr>
          <w:jc w:val="center"/>
        </w:trPr>
        <w:tc>
          <w:tcPr>
            <w:tcW w:w="2880" w:type="dxa"/>
            <w:tcMar>
              <w:top w:w="360" w:type="dxa"/>
              <w:left w:w="115" w:type="dxa"/>
              <w:right w:w="115" w:type="dxa"/>
            </w:tcMar>
          </w:tcPr>
          <w:p w14:paraId="3F39ACFA" w14:textId="7C5995E0" w:rsidR="000D18FA" w:rsidRPr="00A50D37" w:rsidRDefault="000D18FA" w:rsidP="000D18FA">
            <w:pPr>
              <w:pStyle w:val="Body"/>
              <w:rPr>
                <w:shd w:val="clear" w:color="auto" w:fill="FFFFFF"/>
              </w:rPr>
            </w:pPr>
            <w:r>
              <w:rPr>
                <w:shd w:val="clear" w:color="auto" w:fill="FFFFFF"/>
              </w:rPr>
              <w:t xml:space="preserve">{%tr if </w:t>
            </w:r>
            <w:r w:rsidRPr="006761FF">
              <w:rPr>
                <w:shd w:val="clear" w:color="auto" w:fill="FFFFFF"/>
              </w:rPr>
              <w:t>type_of_response</w:t>
            </w:r>
            <w:r>
              <w:rPr>
                <w:shd w:val="clear" w:color="auto" w:fill="FFFFFF"/>
              </w:rPr>
              <w:t xml:space="preserve"> in('modify', 'set aside') %}</w:t>
            </w:r>
          </w:p>
        </w:tc>
        <w:tc>
          <w:tcPr>
            <w:tcW w:w="7612" w:type="dxa"/>
            <w:tcMar>
              <w:top w:w="432" w:type="dxa"/>
              <w:left w:w="115" w:type="dxa"/>
              <w:right w:w="115" w:type="dxa"/>
            </w:tcMar>
          </w:tcPr>
          <w:p w14:paraId="22ADC3E5" w14:textId="4A132125" w:rsidR="000D18FA" w:rsidRPr="002A50F6" w:rsidRDefault="00301099" w:rsidP="000D18FA">
            <w:pPr>
              <w:pStyle w:val="Body"/>
              <w:rPr>
                <w:shd w:val="clear" w:color="auto" w:fill="FFFFFF"/>
              </w:rPr>
            </w:pPr>
            <w:proofErr w:type="spellStart"/>
            <w:r w:rsidRPr="00301099">
              <w:rPr>
                <w:shd w:val="clear" w:color="auto" w:fill="FFFFFF"/>
              </w:rPr>
              <w:t>expect_after_response_step</w:t>
            </w:r>
            <w:proofErr w:type="spellEnd"/>
            <w:r>
              <w:rPr>
                <w:shd w:val="clear" w:color="auto" w:fill="FFFFFF"/>
              </w:rPr>
              <w:t xml:space="preserve"> in </w:t>
            </w:r>
            <w:r w:rsidRPr="00301099">
              <w:rPr>
                <w:shd w:val="clear" w:color="auto" w:fill="FFFFFF"/>
              </w:rPr>
              <w:t>aka2j_motion_response_templates.yml</w:t>
            </w:r>
          </w:p>
        </w:tc>
      </w:tr>
      <w:tr w:rsidR="000D18FA" w14:paraId="6BEBA88F" w14:textId="77777777" w:rsidTr="004F7DDD">
        <w:trPr>
          <w:jc w:val="center"/>
        </w:trPr>
        <w:tc>
          <w:tcPr>
            <w:tcW w:w="2880" w:type="dxa"/>
            <w:tcMar>
              <w:top w:w="360" w:type="dxa"/>
              <w:left w:w="115" w:type="dxa"/>
              <w:right w:w="115" w:type="dxa"/>
            </w:tcMar>
          </w:tcPr>
          <w:p w14:paraId="2553237C" w14:textId="2BCAC26E" w:rsidR="000D18FA" w:rsidRPr="00A50D37" w:rsidRDefault="000D18FA" w:rsidP="000D18FA">
            <w:pPr>
              <w:pStyle w:val="Heading2"/>
              <w:outlineLvl w:val="1"/>
              <w:rPr>
                <w:shd w:val="clear" w:color="auto" w:fill="FFFFFF"/>
              </w:rPr>
            </w:pPr>
            <w:r w:rsidRPr="002A50F6">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29</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 motion_type }}</w:t>
            </w:r>
          </w:p>
        </w:tc>
        <w:tc>
          <w:tcPr>
            <w:tcW w:w="7612" w:type="dxa"/>
            <w:tcMar>
              <w:top w:w="432" w:type="dxa"/>
              <w:left w:w="115" w:type="dxa"/>
              <w:right w:w="115" w:type="dxa"/>
            </w:tcMar>
          </w:tcPr>
          <w:p w14:paraId="3C7FEA40" w14:textId="77777777" w:rsidR="0021752B" w:rsidRDefault="0021752B" w:rsidP="0021752B">
            <w:pPr>
              <w:pStyle w:val="Heading3"/>
              <w:spacing w:before="240"/>
              <w:outlineLvl w:val="2"/>
            </w:pPr>
            <w:r>
              <w:t>{{</w:t>
            </w:r>
            <w:r w:rsidRPr="00D968DF">
              <w:t>capitalize(</w:t>
            </w:r>
            <w:r>
              <w:t xml:space="preserve"> </w:t>
            </w:r>
            <w:r w:rsidRPr="00204E7F">
              <w:t>other_party_in_case</w:t>
            </w:r>
            <w:r>
              <w:t xml:space="preserve">) </w:t>
            </w:r>
            <w:r w:rsidRPr="00204E7F">
              <w:t>}</w:t>
            </w:r>
            <w:r>
              <w:t>} may file a Reply</w:t>
            </w:r>
          </w:p>
          <w:p w14:paraId="124A8095" w14:textId="77777777" w:rsidR="0021752B" w:rsidRDefault="0021752B" w:rsidP="0021752B">
            <w:pPr>
              <w:pStyle w:val="Body"/>
            </w:pPr>
            <w:r>
              <w:t xml:space="preserve">If you serve {{ </w:t>
            </w:r>
            <w:r w:rsidRPr="00095ECE">
              <w:t>other_party_in_case</w:t>
            </w:r>
            <w:r>
              <w:t xml:space="preserve"> }} with your response:</w:t>
            </w:r>
          </w:p>
          <w:p w14:paraId="4F338AC0" w14:textId="77777777" w:rsidR="0021752B" w:rsidRDefault="0021752B" w:rsidP="0021752B">
            <w:pPr>
              <w:pStyle w:val="ListParagraph"/>
              <w:numPr>
                <w:ilvl w:val="0"/>
                <w:numId w:val="1"/>
              </w:numPr>
              <w:ind w:left="405"/>
            </w:pPr>
            <w:r>
              <w:t xml:space="preserve">by hand-delivery, email, or TrueFile, they have 5 </w:t>
            </w:r>
            <w:r w:rsidRPr="00EC3D00">
              <w:t>days</w:t>
            </w:r>
            <w:r>
              <w:t xml:space="preserve"> </w:t>
            </w:r>
            <w:r w:rsidRPr="00EC3D00">
              <w:t>to</w:t>
            </w:r>
            <w:r>
              <w:t xml:space="preserve"> reply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075ED18D" w14:textId="77777777" w:rsidR="0021752B" w:rsidRDefault="0021752B" w:rsidP="0021752B">
            <w:pPr>
              <w:pStyle w:val="ListParagraph"/>
              <w:numPr>
                <w:ilvl w:val="0"/>
                <w:numId w:val="1"/>
              </w:numPr>
              <w:ind w:left="405"/>
            </w:pPr>
            <w:r>
              <w:t xml:space="preserve">by mail, they have 8 </w:t>
            </w:r>
            <w:r w:rsidRPr="00EC3D00">
              <w:t>days</w:t>
            </w:r>
            <w:r>
              <w:t>.</w:t>
            </w:r>
          </w:p>
          <w:p w14:paraId="5B99D3FB" w14:textId="77777777" w:rsidR="0021752B" w:rsidRDefault="0021752B" w:rsidP="0021752B">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with your response </w:t>
            </w:r>
            <w:r w:rsidRPr="009D205E">
              <w:t>is</w:t>
            </w:r>
            <w:r>
              <w:t xml:space="preserve"> </w:t>
            </w:r>
            <w:r w:rsidRPr="009D205E">
              <w:t>their</w:t>
            </w:r>
            <w:r>
              <w:t xml:space="preserve"> </w:t>
            </w:r>
            <w:r w:rsidRPr="009D205E">
              <w:t>"</w:t>
            </w:r>
            <w:r>
              <w:t>reply.</w:t>
            </w:r>
            <w:r w:rsidRPr="009D205E">
              <w:t>"</w:t>
            </w:r>
            <w:r>
              <w:t xml:space="preserve">  A </w:t>
            </w:r>
            <w:r>
              <w:rPr>
                <w:iCs/>
              </w:rPr>
              <w:t>r</w:t>
            </w:r>
            <w:r w:rsidRPr="00BA6C4A">
              <w:rPr>
                <w:iCs/>
              </w:rPr>
              <w:t>eply</w:t>
            </w:r>
            <w:r>
              <w:t xml:space="preserve"> is not required.  </w:t>
            </w:r>
          </w:p>
          <w:p w14:paraId="37662225" w14:textId="77777777" w:rsidR="0021752B" w:rsidRDefault="0021752B" w:rsidP="0021752B">
            <w:pPr>
              <w:pStyle w:val="Heading3"/>
              <w:outlineLvl w:val="2"/>
            </w:pPr>
            <w:r>
              <w:t>The judge will issue an order</w:t>
            </w:r>
          </w:p>
          <w:p w14:paraId="6438B6BD" w14:textId="77777777" w:rsidR="0021752B" w:rsidRDefault="0021752B" w:rsidP="0021752B">
            <w:pPr>
              <w:pStyle w:val="ListParagraph"/>
              <w:numPr>
                <w:ilvl w:val="0"/>
                <w:numId w:val="1"/>
              </w:numPr>
              <w:ind w:left="405"/>
            </w:pPr>
            <w:r>
              <w:t xml:space="preserve">The judge may set a date for a hearing, but they may decide the motion without a hearing. </w:t>
            </w:r>
          </w:p>
          <w:p w14:paraId="6EC74D92" w14:textId="77777777" w:rsidR="0021752B" w:rsidRDefault="0021752B" w:rsidP="0021752B">
            <w:pPr>
              <w:pStyle w:val="ListParagraph"/>
              <w:numPr>
                <w:ilvl w:val="0"/>
                <w:numId w:val="1"/>
              </w:numPr>
              <w:ind w:left="405"/>
            </w:pPr>
            <w:r>
              <w:t xml:space="preserve">The judge may grant the </w:t>
            </w:r>
            <w:r w:rsidRPr="005972BA">
              <w:rPr>
                <w:b/>
                <w:bCs/>
              </w:rPr>
              <w:t>{{ motion_type }}</w:t>
            </w:r>
            <w:r w:rsidRPr="005972BA">
              <w:t>.</w:t>
            </w:r>
            <w:r>
              <w:t xml:space="preserve"> If they do, you will get a copy of the new order.</w:t>
            </w:r>
          </w:p>
          <w:p w14:paraId="6EF7BCDE" w14:textId="77777777" w:rsidR="0021752B" w:rsidRPr="00C67709" w:rsidRDefault="0021752B" w:rsidP="0021752B">
            <w:pPr>
              <w:pStyle w:val="ListParagraph"/>
              <w:numPr>
                <w:ilvl w:val="0"/>
                <w:numId w:val="1"/>
              </w:numPr>
              <w:ind w:left="405"/>
              <w:rPr>
                <w:color w:val="auto"/>
              </w:rPr>
            </w:pPr>
            <w:r>
              <w:t>The judge may deny the motion. If they do, you will get an order denying the motion.</w:t>
            </w:r>
            <w:r w:rsidRPr="00C67709">
              <w:rPr>
                <w:color w:val="92D050"/>
              </w:rPr>
              <w:t>{% if user_need =='change foreign custody order' or (user_need in(</w:t>
            </w:r>
            <w:r>
              <w:rPr>
                <w:color w:val="92D050"/>
              </w:rPr>
              <w:t>'</w:t>
            </w:r>
            <w:r w:rsidRPr="00C67709">
              <w:rPr>
                <w:color w:val="92D050"/>
              </w:rPr>
              <w:t>change AK order'</w:t>
            </w:r>
            <w:r>
              <w:rPr>
                <w:color w:val="92D050"/>
              </w:rPr>
              <w:t xml:space="preserve">, </w:t>
            </w:r>
            <w:r w:rsidRPr="00C67709">
              <w:rPr>
                <w:color w:val="92D050"/>
              </w:rPr>
              <w:t>'change custody order', 'change divorce order') and middle_of_case == 'no') %</w:t>
            </w:r>
            <w:r>
              <w:rPr>
                <w:color w:val="92D050"/>
              </w:rPr>
              <w:t>}</w:t>
            </w:r>
          </w:p>
          <w:p w14:paraId="311580F8" w14:textId="77777777" w:rsidR="0021752B" w:rsidRDefault="0021752B" w:rsidP="0021752B">
            <w:pPr>
              <w:pStyle w:val="ListParagraph"/>
              <w:numPr>
                <w:ilvl w:val="0"/>
                <w:numId w:val="1"/>
              </w:numPr>
              <w:ind w:left="405"/>
            </w:pPr>
            <w:r>
              <w:t>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p>
          <w:p w14:paraId="2101685D" w14:textId="77777777" w:rsidR="0021752B" w:rsidRDefault="0021752B" w:rsidP="0021752B">
            <w:pPr>
              <w:pStyle w:val="Body"/>
            </w:pP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sidRPr="009F4C40">
              <w:rPr>
                <w:b/>
                <w:bCs/>
              </w:rPr>
              <w:t>{{ motion_type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lastRenderedPageBreak/>
              <w:t>more</w:t>
            </w:r>
            <w:r>
              <w:t xml:space="preserve"> </w:t>
            </w:r>
            <w:r w:rsidRPr="00AF341D">
              <w:t>about</w:t>
            </w:r>
            <w:r>
              <w:t xml:space="preserve"> </w:t>
            </w:r>
            <w:hyperlink r:id="rId163" w:history="1">
              <w:r w:rsidRPr="00C67709">
                <w:rPr>
                  <w:rStyle w:val="Hyperlink"/>
                </w:rPr>
                <w:t>filing an appeal</w:t>
              </w:r>
            </w:hyperlink>
            <w:r>
              <w:t>.</w:t>
            </w:r>
          </w:p>
          <w:p w14:paraId="4E0D6916" w14:textId="77777777" w:rsidR="0021752B" w:rsidRDefault="0021752B" w:rsidP="0021752B">
            <w:pPr>
              <w:pStyle w:val="Heading3"/>
              <w:outlineLvl w:val="2"/>
            </w:pPr>
            <w:r>
              <w:t>Link in this step</w:t>
            </w:r>
          </w:p>
          <w:p w14:paraId="01852511" w14:textId="73855EC2" w:rsidR="000D18FA" w:rsidRPr="002A50F6" w:rsidRDefault="003D0899" w:rsidP="0021752B">
            <w:pPr>
              <w:pStyle w:val="Body"/>
            </w:pPr>
            <w:hyperlink r:id="rId164" w:history="1">
              <w:r w:rsidR="0021752B" w:rsidRPr="001024C3">
                <w:rPr>
                  <w:rStyle w:val="Hyperlink"/>
                </w:rPr>
                <w:t>filing an appeal]</w:t>
              </w:r>
            </w:hyperlink>
            <w:r w:rsidR="0021752B">
              <w:br/>
            </w:r>
            <w:r w:rsidR="0021752B" w:rsidRPr="001024C3">
              <w:rPr>
                <w:color w:val="202529"/>
              </w:rPr>
              <w:t>courts.alaska.gov/shc/appeals/appeals.htm</w:t>
            </w:r>
            <w:r w:rsidR="0021752B" w:rsidRPr="001024C3">
              <w:rPr>
                <w:color w:val="92D050"/>
              </w:rPr>
              <w:t>{% endif %}</w:t>
            </w:r>
          </w:p>
        </w:tc>
      </w:tr>
      <w:tr w:rsidR="000D18FA" w14:paraId="504B10E0" w14:textId="77777777" w:rsidTr="004F7DDD">
        <w:trPr>
          <w:jc w:val="center"/>
        </w:trPr>
        <w:tc>
          <w:tcPr>
            <w:tcW w:w="2880" w:type="dxa"/>
            <w:tcMar>
              <w:top w:w="360" w:type="dxa"/>
              <w:left w:w="115" w:type="dxa"/>
              <w:right w:w="115" w:type="dxa"/>
            </w:tcMar>
          </w:tcPr>
          <w:p w14:paraId="036BD0B3" w14:textId="18D46ED3" w:rsidR="000D18FA" w:rsidRPr="002A50F6" w:rsidRDefault="000D18FA" w:rsidP="000D18FA">
            <w:pPr>
              <w:pStyle w:val="Body"/>
            </w:pPr>
            <w:r>
              <w:rPr>
                <w:shd w:val="clear" w:color="auto" w:fill="FFFFFF"/>
              </w:rPr>
              <w:lastRenderedPageBreak/>
              <w:t>{%tr endif %}</w:t>
            </w:r>
          </w:p>
        </w:tc>
        <w:tc>
          <w:tcPr>
            <w:tcW w:w="7612" w:type="dxa"/>
            <w:tcMar>
              <w:top w:w="432" w:type="dxa"/>
              <w:left w:w="115" w:type="dxa"/>
              <w:right w:w="115" w:type="dxa"/>
            </w:tcMar>
          </w:tcPr>
          <w:p w14:paraId="5A3221E4" w14:textId="77777777" w:rsidR="000D18FA" w:rsidRPr="003F7850" w:rsidRDefault="000D18FA" w:rsidP="000D18FA">
            <w:pPr>
              <w:pStyle w:val="Body"/>
            </w:pPr>
          </w:p>
        </w:tc>
      </w:tr>
      <w:tr w:rsidR="000D18FA" w14:paraId="7A2026E5" w14:textId="77777777" w:rsidTr="00DC1A96">
        <w:trPr>
          <w:jc w:val="center"/>
        </w:trPr>
        <w:tc>
          <w:tcPr>
            <w:tcW w:w="2880" w:type="dxa"/>
            <w:tcMar>
              <w:top w:w="360" w:type="dxa"/>
              <w:left w:w="115" w:type="dxa"/>
              <w:right w:w="115" w:type="dxa"/>
            </w:tcMar>
          </w:tcPr>
          <w:p w14:paraId="4DD4FBDF" w14:textId="433ADE6D" w:rsidR="000D18FA" w:rsidRDefault="000D18FA" w:rsidP="000D18FA">
            <w:pPr>
              <w:pStyle w:val="Body"/>
              <w:rPr>
                <w:shd w:val="clear" w:color="auto" w:fill="FFFFFF"/>
              </w:rPr>
            </w:pPr>
            <w:r>
              <w:rPr>
                <w:shd w:val="clear" w:color="auto" w:fill="FFFFFF"/>
              </w:rPr>
              <w:t xml:space="preserve">{%tr if </w:t>
            </w:r>
            <w:r w:rsidRPr="00E34C8D">
              <w:rPr>
                <w:shd w:val="clear" w:color="auto" w:fill="FFFFFF"/>
              </w:rPr>
              <w:t>respond_to_</w:t>
            </w:r>
            <w:r>
              <w:rPr>
                <w:shd w:val="clear" w:color="auto" w:fill="FFFFFF"/>
              </w:rPr>
              <w:t xml:space="preserve">modify == 'agree' or </w:t>
            </w:r>
            <w:r w:rsidRPr="00AC31F6">
              <w:t>respond_to_set_aside</w:t>
            </w:r>
            <w:r>
              <w:t xml:space="preserve"> =</w:t>
            </w:r>
            <w:r w:rsidRPr="00AC31F6">
              <w:t>=</w:t>
            </w:r>
            <w:r>
              <w:t xml:space="preserve"> </w:t>
            </w:r>
            <w:r w:rsidRPr="00AC31F6">
              <w:t>'agree'</w:t>
            </w:r>
            <w:r>
              <w:t xml:space="preserve"> </w:t>
            </w:r>
            <w:r>
              <w:rPr>
                <w:shd w:val="clear" w:color="auto" w:fill="FFFFFF"/>
              </w:rPr>
              <w:t>%}</w:t>
            </w:r>
          </w:p>
        </w:tc>
        <w:tc>
          <w:tcPr>
            <w:tcW w:w="7612" w:type="dxa"/>
            <w:tcMar>
              <w:top w:w="432" w:type="dxa"/>
              <w:left w:w="115" w:type="dxa"/>
              <w:right w:w="115" w:type="dxa"/>
            </w:tcMar>
          </w:tcPr>
          <w:p w14:paraId="7ECF84A2" w14:textId="7B8CC679" w:rsidR="000D18FA" w:rsidRDefault="00301099" w:rsidP="000D18FA">
            <w:pPr>
              <w:pStyle w:val="Body"/>
            </w:pPr>
            <w:proofErr w:type="spellStart"/>
            <w:r w:rsidRPr="00301099">
              <w:t>contact_other_party_step</w:t>
            </w:r>
            <w:r>
              <w:t>and</w:t>
            </w:r>
            <w:proofErr w:type="spellEnd"/>
            <w:r>
              <w:t xml:space="preserve"> </w:t>
            </w:r>
            <w:proofErr w:type="spellStart"/>
            <w:r w:rsidRPr="00301099">
              <w:t>file_agreement_step</w:t>
            </w:r>
            <w:proofErr w:type="spellEnd"/>
            <w:r>
              <w:t xml:space="preserve"> in </w:t>
            </w:r>
            <w:r w:rsidRPr="00301099">
              <w:t>aka2j_motion_response_templates.yml</w:t>
            </w:r>
          </w:p>
        </w:tc>
      </w:tr>
      <w:tr w:rsidR="000D18FA" w14:paraId="66441D45" w14:textId="77777777" w:rsidTr="00DC1A96">
        <w:trPr>
          <w:jc w:val="center"/>
        </w:trPr>
        <w:tc>
          <w:tcPr>
            <w:tcW w:w="2880" w:type="dxa"/>
            <w:tcMar>
              <w:top w:w="360" w:type="dxa"/>
              <w:left w:w="115" w:type="dxa"/>
              <w:right w:w="115" w:type="dxa"/>
            </w:tcMar>
          </w:tcPr>
          <w:p w14:paraId="7CA88143" w14:textId="5F536E97" w:rsidR="000D18FA" w:rsidRPr="00A50D37" w:rsidRDefault="000D18FA" w:rsidP="000D18FA">
            <w:pPr>
              <w:pStyle w:val="Heading2"/>
              <w:outlineLvl w:val="1"/>
              <w:rPr>
                <w:shd w:val="clear" w:color="auto" w:fill="FFFFFF"/>
              </w:rPr>
            </w:pPr>
            <w:r w:rsidRPr="00A50D37">
              <w:rPr>
                <w:shd w:val="clear" w:color="auto" w:fill="FFFFFF"/>
              </w:rPr>
              <w:t>Step</w:t>
            </w:r>
            <w:r>
              <w:rPr>
                <w:shd w:val="clear" w:color="auto" w:fill="FFFFFF"/>
              </w:rPr>
              <w:t xml:space="preserve"> </w:t>
            </w:r>
            <w:bookmarkStart w:id="16"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30</w:t>
            </w:r>
            <w:r w:rsidRPr="00A50D37">
              <w:rPr>
                <w:shd w:val="clear" w:color="auto" w:fill="FFFFFF"/>
              </w:rPr>
              <w:fldChar w:fldCharType="end"/>
            </w:r>
            <w:bookmarkEnd w:id="16"/>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892DC7">
              <w:rPr>
                <w:bCs/>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936F8D4" w14:textId="5FE42024" w:rsidR="000D18FA" w:rsidRDefault="007D013E" w:rsidP="000D18FA">
            <w:pPr>
              <w:pStyle w:val="Body"/>
              <w:spacing w:before="240"/>
            </w:pPr>
            <w:r w:rsidRPr="007D013E">
              <w:t>If you and {{ other_party_in_case }} agree, and can work together</w:t>
            </w:r>
            <w:r>
              <w:t>,</w:t>
            </w:r>
            <w:r w:rsidRPr="007D013E">
              <w:t xml:space="preserve"> you can use these court forms to write out your agreement and file it with the court:</w:t>
            </w:r>
            <w:r w:rsidR="000D18FA" w:rsidRPr="00B579C0">
              <w:rPr>
                <w:color w:val="00B050"/>
              </w:rPr>
              <w:t>{%</w:t>
            </w:r>
            <w:r w:rsidR="000D18FA">
              <w:rPr>
                <w:color w:val="00B050"/>
              </w:rPr>
              <w:t xml:space="preserve"> if </w:t>
            </w:r>
            <w:r w:rsidR="000D18FA" w:rsidRPr="00583B96">
              <w:rPr>
                <w:color w:val="00B050"/>
              </w:rPr>
              <w:t>type_of_response == 'modify' and type_of_modification.any_true('custody',</w:t>
            </w:r>
            <w:r w:rsidR="000D18FA">
              <w:rPr>
                <w:color w:val="00B050"/>
              </w:rPr>
              <w:t xml:space="preserve"> </w:t>
            </w:r>
            <w:r w:rsidR="000D18FA" w:rsidRPr="00583B96">
              <w:rPr>
                <w:color w:val="00B050"/>
              </w:rPr>
              <w:t>'child support')</w:t>
            </w:r>
            <w:r w:rsidR="00487060">
              <w:rPr>
                <w:color w:val="00B050"/>
              </w:rPr>
              <w:t xml:space="preserve"> </w:t>
            </w:r>
            <w:r w:rsidR="000D18FA" w:rsidRPr="00B579C0">
              <w:rPr>
                <w:color w:val="00B050"/>
              </w:rPr>
              <w:t>%}</w:t>
            </w:r>
          </w:p>
          <w:p w14:paraId="4CF4E3D0" w14:textId="386373A6" w:rsidR="000D18FA" w:rsidRPr="004863B2" w:rsidRDefault="000D18FA" w:rsidP="000D18FA">
            <w:pPr>
              <w:pStyle w:val="Heading3"/>
              <w:spacing w:before="100" w:after="100"/>
              <w:outlineLvl w:val="2"/>
            </w:pPr>
            <w:r w:rsidRPr="004863B2">
              <w:t>If</w:t>
            </w:r>
            <w:r>
              <w:t xml:space="preserve"> </w:t>
            </w:r>
            <w:r w:rsidRPr="004863B2">
              <w:t>you</w:t>
            </w:r>
            <w:r>
              <w:t xml:space="preserve"> </w:t>
            </w:r>
            <w:r w:rsidRPr="004863B2">
              <w:t>are</w:t>
            </w:r>
            <w:r>
              <w:t xml:space="preserve"> </w:t>
            </w:r>
            <w:r w:rsidRPr="004863B2">
              <w:t>changing</w:t>
            </w:r>
            <w:r>
              <w:t xml:space="preserve"> </w:t>
            </w:r>
            <w:r w:rsidRPr="004863B2">
              <w:t>the</w:t>
            </w:r>
            <w:r>
              <w:t xml:space="preserve"> </w:t>
            </w:r>
            <w:r w:rsidRPr="004863B2">
              <w:t>custody</w:t>
            </w:r>
            <w:r>
              <w:t xml:space="preserve"> </w:t>
            </w:r>
            <w:r w:rsidRPr="004863B2">
              <w:t>and</w:t>
            </w:r>
            <w:r>
              <w:t xml:space="preserve"> </w:t>
            </w:r>
            <w:r w:rsidRPr="004863B2">
              <w:t>parenting</w:t>
            </w:r>
            <w:r>
              <w:t xml:space="preserve"> </w:t>
            </w:r>
            <w:r w:rsidRPr="004863B2">
              <w:t>plan</w:t>
            </w:r>
          </w:p>
          <w:p w14:paraId="69D473B5" w14:textId="47ECF255" w:rsidR="000D18FA" w:rsidRDefault="000D18FA" w:rsidP="000D18FA">
            <w:pPr>
              <w:pStyle w:val="Body"/>
            </w:pPr>
            <w:r>
              <w:t xml:space="preserve">Choose 1 parenting plan order (do </w:t>
            </w:r>
            <w:r>
              <w:rPr>
                <w:b/>
                <w:bCs/>
              </w:rPr>
              <w:t>not</w:t>
            </w:r>
            <w:r>
              <w:t xml:space="preserve"> sign the Order section):</w:t>
            </w:r>
          </w:p>
          <w:p w14:paraId="1667DC18" w14:textId="12FDAA58" w:rsidR="000D18FA" w:rsidRPr="00B61C19" w:rsidRDefault="000D18FA" w:rsidP="000D18FA">
            <w:pPr>
              <w:pStyle w:val="ListParagraph"/>
              <w:ind w:left="418"/>
              <w:rPr>
                <w:color w:val="000000"/>
              </w:rPr>
            </w:pPr>
            <w:r w:rsidRPr="00051879">
              <w:rPr>
                <w:b/>
              </w:rPr>
              <w:t>Parenting</w:t>
            </w:r>
            <w:r>
              <w:t xml:space="preserve"> </w:t>
            </w:r>
            <w:r w:rsidRPr="00051879">
              <w:rPr>
                <w:b/>
                <w:color w:val="000000"/>
              </w:rPr>
              <w:t>Plan</w:t>
            </w:r>
            <w:r>
              <w:rPr>
                <w:b/>
                <w:color w:val="000000"/>
              </w:rPr>
              <w:t xml:space="preserve"> </w:t>
            </w: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SHC-1128</w:t>
            </w:r>
            <w:r>
              <w:rPr>
                <w:color w:val="000000"/>
              </w:rPr>
              <w:br/>
              <w:t xml:space="preserve">as a </w:t>
            </w:r>
            <w:hyperlink r:id="rId165"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courts.alaska.gov/shc/family/docs/shc-1128.docx</w:t>
            </w:r>
            <w:r>
              <w:rPr>
                <w:color w:val="000000"/>
              </w:rPr>
              <w:br/>
              <w:t xml:space="preserve">as a </w:t>
            </w:r>
            <w:hyperlink r:id="rId166" w:tgtFrame="_blank" w:history="1">
              <w:r w:rsidRPr="00B61C19">
                <w:rPr>
                  <w:rStyle w:val="Hyperlink"/>
                </w:rPr>
                <w:t>PDF</w:t>
              </w:r>
            </w:hyperlink>
            <w:r w:rsidRPr="00B61C19">
              <w:br/>
            </w:r>
            <w:r w:rsidRPr="00B61C19">
              <w:rPr>
                <w:color w:val="000000"/>
              </w:rPr>
              <w:t>courts.alaska.gov/shc/family/docs/shc-1128n.pdf</w:t>
            </w:r>
          </w:p>
          <w:p w14:paraId="2973496E" w14:textId="5211AA82" w:rsidR="000D18FA" w:rsidRPr="00051879" w:rsidRDefault="000D18FA" w:rsidP="000D18FA">
            <w:pPr>
              <w:pStyle w:val="ListParagraph"/>
              <w:ind w:left="418"/>
              <w:rPr>
                <w:b/>
                <w:color w:val="000000"/>
              </w:rPr>
            </w:pP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for</w:t>
            </w:r>
            <w:r>
              <w:rPr>
                <w:b/>
                <w:color w:val="000000"/>
              </w:rPr>
              <w:t xml:space="preserve"> </w:t>
            </w:r>
            <w:r w:rsidRPr="00051879">
              <w:rPr>
                <w:b/>
                <w:color w:val="000000"/>
              </w:rPr>
              <w:t>Custody</w:t>
            </w:r>
            <w:r>
              <w:rPr>
                <w:b/>
                <w:color w:val="000000"/>
              </w:rPr>
              <w:t xml:space="preserve"> </w:t>
            </w:r>
            <w:r w:rsidRPr="00051879">
              <w:rPr>
                <w:b/>
                <w:color w:val="000000"/>
              </w:rPr>
              <w:t>and</w:t>
            </w:r>
            <w:r>
              <w:rPr>
                <w:b/>
                <w:color w:val="000000"/>
              </w:rPr>
              <w:t xml:space="preserve"> </w:t>
            </w:r>
            <w:r w:rsidRPr="00051879">
              <w:rPr>
                <w:b/>
                <w:color w:val="000000"/>
              </w:rPr>
              <w:t>Visitation,</w:t>
            </w:r>
            <w:r>
              <w:rPr>
                <w:b/>
                <w:color w:val="000000"/>
              </w:rPr>
              <w:t xml:space="preserve"> </w:t>
            </w:r>
            <w:r w:rsidRPr="00051879">
              <w:rPr>
                <w:b/>
                <w:color w:val="000000"/>
              </w:rPr>
              <w:t>SHC-1126</w:t>
            </w:r>
            <w:r>
              <w:rPr>
                <w:color w:val="000000"/>
              </w:rPr>
              <w:t xml:space="preserve"> </w:t>
            </w:r>
            <w:r>
              <w:rPr>
                <w:color w:val="000000"/>
              </w:rPr>
              <w:br/>
              <w:t xml:space="preserve">as a </w:t>
            </w:r>
            <w:hyperlink r:id="rId167"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68"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534C2B73" w:rsidR="000D18FA" w:rsidRPr="00AF35AC" w:rsidRDefault="000D18FA" w:rsidP="00CF2CFA">
            <w:pPr>
              <w:pStyle w:val="ListParagraph"/>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69" w:tgtFrame="_blank" w:history="1">
              <w:r>
                <w:rPr>
                  <w:rStyle w:val="Hyperlink"/>
                  <w:color w:val="006699"/>
                </w:rPr>
                <w:t>Word</w:t>
              </w:r>
            </w:hyperlink>
            <w:r>
              <w:rPr>
                <w:rStyle w:val="Hyperlink"/>
                <w:color w:val="006699"/>
              </w:rPr>
              <w:t xml:space="preserve"> </w:t>
            </w:r>
            <w:hyperlink r:id="rId170"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171" w:tgtFrame="_blank" w:history="1">
              <w:r>
                <w:rPr>
                  <w:rStyle w:val="Hyperlink"/>
                  <w:color w:val="006699"/>
                </w:rPr>
                <w:t>PDF</w:t>
              </w:r>
            </w:hyperlink>
            <w:r>
              <w:rPr>
                <w:rStyle w:val="Hyperlink"/>
                <w:color w:val="006699"/>
              </w:rPr>
              <w:br/>
            </w:r>
            <w:r w:rsidRPr="00B61C19">
              <w:t>courts.alaska.gov/shc/family/docs/shc-1063n.pdf</w:t>
            </w:r>
          </w:p>
          <w:p w14:paraId="6C59B8FB" w14:textId="3EA5B78C" w:rsidR="000D18FA" w:rsidRPr="00B00276" w:rsidRDefault="000D18FA" w:rsidP="000D18FA">
            <w:pPr>
              <w:pStyle w:val="Heading3"/>
              <w:spacing w:before="100" w:after="100"/>
              <w:outlineLvl w:val="2"/>
            </w:pPr>
            <w:r w:rsidRPr="00B00276">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4D9BC452" w14:textId="79AE48B7" w:rsidR="000D18FA" w:rsidRPr="00B00276" w:rsidRDefault="000D18FA" w:rsidP="000D18FA">
            <w:pPr>
              <w:pStyle w:val="ListParagraph"/>
              <w:ind w:left="418"/>
              <w:rPr>
                <w:color w:val="000000"/>
              </w:rPr>
            </w:pPr>
            <w:r w:rsidRPr="00B00276">
              <w:rPr>
                <w:b/>
                <w:color w:val="000000"/>
              </w:rPr>
              <w:t>Order</w:t>
            </w:r>
            <w:r>
              <w:rPr>
                <w:b/>
                <w:color w:val="000000"/>
              </w:rPr>
              <w:t xml:space="preserve"> </w:t>
            </w:r>
            <w:r w:rsidRPr="00B00276">
              <w:rPr>
                <w:b/>
                <w:color w:val="000000"/>
              </w:rPr>
              <w:t>for</w:t>
            </w:r>
            <w:r>
              <w:rPr>
                <w:b/>
                <w:color w:val="000000"/>
              </w:rPr>
              <w:t xml:space="preserve"> </w:t>
            </w:r>
            <w:r w:rsidRPr="00B00276">
              <w:rPr>
                <w:b/>
                <w:color w:val="000000"/>
              </w:rPr>
              <w:t>Modification</w:t>
            </w:r>
            <w:r>
              <w:rPr>
                <w:b/>
                <w:color w:val="000000"/>
              </w:rPr>
              <w:t xml:space="preserve"> </w:t>
            </w:r>
            <w:r w:rsidRPr="00B00276">
              <w:rPr>
                <w:b/>
                <w:color w:val="000000"/>
              </w:rPr>
              <w:t>of</w:t>
            </w:r>
            <w:r>
              <w:rPr>
                <w:b/>
                <w:color w:val="000000"/>
              </w:rPr>
              <w:t xml:space="preserve"> </w:t>
            </w:r>
            <w:r w:rsidRPr="00B00276">
              <w:rPr>
                <w:b/>
                <w:color w:val="000000"/>
              </w:rPr>
              <w:t>Child</w:t>
            </w:r>
            <w:r>
              <w:rPr>
                <w:b/>
                <w:color w:val="000000"/>
              </w:rPr>
              <w:t xml:space="preserve"> </w:t>
            </w:r>
            <w:r w:rsidRPr="00B00276">
              <w:rPr>
                <w:b/>
                <w:color w:val="000000"/>
              </w:rPr>
              <w:t>Support</w:t>
            </w:r>
            <w:r w:rsidRPr="00B00276">
              <w:rPr>
                <w:color w:val="000000"/>
              </w:rPr>
              <w:t>,</w:t>
            </w:r>
            <w:r>
              <w:rPr>
                <w:color w:val="000000"/>
              </w:rPr>
              <w:t xml:space="preserve"> </w:t>
            </w:r>
            <w:r w:rsidRPr="00036CD8">
              <w:t>DR-301</w:t>
            </w:r>
            <w:r>
              <w:t xml:space="preserve"> </w:t>
            </w:r>
            <w:r w:rsidRPr="00B00276">
              <w:t>[</w:t>
            </w:r>
            <w:hyperlink r:id="rId172" w:history="1">
              <w:r w:rsidRPr="00036CD8">
                <w:rPr>
                  <w:rStyle w:val="Hyperlink"/>
                </w:rPr>
                <w:t>Fill-In PDF</w:t>
              </w:r>
            </w:hyperlink>
            <w:r w:rsidRPr="00B00276">
              <w:t>]</w:t>
            </w:r>
            <w:r w:rsidRPr="00B00276">
              <w:br/>
            </w:r>
            <w:r w:rsidRPr="00B00276">
              <w:rPr>
                <w:color w:val="000000"/>
              </w:rPr>
              <w:lastRenderedPageBreak/>
              <w:t>public.courts.alaska.gov/web/forms/docs/dr-301.pdf</w:t>
            </w:r>
            <w:r>
              <w:rPr>
                <w:color w:val="000000"/>
              </w:rPr>
              <w:br/>
            </w:r>
            <w:r w:rsidRPr="00B00276">
              <w:rPr>
                <w:color w:val="000000"/>
              </w:rPr>
              <w:t>D</w:t>
            </w:r>
            <w:r w:rsidRPr="00B00276">
              <w:t>o</w:t>
            </w:r>
            <w:r>
              <w:t xml:space="preserve"> </w:t>
            </w:r>
            <w:r w:rsidRPr="00B00276">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6BC7505C" w14:textId="2E28A099" w:rsidR="000D18FA" w:rsidRPr="00B00276" w:rsidRDefault="000D18FA" w:rsidP="000D18FA">
            <w:pPr>
              <w:pStyle w:val="ListParagraph"/>
              <w:ind w:left="418"/>
              <w:rPr>
                <w:color w:val="000000"/>
              </w:rPr>
            </w:pP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Guidelines</w:t>
            </w:r>
            <w:r>
              <w:rPr>
                <w:b/>
                <w:color w:val="000000"/>
              </w:rPr>
              <w:t xml:space="preserve"> </w:t>
            </w:r>
            <w:r w:rsidRPr="00B00276">
              <w:rPr>
                <w:b/>
                <w:color w:val="000000"/>
              </w:rPr>
              <w:t>Affidavit</w:t>
            </w:r>
            <w:r w:rsidRPr="00B00276">
              <w:rPr>
                <w:color w:val="000000"/>
              </w:rPr>
              <w:t>,</w:t>
            </w:r>
            <w:r>
              <w:rPr>
                <w:color w:val="000000"/>
              </w:rPr>
              <w:t xml:space="preserve"> </w:t>
            </w:r>
            <w:r w:rsidRPr="00036CD8">
              <w:t>DR-305</w:t>
            </w:r>
            <w:r>
              <w:rPr>
                <w:color w:val="000000"/>
              </w:rPr>
              <w:t xml:space="preserve"> </w:t>
            </w:r>
            <w:r w:rsidRPr="00B00276">
              <w:rPr>
                <w:rStyle w:val="small"/>
                <w:color w:val="000000"/>
                <w:sz w:val="19"/>
                <w:szCs w:val="19"/>
                <w:shd w:val="clear" w:color="auto" w:fill="FFFFFF"/>
              </w:rPr>
              <w:t>[</w:t>
            </w:r>
            <w:hyperlink r:id="rId173" w:history="1">
              <w:r w:rsidRPr="00036CD8">
                <w:rPr>
                  <w:rStyle w:val="Hyperlink"/>
                </w:rPr>
                <w:t>Fill-In PDF</w:t>
              </w:r>
            </w:hyperlink>
            <w:r w:rsidRPr="00B00276">
              <w:t>]</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4A2D8F84" w14:textId="67A5DAD5" w:rsidR="000D18FA" w:rsidRPr="00B00276" w:rsidRDefault="000D18FA" w:rsidP="000D18FA">
            <w:pPr>
              <w:pStyle w:val="ListParagraph"/>
              <w:ind w:left="418"/>
              <w:rPr>
                <w:color w:val="000000"/>
              </w:rPr>
            </w:pPr>
            <w:r w:rsidRPr="00B00276">
              <w:rPr>
                <w:b/>
                <w:color w:val="000000"/>
              </w:rPr>
              <w:t>Child</w:t>
            </w:r>
            <w:r>
              <w:rPr>
                <w:b/>
                <w:color w:val="000000"/>
              </w:rPr>
              <w:t xml:space="preserve"> </w:t>
            </w:r>
            <w:r w:rsidRPr="00B00276">
              <w:rPr>
                <w:b/>
                <w:color w:val="000000"/>
              </w:rPr>
              <w:t>Custody</w:t>
            </w:r>
            <w:r>
              <w:rPr>
                <w:b/>
                <w:color w:val="000000"/>
              </w:rPr>
              <w:t xml:space="preserve"> </w:t>
            </w:r>
            <w:r w:rsidRPr="00B00276">
              <w:rPr>
                <w:b/>
                <w:color w:val="000000"/>
              </w:rPr>
              <w:t>Jurisdiction</w:t>
            </w:r>
            <w:r>
              <w:rPr>
                <w:b/>
                <w:color w:val="000000"/>
              </w:rPr>
              <w:t xml:space="preserve"> </w:t>
            </w:r>
            <w:r w:rsidRPr="00B00276">
              <w:rPr>
                <w:b/>
                <w:color w:val="000000"/>
              </w:rPr>
              <w:t>Affidavit</w:t>
            </w:r>
            <w:r w:rsidRPr="00B00276">
              <w:rPr>
                <w:color w:val="000000"/>
              </w:rPr>
              <w:t>,</w:t>
            </w:r>
            <w:r>
              <w:rPr>
                <w:color w:val="000000"/>
              </w:rPr>
              <w:t xml:space="preserve"> </w:t>
            </w:r>
            <w:r w:rsidRPr="00036CD8">
              <w:t>DR-150</w:t>
            </w:r>
            <w:r>
              <w:rPr>
                <w:color w:val="000000"/>
              </w:rPr>
              <w:t xml:space="preserve"> </w:t>
            </w:r>
            <w:r w:rsidRPr="00B00276">
              <w:rPr>
                <w:rStyle w:val="small"/>
                <w:color w:val="000000"/>
                <w:sz w:val="19"/>
                <w:szCs w:val="19"/>
                <w:shd w:val="clear" w:color="auto" w:fill="FFFFFF"/>
              </w:rPr>
              <w:t>[</w:t>
            </w:r>
            <w:hyperlink r:id="rId174" w:history="1">
              <w:r w:rsidRPr="00036CD8">
                <w:rPr>
                  <w:rStyle w:val="Hyperlink"/>
                </w:rPr>
                <w:t>Fill-In PDF</w:t>
              </w:r>
            </w:hyperlink>
            <w:r w:rsidRPr="00B00276">
              <w:t>]</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w:t>
            </w:r>
            <w:r>
              <w:rPr>
                <w:iCs/>
              </w:rPr>
              <w:t xml:space="preserve"> </w:t>
            </w:r>
            <w:r w:rsidRPr="00B00276">
              <w:rPr>
                <w:iCs/>
              </w:rPr>
              <w:t>parent</w:t>
            </w:r>
            <w:r>
              <w:rPr>
                <w:iCs/>
              </w:rPr>
              <w:t xml:space="preserve"> </w:t>
            </w:r>
            <w:r w:rsidRPr="00B00276">
              <w:rPr>
                <w:iCs/>
              </w:rPr>
              <w:t>files</w:t>
            </w:r>
            <w:r>
              <w:rPr>
                <w:iCs/>
              </w:rPr>
              <w:t xml:space="preserve"> </w:t>
            </w:r>
            <w:r w:rsidRPr="00B00276">
              <w:rPr>
                <w:iCs/>
              </w:rPr>
              <w:t>their</w:t>
            </w:r>
            <w:r>
              <w:rPr>
                <w:iCs/>
              </w:rPr>
              <w:t xml:space="preserve"> </w:t>
            </w:r>
            <w:r w:rsidRPr="00B00276">
              <w:rPr>
                <w:iCs/>
              </w:rPr>
              <w:t>own</w:t>
            </w:r>
          </w:p>
          <w:p w14:paraId="74FCAF37" w14:textId="171A543D" w:rsidR="000D18FA" w:rsidRPr="00B00276" w:rsidRDefault="000D18FA" w:rsidP="000D18FA">
            <w:pPr>
              <w:pStyle w:val="ListParagraph"/>
              <w:ind w:left="418"/>
              <w:rPr>
                <w:color w:val="000000"/>
              </w:rPr>
            </w:pPr>
            <w:r w:rsidRPr="00B00276">
              <w:rPr>
                <w:color w:val="000000"/>
              </w:rPr>
              <w:t>Choose</w:t>
            </w:r>
            <w:r>
              <w:rPr>
                <w:color w:val="000000"/>
              </w:rPr>
              <w:t xml:space="preserve"> </w:t>
            </w:r>
            <w:r w:rsidRPr="00B00276">
              <w:rPr>
                <w:color w:val="000000"/>
              </w:rPr>
              <w:t>1</w:t>
            </w:r>
            <w:r>
              <w:rPr>
                <w:color w:val="000000"/>
              </w:rPr>
              <w:t xml:space="preserve"> </w:t>
            </w:r>
            <w:r w:rsidRPr="00B00276">
              <w:rPr>
                <w:color w:val="000000"/>
              </w:rPr>
              <w:t>calculation</w:t>
            </w:r>
            <w:r>
              <w:rPr>
                <w:color w:val="000000"/>
              </w:rPr>
              <w:t xml:space="preserve"> </w:t>
            </w:r>
            <w:r w:rsidRPr="00B00276">
              <w:rPr>
                <w:color w:val="000000"/>
              </w:rPr>
              <w:t>below</w:t>
            </w:r>
            <w:r>
              <w:rPr>
                <w:color w:val="000000"/>
              </w:rPr>
              <w:t xml:space="preserve"> </w:t>
            </w:r>
            <w:r w:rsidRPr="00B00276">
              <w:rPr>
                <w:color w:val="000000"/>
              </w:rPr>
              <w:t>based</w:t>
            </w:r>
            <w:r>
              <w:rPr>
                <w:color w:val="000000"/>
              </w:rPr>
              <w:t xml:space="preserve"> </w:t>
            </w:r>
            <w:r w:rsidRPr="00B00276">
              <w:rPr>
                <w:color w:val="000000"/>
              </w:rPr>
              <w:t>on</w:t>
            </w:r>
            <w:r>
              <w:rPr>
                <w:color w:val="000000"/>
              </w:rPr>
              <w:t xml:space="preserve"> </w:t>
            </w:r>
            <w:r w:rsidRPr="00B00276">
              <w:rPr>
                <w:color w:val="000000"/>
              </w:rPr>
              <w:t>the</w:t>
            </w:r>
            <w:r>
              <w:rPr>
                <w:color w:val="000000"/>
              </w:rPr>
              <w:t xml:space="preserve"> </w:t>
            </w:r>
            <w:r w:rsidRPr="00B00276">
              <w:rPr>
                <w:color w:val="000000"/>
              </w:rPr>
              <w:t>parenting</w:t>
            </w:r>
            <w:r>
              <w:rPr>
                <w:color w:val="000000"/>
              </w:rPr>
              <w:t xml:space="preserve"> </w:t>
            </w:r>
            <w:r w:rsidRPr="00B00276">
              <w:rPr>
                <w:color w:val="000000"/>
              </w:rPr>
              <w:t>schedule</w:t>
            </w:r>
            <w:r>
              <w:rPr>
                <w:color w:val="000000"/>
              </w:rPr>
              <w:t xml:space="preserve"> </w:t>
            </w:r>
            <w:r w:rsidRPr="00B00276">
              <w:rPr>
                <w:color w:val="000000"/>
              </w:rPr>
              <w:t>if</w:t>
            </w:r>
            <w:r>
              <w:rPr>
                <w:color w:val="000000"/>
              </w:rPr>
              <w:t xml:space="preserve"> </w:t>
            </w:r>
            <w:r w:rsidRPr="00B00276">
              <w:rPr>
                <w:color w:val="000000"/>
              </w:rPr>
              <w:t>it</w:t>
            </w:r>
            <w:r>
              <w:rPr>
                <w:color w:val="000000"/>
              </w:rPr>
              <w:t xml:space="preserve"> </w:t>
            </w:r>
            <w:r w:rsidRPr="00B00276">
              <w:rPr>
                <w:color w:val="000000"/>
              </w:rPr>
              <w:t>is</w:t>
            </w:r>
            <w:r>
              <w:rPr>
                <w:color w:val="000000"/>
              </w:rPr>
              <w:t xml:space="preserve"> </w:t>
            </w:r>
            <w:r w:rsidRPr="00B00276">
              <w:rPr>
                <w:color w:val="000000"/>
              </w:rPr>
              <w:t>not</w:t>
            </w:r>
            <w:r>
              <w:rPr>
                <w:color w:val="000000"/>
              </w:rPr>
              <w:t xml:space="preserve"> </w:t>
            </w:r>
            <w:r w:rsidRPr="00B00276">
              <w:rPr>
                <w:color w:val="000000"/>
              </w:rPr>
              <w:t>a</w:t>
            </w:r>
            <w:r>
              <w:rPr>
                <w:color w:val="000000"/>
              </w:rPr>
              <w:t xml:space="preserve"> </w:t>
            </w:r>
            <w:r w:rsidRPr="00B00276">
              <w:rPr>
                <w:color w:val="000000"/>
              </w:rPr>
              <w:t>primary</w:t>
            </w:r>
            <w:r>
              <w:rPr>
                <w:color w:val="000000"/>
              </w:rPr>
              <w:t xml:space="preserve"> </w:t>
            </w:r>
            <w:r w:rsidRPr="00B00276">
              <w:rPr>
                <w:color w:val="000000"/>
              </w:rPr>
              <w:t>custody</w:t>
            </w:r>
            <w:r>
              <w:rPr>
                <w:color w:val="000000"/>
              </w:rPr>
              <w:t xml:space="preserve"> </w:t>
            </w:r>
            <w:r w:rsidRPr="00B00276">
              <w:rPr>
                <w:color w:val="000000"/>
              </w:rPr>
              <w:t>calculation</w:t>
            </w:r>
            <w:r>
              <w:rPr>
                <w:color w:val="000000"/>
              </w:rPr>
              <w:t xml:space="preserve"> -when </w:t>
            </w:r>
            <w:r w:rsidRPr="00B00276">
              <w:rPr>
                <w:color w:val="000000"/>
              </w:rPr>
              <w:t>children</w:t>
            </w:r>
            <w:r>
              <w:rPr>
                <w:color w:val="000000"/>
              </w:rPr>
              <w:t xml:space="preserve"> </w:t>
            </w:r>
            <w:r w:rsidRPr="00B00276">
              <w:rPr>
                <w:color w:val="000000"/>
              </w:rPr>
              <w:t>are</w:t>
            </w:r>
            <w:r>
              <w:rPr>
                <w:color w:val="000000"/>
              </w:rPr>
              <w:t xml:space="preserve"> </w:t>
            </w:r>
            <w:r w:rsidRPr="00B00276">
              <w:rPr>
                <w:color w:val="000000"/>
              </w:rPr>
              <w:t>with</w:t>
            </w:r>
            <w:r>
              <w:rPr>
                <w:color w:val="000000"/>
              </w:rPr>
              <w:t xml:space="preserve"> </w:t>
            </w:r>
            <w:r w:rsidRPr="00B00276">
              <w:rPr>
                <w:color w:val="000000"/>
              </w:rPr>
              <w:t>1</w:t>
            </w:r>
            <w:r>
              <w:rPr>
                <w:color w:val="000000"/>
              </w:rPr>
              <w:t xml:space="preserve"> </w:t>
            </w:r>
            <w:r w:rsidRPr="00B00276">
              <w:rPr>
                <w:color w:val="000000"/>
              </w:rPr>
              <w:t>parent</w:t>
            </w:r>
            <w:r>
              <w:rPr>
                <w:color w:val="000000"/>
              </w:rPr>
              <w:t xml:space="preserve"> </w:t>
            </w:r>
            <w:r w:rsidRPr="00B00276">
              <w:rPr>
                <w:color w:val="000000"/>
              </w:rPr>
              <w:t>for</w:t>
            </w:r>
            <w:r>
              <w:rPr>
                <w:color w:val="000000"/>
              </w:rPr>
              <w:t xml:space="preserve"> </w:t>
            </w:r>
            <w:r w:rsidRPr="00B00276">
              <w:rPr>
                <w:color w:val="000000"/>
              </w:rPr>
              <w:t>at</w:t>
            </w:r>
            <w:r>
              <w:rPr>
                <w:color w:val="000000"/>
              </w:rPr>
              <w:t xml:space="preserve"> </w:t>
            </w:r>
            <w:r w:rsidRPr="00B00276">
              <w:rPr>
                <w:color w:val="000000"/>
              </w:rPr>
              <w:t>least</w:t>
            </w:r>
            <w:r>
              <w:rPr>
                <w:color w:val="000000"/>
              </w:rPr>
              <w:t xml:space="preserve"> </w:t>
            </w:r>
            <w:r w:rsidRPr="00B00276">
              <w:rPr>
                <w:color w:val="000000"/>
              </w:rPr>
              <w:t>256</w:t>
            </w:r>
            <w:r>
              <w:rPr>
                <w:color w:val="000000"/>
              </w:rPr>
              <w:t xml:space="preserve"> </w:t>
            </w:r>
            <w:r w:rsidRPr="00B00276">
              <w:rPr>
                <w:color w:val="000000"/>
              </w:rPr>
              <w:t>overnights/year.</w:t>
            </w:r>
          </w:p>
          <w:p w14:paraId="36138757" w14:textId="60C901A2" w:rsidR="000D18FA" w:rsidRPr="00B00276" w:rsidRDefault="000D18FA" w:rsidP="000D18FA">
            <w:pPr>
              <w:pStyle w:val="ListParagraph"/>
              <w:numPr>
                <w:ilvl w:val="1"/>
                <w:numId w:val="1"/>
              </w:numPr>
              <w:ind w:left="870"/>
              <w:rPr>
                <w:color w:val="000000"/>
              </w:rPr>
            </w:pPr>
            <w:r w:rsidRPr="00B00276">
              <w:rPr>
                <w:b/>
                <w:color w:val="000000"/>
              </w:rPr>
              <w:t>Shared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r w:rsidRPr="00036CD8">
              <w:t>DR-306</w:t>
            </w:r>
            <w:r>
              <w:rPr>
                <w:color w:val="000000"/>
              </w:rPr>
              <w:t xml:space="preserve"> </w:t>
            </w:r>
            <w:r w:rsidRPr="00B00276">
              <w:rPr>
                <w:color w:val="000000"/>
              </w:rPr>
              <w:t>[</w:t>
            </w:r>
            <w:hyperlink r:id="rId175" w:history="1">
              <w:r w:rsidRPr="00036CD8">
                <w:rPr>
                  <w:rStyle w:val="Hyperlink"/>
                </w:rPr>
                <w:t>Fill-In PDF</w:t>
              </w:r>
            </w:hyperlink>
            <w:r w:rsidRPr="00B00276">
              <w:rPr>
                <w:color w:val="000000"/>
              </w:rPr>
              <w:t>]</w:t>
            </w:r>
            <w:r w:rsidRPr="00B00276">
              <w:br/>
            </w:r>
            <w:r w:rsidRPr="00B00276">
              <w:rPr>
                <w:color w:val="000000"/>
              </w:rPr>
              <w:t>public.courts.alaska.gov/web/forms/docs/dr-306.pdf</w:t>
            </w:r>
          </w:p>
          <w:p w14:paraId="1394633B" w14:textId="77777777" w:rsidR="00483053" w:rsidRPr="00483053" w:rsidRDefault="000D18FA" w:rsidP="00D353CE">
            <w:pPr>
              <w:pStyle w:val="ListParagraph"/>
              <w:numPr>
                <w:ilvl w:val="1"/>
                <w:numId w:val="1"/>
              </w:numPr>
              <w:ind w:left="870"/>
              <w:rPr>
                <w:bCs/>
                <w:color w:val="000000"/>
              </w:rPr>
            </w:pPr>
            <w:r w:rsidRPr="00483053">
              <w:rPr>
                <w:b/>
                <w:color w:val="000000"/>
              </w:rPr>
              <w:t>Divided Custody Support Calculation</w:t>
            </w:r>
            <w:r w:rsidRPr="00483053">
              <w:rPr>
                <w:color w:val="000000"/>
              </w:rPr>
              <w:t xml:space="preserve">, </w:t>
            </w:r>
            <w:r w:rsidRPr="00036CD8">
              <w:t>DR-307</w:t>
            </w:r>
            <w:r w:rsidRPr="00483053">
              <w:rPr>
                <w:color w:val="000000"/>
              </w:rPr>
              <w:t xml:space="preserve"> [</w:t>
            </w:r>
            <w:hyperlink r:id="rId176" w:history="1">
              <w:r w:rsidRPr="00036CD8">
                <w:rPr>
                  <w:rStyle w:val="Hyperlink"/>
                </w:rPr>
                <w:t>Fill-In PDF</w:t>
              </w:r>
            </w:hyperlink>
            <w:r w:rsidRPr="00483053">
              <w:rPr>
                <w:color w:val="000000"/>
              </w:rPr>
              <w:t>]</w:t>
            </w:r>
            <w:r w:rsidRPr="00B00276">
              <w:br/>
              <w:t>public.courts.alaska.gov/web/forms/docs/dr-307.pdf</w:t>
            </w:r>
          </w:p>
          <w:p w14:paraId="2DA436B0" w14:textId="4BF5CF01" w:rsidR="00E56386" w:rsidRPr="00483053" w:rsidRDefault="000D18FA" w:rsidP="00D353CE">
            <w:pPr>
              <w:pStyle w:val="ListParagraph"/>
              <w:numPr>
                <w:ilvl w:val="1"/>
                <w:numId w:val="1"/>
              </w:numPr>
              <w:ind w:left="870"/>
              <w:rPr>
                <w:bCs/>
                <w:color w:val="000000"/>
              </w:rPr>
            </w:pPr>
            <w:r w:rsidRPr="00483053">
              <w:rPr>
                <w:b/>
                <w:color w:val="000000"/>
              </w:rPr>
              <w:t>Hybrid Custody Child Support Calculation</w:t>
            </w:r>
            <w:r w:rsidRPr="00483053">
              <w:rPr>
                <w:color w:val="000000"/>
              </w:rPr>
              <w:t xml:space="preserve">, </w:t>
            </w:r>
            <w:r w:rsidRPr="00036CD8">
              <w:t>DR-308</w:t>
            </w:r>
            <w:r w:rsidRPr="00483053">
              <w:rPr>
                <w:color w:val="000000"/>
              </w:rPr>
              <w:t xml:space="preserve"> [</w:t>
            </w:r>
            <w:hyperlink r:id="rId177" w:history="1">
              <w:r w:rsidRPr="00036CD8">
                <w:rPr>
                  <w:rStyle w:val="Hyperlink"/>
                </w:rPr>
                <w:t>Fill-In PDF</w:t>
              </w:r>
            </w:hyperlink>
            <w:r w:rsidRPr="00483053">
              <w:rPr>
                <w:color w:val="000000"/>
              </w:rPr>
              <w:t>]</w:t>
            </w:r>
            <w:r>
              <w:t xml:space="preserve"> </w:t>
            </w:r>
            <w:r w:rsidRPr="00B00276">
              <w:br/>
            </w:r>
            <w:r w:rsidRPr="00483053">
              <w:rPr>
                <w:color w:val="000000"/>
              </w:rPr>
              <w:t>public.courts.alaska.gov/</w:t>
            </w:r>
            <w:r w:rsidRPr="00B00276">
              <w:t>web/forms/docs/dr-308.pdf</w:t>
            </w:r>
            <w:r w:rsidR="000F1B11" w:rsidRPr="00B579C0">
              <w:rPr>
                <w:color w:val="00B050"/>
              </w:rPr>
              <w:t>{%</w:t>
            </w:r>
            <w:r w:rsidR="000F1B11">
              <w:rPr>
                <w:color w:val="00B050"/>
              </w:rPr>
              <w:t xml:space="preserve"> </w:t>
            </w:r>
            <w:r w:rsidR="000F1B11" w:rsidRPr="00B579C0">
              <w:rPr>
                <w:color w:val="00B050"/>
              </w:rPr>
              <w:t>endif</w:t>
            </w:r>
            <w:r w:rsidR="000F1B11">
              <w:rPr>
                <w:color w:val="00B050"/>
              </w:rPr>
              <w:t xml:space="preserve"> </w:t>
            </w:r>
            <w:r w:rsidR="000F1B11" w:rsidRPr="00B579C0">
              <w:rPr>
                <w:color w:val="00B050"/>
              </w:rPr>
              <w:t>%}{%</w:t>
            </w:r>
            <w:r w:rsidR="000F1B11">
              <w:rPr>
                <w:color w:val="00B050"/>
              </w:rPr>
              <w:t xml:space="preserve"> </w:t>
            </w:r>
            <w:r w:rsidR="000F1B11" w:rsidRPr="00B579C0">
              <w:rPr>
                <w:color w:val="00B050"/>
              </w:rPr>
              <w:t>if</w:t>
            </w:r>
            <w:r w:rsidR="000F1B11">
              <w:rPr>
                <w:color w:val="00B050"/>
              </w:rPr>
              <w:t xml:space="preserve"> </w:t>
            </w:r>
            <w:r w:rsidR="000F1B11" w:rsidRPr="00487060">
              <w:rPr>
                <w:color w:val="FFC000"/>
              </w:rPr>
              <w:t>(</w:t>
            </w:r>
            <w:r w:rsidR="000F1B11" w:rsidRPr="001D7678">
              <w:rPr>
                <w:color w:val="00B050"/>
              </w:rPr>
              <w:t>type_of_</w:t>
            </w:r>
            <w:r w:rsidR="000F1B11">
              <w:rPr>
                <w:color w:val="00B050"/>
              </w:rPr>
              <w:t>modification</w:t>
            </w:r>
            <w:r w:rsidR="000F1B11" w:rsidRPr="001D7678">
              <w:rPr>
                <w:color w:val="00B050"/>
              </w:rPr>
              <w:t>.any_true('spousal support',</w:t>
            </w:r>
            <w:r w:rsidR="000F1B11">
              <w:rPr>
                <w:color w:val="00B050"/>
              </w:rPr>
              <w:t xml:space="preserve"> </w:t>
            </w:r>
            <w:r w:rsidR="000F1B11" w:rsidRPr="001D7678">
              <w:rPr>
                <w:color w:val="00B050"/>
              </w:rPr>
              <w:t>'property or debt'</w:t>
            </w:r>
            <w:r w:rsidR="000F1B11">
              <w:rPr>
                <w:color w:val="00B050"/>
              </w:rPr>
              <w:t>, 'other'</w:t>
            </w:r>
            <w:r w:rsidR="000F1B11" w:rsidRPr="001D7678">
              <w:rPr>
                <w:color w:val="00B050"/>
              </w:rPr>
              <w:t>)</w:t>
            </w:r>
            <w:r w:rsidR="000F1B11">
              <w:rPr>
                <w:color w:val="00B050"/>
              </w:rPr>
              <w:t xml:space="preserve"> and </w:t>
            </w:r>
            <w:r w:rsidR="000F1B11" w:rsidRPr="001D7678">
              <w:rPr>
                <w:color w:val="00B050"/>
              </w:rPr>
              <w:t>type_of_</w:t>
            </w:r>
            <w:r w:rsidR="000F1B11">
              <w:rPr>
                <w:color w:val="00B050"/>
              </w:rPr>
              <w:t>modification</w:t>
            </w:r>
            <w:r w:rsidR="000F1B11" w:rsidRPr="001D7678">
              <w:rPr>
                <w:color w:val="00B050"/>
              </w:rPr>
              <w:t>.</w:t>
            </w:r>
            <w:r w:rsidR="000F1B11">
              <w:rPr>
                <w:color w:val="00B050"/>
              </w:rPr>
              <w:t>all_false</w:t>
            </w:r>
            <w:r w:rsidR="000F1B11" w:rsidRPr="001D7678">
              <w:rPr>
                <w:color w:val="00B050"/>
              </w:rPr>
              <w:t>('</w:t>
            </w:r>
            <w:r w:rsidR="000F1B11">
              <w:rPr>
                <w:color w:val="00B050"/>
              </w:rPr>
              <w:t>child</w:t>
            </w:r>
            <w:r w:rsidR="000F1B11" w:rsidRPr="001D7678">
              <w:rPr>
                <w:color w:val="00B050"/>
              </w:rPr>
              <w:t xml:space="preserve"> support',</w:t>
            </w:r>
            <w:r w:rsidR="000F1B11">
              <w:rPr>
                <w:color w:val="00B050"/>
              </w:rPr>
              <w:t xml:space="preserve"> 'custody'</w:t>
            </w:r>
            <w:r w:rsidR="000F1B11" w:rsidRPr="001D7678">
              <w:rPr>
                <w:color w:val="00B050"/>
              </w:rPr>
              <w:t>)</w:t>
            </w:r>
            <w:r w:rsidR="000F1B11" w:rsidRPr="00487060">
              <w:rPr>
                <w:color w:val="FFC000"/>
              </w:rPr>
              <w:t>)</w:t>
            </w:r>
            <w:r w:rsidR="000F1B11">
              <w:rPr>
                <w:color w:val="00B050"/>
              </w:rPr>
              <w:t xml:space="preserve"> </w:t>
            </w:r>
            <w:r w:rsidR="000F1B11" w:rsidRPr="00487060">
              <w:rPr>
                <w:color w:val="FFC000"/>
              </w:rPr>
              <w:t>or (</w:t>
            </w:r>
            <w:r w:rsidR="000F1B11" w:rsidRPr="00011D35">
              <w:rPr>
                <w:color w:val="00B050"/>
              </w:rPr>
              <w:t>middle_of_case == 'no' and  type_of_response =='set aside'</w:t>
            </w:r>
            <w:r w:rsidR="000F1B11" w:rsidRPr="00487060">
              <w:rPr>
                <w:color w:val="FFC000"/>
              </w:rPr>
              <w:t xml:space="preserve">) </w:t>
            </w:r>
            <w:r w:rsidR="000F1B11" w:rsidRPr="00B579C0">
              <w:rPr>
                <w:color w:val="00B050"/>
              </w:rPr>
              <w:t>%}</w:t>
            </w:r>
          </w:p>
          <w:p w14:paraId="586FACD0" w14:textId="61505B94" w:rsidR="00E56386" w:rsidRPr="00E56386" w:rsidRDefault="000D18FA" w:rsidP="00E56386">
            <w:pPr>
              <w:pStyle w:val="ListParagraph"/>
              <w:ind w:left="418"/>
              <w:rPr>
                <w:b/>
                <w:color w:val="000000"/>
              </w:rPr>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78" w:tgtFrame="_blank" w:history="1">
              <w:r>
                <w:rPr>
                  <w:rStyle w:val="Hyperlink"/>
                  <w:color w:val="006699"/>
                </w:rPr>
                <w:t>Word</w:t>
              </w:r>
            </w:hyperlink>
            <w:r>
              <w:rPr>
                <w:rStyle w:val="Hyperlink"/>
                <w:color w:val="006699"/>
              </w:rPr>
              <w:t xml:space="preserve"> </w:t>
            </w:r>
            <w:hyperlink r:id="rId179" w:history="1">
              <w:r w:rsidRPr="00B61C19">
                <w:rPr>
                  <w:rStyle w:val="Hyperlink"/>
                </w:rPr>
                <w:t>file</w:t>
              </w:r>
            </w:hyperlink>
            <w:r w:rsidRPr="00F17233">
              <w:br/>
              <w:t>courts.alaska.gov/shc/family/docs/shc-1063.doc</w:t>
            </w:r>
            <w:r w:rsidRPr="00F17233">
              <w:br/>
            </w:r>
            <w:r w:rsidRPr="00051879">
              <w:t>as</w:t>
            </w:r>
            <w:r>
              <w:t xml:space="preserve"> </w:t>
            </w:r>
            <w:r w:rsidRPr="00051879">
              <w:t>a</w:t>
            </w:r>
            <w:r>
              <w:t xml:space="preserve"> </w:t>
            </w:r>
            <w:hyperlink r:id="rId180" w:tgtFrame="_blank" w:history="1">
              <w:r>
                <w:rPr>
                  <w:rStyle w:val="Hyperlink"/>
                  <w:color w:val="006699"/>
                </w:rPr>
                <w:t>PDF</w:t>
              </w:r>
            </w:hyperlink>
            <w:r>
              <w:rPr>
                <w:rStyle w:val="Hyperlink"/>
                <w:color w:val="006699"/>
              </w:rPr>
              <w:br/>
            </w:r>
            <w:r w:rsidRPr="00B61C19">
              <w:t>courts.alaska.gov/shc/family/docs/shc-106</w:t>
            </w:r>
            <w:r>
              <w:t>3</w:t>
            </w:r>
            <w:r w:rsidRPr="00B61C19">
              <w:t>n.pdf</w:t>
            </w:r>
            <w:r w:rsidR="00A478B7" w:rsidRPr="00A478B7">
              <w:rPr>
                <w:color w:val="00B050"/>
              </w:rPr>
              <w:t>{</w:t>
            </w:r>
            <w:r w:rsidR="00A478B7">
              <w:rPr>
                <w:color w:val="00B050"/>
              </w:rPr>
              <w:t>% endif %</w:t>
            </w:r>
            <w:r w:rsidR="00A478B7" w:rsidRPr="00A478B7">
              <w:rPr>
                <w:color w:val="00B050"/>
              </w:rPr>
              <w:t>}</w:t>
            </w:r>
          </w:p>
          <w:p w14:paraId="5992EB3B" w14:textId="67462606" w:rsidR="000D18FA" w:rsidRPr="00E56386" w:rsidRDefault="000D18FA" w:rsidP="00D353CE">
            <w:pPr>
              <w:pStyle w:val="ListParagraph"/>
              <w:ind w:left="418"/>
              <w:rPr>
                <w:color w:val="auto"/>
              </w:rPr>
            </w:pPr>
            <w:r w:rsidRPr="00E56386">
              <w:rPr>
                <w:color w:val="00B050"/>
              </w:rPr>
              <w:t>{% if type_of_response == 'modify' or (middle_of_case == 'no' and  type_of_response =='set aside') %}</w:t>
            </w:r>
            <w:r w:rsidRPr="00E56386">
              <w:rPr>
                <w:b/>
                <w:color w:val="000000"/>
              </w:rPr>
              <w:t>Agreement</w:t>
            </w:r>
            <w:r w:rsidRPr="00E56386">
              <w:rPr>
                <w:b/>
              </w:rPr>
              <w:t xml:space="preserve"> &amp; Order, SHC-1061</w:t>
            </w:r>
            <w:r>
              <w:br/>
              <w:t xml:space="preserve">as a </w:t>
            </w:r>
            <w:hyperlink r:id="rId181" w:tgtFrame="_blank" w:history="1">
              <w:r w:rsidRPr="00E56386">
                <w:rPr>
                  <w:rStyle w:val="Hyperlink"/>
                  <w:color w:val="006699"/>
                </w:rPr>
                <w:t>Word</w:t>
              </w:r>
            </w:hyperlink>
            <w:r w:rsidRPr="00E56386">
              <w:rPr>
                <w:rStyle w:val="Hyperlink"/>
                <w:color w:val="006699"/>
              </w:rPr>
              <w:t xml:space="preserve"> </w:t>
            </w:r>
            <w:hyperlink r:id="rId182" w:history="1">
              <w:r w:rsidRPr="00B61C19">
                <w:rPr>
                  <w:rStyle w:val="Hyperlink"/>
                </w:rPr>
                <w:t>file</w:t>
              </w:r>
            </w:hyperlink>
            <w:r w:rsidRPr="00F17233">
              <w:br/>
              <w:t>courts.alaska.gov/shc/family/docs/shc-1061.docx</w:t>
            </w:r>
            <w:r w:rsidRPr="00E56386">
              <w:rPr>
                <w:rStyle w:val="Hyperlink"/>
                <w:color w:val="006699"/>
              </w:rPr>
              <w:br/>
            </w:r>
            <w:r w:rsidRPr="00051879">
              <w:t>as</w:t>
            </w:r>
            <w:r>
              <w:t xml:space="preserve"> </w:t>
            </w:r>
            <w:r w:rsidRPr="00051879">
              <w:t>a</w:t>
            </w:r>
            <w:r>
              <w:t xml:space="preserve"> </w:t>
            </w:r>
            <w:hyperlink r:id="rId183" w:tgtFrame="_blank" w:history="1">
              <w:r w:rsidRPr="00E56386">
                <w:rPr>
                  <w:rStyle w:val="Hyperlink"/>
                  <w:color w:val="006699"/>
                </w:rPr>
                <w:t>PDF</w:t>
              </w:r>
            </w:hyperlink>
            <w:r w:rsidRPr="00E56386">
              <w:rPr>
                <w:rStyle w:val="Hyperlink"/>
                <w:color w:val="006699"/>
              </w:rPr>
              <w:br/>
            </w:r>
            <w:r w:rsidRPr="00B61C19">
              <w:t>courts.alaska.gov/shc/family/docs/shc-106</w:t>
            </w:r>
            <w:r>
              <w:t>1</w:t>
            </w:r>
            <w:r w:rsidRPr="00B61C19">
              <w:t>.pdf</w:t>
            </w:r>
          </w:p>
          <w:p w14:paraId="68C970F5" w14:textId="7D1975C0" w:rsidR="00413EBC" w:rsidRDefault="00E56386" w:rsidP="00061FE4">
            <w:pPr>
              <w:pStyle w:val="Body"/>
            </w:pPr>
            <w:r>
              <w:rPr>
                <w:color w:val="00B050"/>
              </w:rPr>
              <w:t>{% endif %}</w:t>
            </w:r>
            <w:r w:rsidR="00413EBC">
              <w:t>Be sure you agree with the change before sending it to the judge. If you tell the court you agree to a change and the judge signs the agreement, it is a new court order and you are required to follow it. It can only be changed if:</w:t>
            </w:r>
          </w:p>
          <w:p w14:paraId="3D8BCEBB" w14:textId="77777777" w:rsidR="00413EBC" w:rsidRDefault="00413EBC" w:rsidP="00061FE4">
            <w:pPr>
              <w:pStyle w:val="ListParagraph"/>
              <w:ind w:left="360"/>
            </w:pPr>
            <w:r>
              <w:lastRenderedPageBreak/>
              <w:t>You and {{ other_party_in_case }} later agree to a new change. Or</w:t>
            </w:r>
          </w:p>
          <w:p w14:paraId="6773F327" w14:textId="43C37C7E" w:rsidR="00413EBC" w:rsidRPr="00E34C8D" w:rsidRDefault="00413EBC" w:rsidP="00061FE4">
            <w:pPr>
              <w:pStyle w:val="ListParagraph"/>
              <w:ind w:left="360"/>
            </w:pPr>
            <w:r>
              <w:t>You or {{ other_party_in_case }} follow all the steps to ask the judge to change the order, and the judge agrees and signs a new order.</w:t>
            </w:r>
          </w:p>
        </w:tc>
      </w:tr>
      <w:tr w:rsidR="000D18FA" w14:paraId="15C9D86F" w14:textId="77777777" w:rsidTr="00DC1A96">
        <w:trPr>
          <w:jc w:val="center"/>
        </w:trPr>
        <w:tc>
          <w:tcPr>
            <w:tcW w:w="2880" w:type="dxa"/>
            <w:tcMar>
              <w:top w:w="360" w:type="dxa"/>
              <w:left w:w="115" w:type="dxa"/>
              <w:right w:w="115" w:type="dxa"/>
            </w:tcMar>
          </w:tcPr>
          <w:p w14:paraId="65073DBD" w14:textId="209C4CE7" w:rsidR="000D18FA" w:rsidRPr="00A50D37" w:rsidRDefault="000D18FA" w:rsidP="000D18FA">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7"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31</w:t>
            </w:r>
            <w:r w:rsidRPr="00A50D37">
              <w:rPr>
                <w:shd w:val="clear" w:color="auto" w:fill="FFFFFF"/>
              </w:rPr>
              <w:fldChar w:fldCharType="end"/>
            </w:r>
            <w:bookmarkEnd w:id="17"/>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F890E3F" w:rsidR="000D18FA" w:rsidRDefault="000D18FA" w:rsidP="000D18FA">
            <w:pPr>
              <w:pStyle w:val="Body"/>
              <w:spacing w:before="240"/>
            </w:pPr>
            <w:r>
              <w:t>You have 13 days to file your agreement if the motion was mailed to you, 10 days if you were served another way.</w:t>
            </w:r>
          </w:p>
          <w:p w14:paraId="5F3D170C" w14:textId="7A204F69" w:rsidR="000D18FA" w:rsidRDefault="000D18FA" w:rsidP="000D18FA">
            <w:pPr>
              <w:pStyle w:val="ListParagraph"/>
              <w:ind w:left="508"/>
            </w:pPr>
            <w:r>
              <w:t>Make 2 copies of the forms you filled out stating your agreement</w:t>
            </w:r>
            <w:r w:rsidR="004164F4">
              <w:br/>
            </w:r>
            <w:r>
              <w:t>1 copy for each of you.</w:t>
            </w:r>
          </w:p>
          <w:p w14:paraId="3C5EEEB1" w14:textId="1E64E779" w:rsidR="000D18FA" w:rsidRDefault="000D18FA" w:rsidP="000D18FA">
            <w:pPr>
              <w:pStyle w:val="ListParagraph"/>
              <w:ind w:left="508"/>
            </w:pPr>
            <w:r>
              <w:t xml:space="preserve">File the originals with the court where the motion was filed. </w:t>
            </w:r>
          </w:p>
          <w:p w14:paraId="5A29EF30" w14:textId="651E8B37" w:rsidR="000D18FA" w:rsidRPr="00E34C8D" w:rsidRDefault="000D18FA" w:rsidP="000D18FA">
            <w:pPr>
              <w:pStyle w:val="ListParagraph"/>
              <w:ind w:left="508"/>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0D18FA" w14:paraId="40ED8F3B" w14:textId="77777777" w:rsidTr="00DC1A96">
        <w:trPr>
          <w:jc w:val="center"/>
        </w:trPr>
        <w:tc>
          <w:tcPr>
            <w:tcW w:w="2880" w:type="dxa"/>
            <w:tcMar>
              <w:top w:w="360" w:type="dxa"/>
              <w:left w:w="115" w:type="dxa"/>
              <w:right w:w="115" w:type="dxa"/>
            </w:tcMar>
          </w:tcPr>
          <w:p w14:paraId="5F3B9384" w14:textId="259CF67A" w:rsidR="000D18FA" w:rsidRDefault="000D18FA" w:rsidP="000D18FA">
            <w:pPr>
              <w:pStyle w:val="Body"/>
              <w:rPr>
                <w:shd w:val="clear" w:color="auto" w:fill="FFFFFF"/>
              </w:rPr>
            </w:pPr>
            <w:r>
              <w:rPr>
                <w:shd w:val="clear" w:color="auto" w:fill="FFFFFF"/>
              </w:rPr>
              <w:t>{%tr endif %}</w:t>
            </w:r>
          </w:p>
        </w:tc>
        <w:tc>
          <w:tcPr>
            <w:tcW w:w="7612" w:type="dxa"/>
            <w:tcMar>
              <w:top w:w="432" w:type="dxa"/>
              <w:left w:w="115" w:type="dxa"/>
              <w:right w:w="115" w:type="dxa"/>
            </w:tcMar>
          </w:tcPr>
          <w:p w14:paraId="0B972831" w14:textId="77777777" w:rsidR="000D18FA" w:rsidRDefault="000D18FA" w:rsidP="000D18FA">
            <w:pPr>
              <w:pStyle w:val="Body"/>
            </w:pPr>
          </w:p>
        </w:tc>
      </w:tr>
      <w:tr w:rsidR="000D18FA" w14:paraId="6DD87BB0" w14:textId="77777777" w:rsidTr="00DC1A96">
        <w:trPr>
          <w:jc w:val="center"/>
        </w:trPr>
        <w:tc>
          <w:tcPr>
            <w:tcW w:w="2880" w:type="dxa"/>
            <w:tcMar>
              <w:top w:w="360" w:type="dxa"/>
              <w:left w:w="115" w:type="dxa"/>
              <w:right w:w="115" w:type="dxa"/>
            </w:tcMar>
          </w:tcPr>
          <w:p w14:paraId="78B18F18" w14:textId="69AF64DA" w:rsidR="000D18FA" w:rsidRDefault="000D18FA" w:rsidP="000D18FA">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sidRPr="00F43981">
              <w:rPr>
                <w:shd w:val="clear" w:color="auto" w:fill="FFFFFF"/>
                <w:lang w:val="en"/>
              </w:rPr>
              <w:t>respond_to_appeal</w:t>
            </w:r>
            <w:proofErr w:type="spellEnd"/>
            <w:r>
              <w:rPr>
                <w:shd w:val="clear" w:color="auto" w:fill="FFFFFF"/>
              </w:rPr>
              <w:t xml:space="preserve"> in ('</w:t>
            </w:r>
            <w:proofErr w:type="spellStart"/>
            <w:r>
              <w:rPr>
                <w:shd w:val="clear" w:color="auto" w:fill="FFFFFF"/>
              </w:rPr>
              <w:t>agree','some</w:t>
            </w:r>
            <w:proofErr w:type="spellEnd"/>
            <w:r>
              <w:rPr>
                <w:shd w:val="clear" w:color="auto" w:fill="FFFFFF"/>
              </w:rPr>
              <w:t>', 'none') %}</w:t>
            </w:r>
          </w:p>
        </w:tc>
        <w:tc>
          <w:tcPr>
            <w:tcW w:w="7612" w:type="dxa"/>
            <w:tcMar>
              <w:top w:w="432" w:type="dxa"/>
              <w:left w:w="115" w:type="dxa"/>
              <w:right w:w="115" w:type="dxa"/>
            </w:tcMar>
          </w:tcPr>
          <w:p w14:paraId="4ECB71C5" w14:textId="59CFE33A" w:rsidR="000D18FA" w:rsidRDefault="00BE60D9" w:rsidP="000D18FA">
            <w:pPr>
              <w:pStyle w:val="Body"/>
            </w:pPr>
            <w:proofErr w:type="spellStart"/>
            <w:r w:rsidRPr="00301099">
              <w:t>appeal_response_step</w:t>
            </w:r>
            <w:proofErr w:type="spellEnd"/>
            <w:r>
              <w:t xml:space="preserve"> in </w:t>
            </w:r>
            <w:r w:rsidRPr="00301099">
              <w:t>aka2j_motion_response_templates.yml</w:t>
            </w:r>
          </w:p>
        </w:tc>
      </w:tr>
      <w:tr w:rsidR="000D18FA" w14:paraId="6AA642BC" w14:textId="77777777" w:rsidTr="00DC1A96">
        <w:trPr>
          <w:jc w:val="center"/>
        </w:trPr>
        <w:tc>
          <w:tcPr>
            <w:tcW w:w="2880" w:type="dxa"/>
            <w:tcMar>
              <w:top w:w="360" w:type="dxa"/>
              <w:left w:w="115" w:type="dxa"/>
              <w:right w:w="115" w:type="dxa"/>
            </w:tcMar>
          </w:tcPr>
          <w:p w14:paraId="250E0913" w14:textId="76EE7830" w:rsidR="000D18FA" w:rsidRDefault="000D18FA" w:rsidP="000D18FA">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32</w:t>
            </w:r>
            <w:r w:rsidRPr="00A50D37">
              <w:rPr>
                <w:shd w:val="clear" w:color="auto" w:fill="FFFFFF"/>
              </w:rPr>
              <w:fldChar w:fldCharType="end"/>
            </w:r>
            <w:r w:rsidRPr="00A50D37">
              <w:rPr>
                <w:shd w:val="clear" w:color="auto" w:fill="FFFFFF"/>
              </w:rPr>
              <w:t>:</w:t>
            </w:r>
            <w:r>
              <w:t xml:space="preserve"> </w:t>
            </w:r>
            <w:r w:rsidRPr="00F43981">
              <w:rPr>
                <w:shd w:val="clear" w:color="auto" w:fill="FFFFFF"/>
              </w:rPr>
              <w:t>{%</w:t>
            </w:r>
            <w:r>
              <w:rPr>
                <w:shd w:val="clear" w:color="auto" w:fill="FFFFFF"/>
              </w:rPr>
              <w:t xml:space="preserve"> </w:t>
            </w:r>
            <w:r w:rsidRPr="00F43981">
              <w:rPr>
                <w:shd w:val="clear" w:color="auto" w:fill="FFFFFF"/>
              </w:rPr>
              <w:t>if</w:t>
            </w:r>
            <w:r>
              <w:rPr>
                <w:shd w:val="clear" w:color="auto" w:fill="FFFFFF"/>
              </w:rPr>
              <w:t xml:space="preserve"> </w:t>
            </w:r>
            <w:proofErr w:type="spellStart"/>
            <w:r w:rsidRPr="00F43981">
              <w:rPr>
                <w:shd w:val="clear" w:color="auto" w:fill="FFFFFF"/>
              </w:rPr>
              <w:t>respond_to_appeal</w:t>
            </w:r>
            <w:proofErr w:type="spellEnd"/>
            <w:r>
              <w:rPr>
                <w:shd w:val="clear" w:color="auto" w:fill="FFFFFF"/>
              </w:rPr>
              <w:t xml:space="preserve"> </w:t>
            </w:r>
            <w:r w:rsidRPr="00F43981">
              <w:rPr>
                <w:shd w:val="clear" w:color="auto" w:fill="FFFFFF"/>
              </w:rPr>
              <w:t>==</w:t>
            </w:r>
            <w:r>
              <w:rPr>
                <w:shd w:val="clear" w:color="auto" w:fill="FFFFFF"/>
              </w:rPr>
              <w:t xml:space="preserve"> </w:t>
            </w:r>
            <w:r w:rsidRPr="00F43981">
              <w:rPr>
                <w:shd w:val="clear" w:color="auto" w:fill="FFFFFF"/>
              </w:rPr>
              <w:t>'agree'</w:t>
            </w:r>
            <w:r>
              <w:rPr>
                <w:shd w:val="clear" w:color="auto" w:fill="FFFFFF"/>
              </w:rPr>
              <w:t xml:space="preserv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lastRenderedPageBreak/>
              <w:t>in</w:t>
            </w:r>
            <w:r>
              <w:rPr>
                <w:shd w:val="clear" w:color="auto" w:fill="FFFFFF"/>
              </w:rPr>
              <w:t xml:space="preserve"> w</w:t>
            </w:r>
            <w:r w:rsidRPr="00F43981">
              <w:rPr>
                <w:shd w:val="clear" w:color="auto" w:fill="FFFFFF"/>
              </w:rPr>
              <w:t>riting</w:t>
            </w:r>
            <w:r>
              <w:rPr>
                <w:shd w:val="clear" w:color="auto" w:fill="FFFFFF"/>
              </w:rPr>
              <w:t xml:space="preserve"> {% else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 endif %} </w:t>
            </w:r>
          </w:p>
        </w:tc>
        <w:tc>
          <w:tcPr>
            <w:tcW w:w="7612" w:type="dxa"/>
            <w:tcMar>
              <w:top w:w="432" w:type="dxa"/>
              <w:left w:w="115" w:type="dxa"/>
              <w:right w:w="115" w:type="dxa"/>
            </w:tcMar>
          </w:tcPr>
          <w:p w14:paraId="3B177732" w14:textId="70BE91FC" w:rsidR="000D18FA" w:rsidRDefault="000D18FA" w:rsidP="000D18FA">
            <w:pPr>
              <w:pStyle w:val="Body"/>
              <w:spacing w:before="240"/>
            </w:pPr>
            <w:r w:rsidRPr="004B7675">
              <w:lastRenderedPageBreak/>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84"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18CC872B" w14:textId="55EEC429" w:rsidR="000D18FA" w:rsidRDefault="000D18FA" w:rsidP="000D18FA">
            <w:pPr>
              <w:pStyle w:val="Body"/>
            </w:pPr>
            <w:r>
              <w:t>The only information the Supreme Court looks at is:</w:t>
            </w:r>
          </w:p>
          <w:p w14:paraId="796A3C62" w14:textId="6DFE68DC" w:rsidR="000D18FA" w:rsidRPr="007A6374" w:rsidRDefault="000D18FA" w:rsidP="000D18FA">
            <w:pPr>
              <w:pStyle w:val="ListParagraph"/>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7B9B6B8B" w14:textId="4A222BED" w:rsidR="000D18FA" w:rsidRPr="007A6374" w:rsidRDefault="000D18FA" w:rsidP="000D18FA">
            <w:pPr>
              <w:pStyle w:val="ListParagraph"/>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14799BB9" w14:textId="6E373CCA" w:rsidR="000D18FA" w:rsidRPr="007A6374" w:rsidRDefault="000D18FA" w:rsidP="000D18FA">
            <w:pPr>
              <w:pStyle w:val="ListParagraph"/>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7BD1645" w14:textId="13D1F5F3" w:rsidR="000D18FA" w:rsidRPr="00A97927" w:rsidRDefault="000D18FA" w:rsidP="000D18FA">
            <w:pPr>
              <w:pStyle w:val="ListParagraph"/>
              <w:ind w:left="510"/>
              <w:rPr>
                <w:rFonts w:ascii="Arial" w:hAnsi="Arial" w:cs="Arial"/>
                <w:color w:val="000000"/>
              </w:rPr>
            </w:pPr>
            <w:r w:rsidRPr="007A6374">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proofErr w:type="spellStart"/>
            <w:r w:rsidRPr="00A97927">
              <w:rPr>
                <w:color w:val="FF0000"/>
              </w:rPr>
              <w:lastRenderedPageBreak/>
              <w:t>respond_to_appeal</w:t>
            </w:r>
            <w:proofErr w:type="spellEnd"/>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p>
          <w:p w14:paraId="205CBF1B" w14:textId="66E6995C" w:rsidR="000D18FA" w:rsidRPr="0001167A" w:rsidRDefault="000D18FA" w:rsidP="000D18FA">
            <w:pPr>
              <w:pStyle w:val="Body"/>
            </w:pPr>
            <w:r w:rsidRPr="003A2630">
              <w:rPr>
                <w:color w:val="000000"/>
              </w:rPr>
              <w:t>The</w:t>
            </w:r>
            <w:r>
              <w:rPr>
                <w:color w:val="000000"/>
              </w:rPr>
              <w:t xml:space="preserve"> </w:t>
            </w:r>
            <w:r w:rsidRPr="003A2630">
              <w:rPr>
                <w:color w:val="000000"/>
              </w:rPr>
              <w:t>Alaska</w:t>
            </w:r>
            <w:r>
              <w:rPr>
                <w:color w:val="000000"/>
              </w:rPr>
              <w:t xml:space="preserve"> </w:t>
            </w:r>
            <w:r w:rsidRPr="003A2630">
              <w:rPr>
                <w:color w:val="000000"/>
              </w:rPr>
              <w:t>Court</w:t>
            </w:r>
            <w:r>
              <w:rPr>
                <w:color w:val="000000"/>
              </w:rPr>
              <w:t xml:space="preserve"> </w:t>
            </w:r>
            <w:r w:rsidRPr="003A2630">
              <w:rPr>
                <w:color w:val="000000"/>
              </w:rPr>
              <w:t>System</w:t>
            </w:r>
            <w:r>
              <w:rPr>
                <w:color w:val="000000"/>
              </w:rPr>
              <w:t xml:space="preserve"> </w:t>
            </w:r>
            <w:hyperlink r:id="rId185" w:history="1">
              <w:r>
                <w:rPr>
                  <w:rStyle w:val="Hyperlink"/>
                  <w:rFonts w:ascii="Arial" w:hAnsi="Arial" w:cs="Arial"/>
                </w:rPr>
                <w:t>Appeals</w:t>
              </w:r>
            </w:hyperlink>
            <w:r>
              <w:rPr>
                <w:color w:val="000000"/>
              </w:rPr>
              <w:t xml:space="preserve"> web pages </w:t>
            </w:r>
            <w:r w:rsidRPr="00ED1CD1">
              <w:rPr>
                <w:color w:val="000000"/>
              </w:rPr>
              <w:t>ha</w:t>
            </w:r>
            <w:r>
              <w:rPr>
                <w:color w:val="000000"/>
              </w:rPr>
              <w:t xml:space="preserve">ve </w:t>
            </w:r>
            <w:r w:rsidRPr="00ED1CD1">
              <w:rPr>
                <w:color w:val="000000"/>
              </w:rPr>
              <w:t>a</w:t>
            </w:r>
            <w:r>
              <w:rPr>
                <w:color w:val="000000"/>
              </w:rPr>
              <w:t xml:space="preserve"> </w:t>
            </w:r>
            <w:r w:rsidRPr="00ED1CD1">
              <w:rPr>
                <w:color w:val="000000"/>
              </w:rPr>
              <w:t>lot</w:t>
            </w:r>
            <w:r>
              <w:rPr>
                <w:color w:val="000000"/>
              </w:rPr>
              <w:t xml:space="preserve"> </w:t>
            </w:r>
            <w:r w:rsidRPr="00ED1CD1">
              <w:rPr>
                <w:color w:val="000000"/>
              </w:rPr>
              <w:t>of</w:t>
            </w:r>
            <w:r>
              <w:rPr>
                <w:color w:val="000000"/>
              </w:rPr>
              <w:t xml:space="preserve"> </w:t>
            </w:r>
            <w:r w:rsidRPr="00ED1CD1">
              <w:rPr>
                <w:color w:val="000000"/>
              </w:rPr>
              <w:t>information</w:t>
            </w:r>
            <w:r>
              <w:rPr>
                <w:color w:val="000000"/>
              </w:rPr>
              <w:t xml:space="preserve"> </w:t>
            </w:r>
            <w:r w:rsidRPr="00ED1CD1">
              <w:rPr>
                <w:color w:val="000000"/>
              </w:rPr>
              <w:t>about</w:t>
            </w:r>
            <w:r>
              <w:rPr>
                <w:color w:val="000000"/>
              </w:rPr>
              <w:t xml:space="preserve"> </w:t>
            </w:r>
            <w:r w:rsidRPr="00ED1CD1">
              <w:rPr>
                <w:color w:val="000000"/>
              </w:rPr>
              <w:t>the</w:t>
            </w:r>
            <w:r>
              <w:rPr>
                <w:color w:val="000000"/>
              </w:rPr>
              <w:t xml:space="preserve"> </w:t>
            </w:r>
            <w:r w:rsidRPr="00ED1CD1">
              <w:rPr>
                <w:color w:val="000000"/>
              </w:rPr>
              <w:t>process.</w:t>
            </w:r>
            <w:r>
              <w:rPr>
                <w:color w:val="000000"/>
              </w:rPr>
              <w:t xml:space="preserve"> </w:t>
            </w:r>
            <w:r w:rsidRPr="00ED1CD1">
              <w:rPr>
                <w:color w:val="000000"/>
              </w:rPr>
              <w:t>You</w:t>
            </w:r>
            <w:r>
              <w:rPr>
                <w:color w:val="000000"/>
              </w:rPr>
              <w:t xml:space="preserve"> </w:t>
            </w:r>
            <w:r w:rsidRPr="00ED1CD1">
              <w:rPr>
                <w:color w:val="000000"/>
              </w:rPr>
              <w:t>can</w:t>
            </w:r>
            <w:r>
              <w:rPr>
                <w:color w:val="000000"/>
              </w:rPr>
              <w:t xml:space="preserve"> </w:t>
            </w:r>
            <w:r w:rsidRPr="00ED1CD1">
              <w:rPr>
                <w:color w:val="000000"/>
              </w:rPr>
              <w:t>also</w:t>
            </w:r>
            <w:r>
              <w:rPr>
                <w:color w:val="000000"/>
              </w:rPr>
              <w:t xml:space="preserve"> </w:t>
            </w:r>
            <w:r w:rsidRPr="00ED1CD1">
              <w:t>review</w:t>
            </w:r>
            <w:r>
              <w:t xml:space="preserve"> </w:t>
            </w:r>
            <w:r w:rsidRPr="00ED1CD1">
              <w:t>a</w:t>
            </w:r>
            <w:r>
              <w:t xml:space="preserve"> </w:t>
            </w:r>
            <w:hyperlink r:id="rId186" w:history="1">
              <w:r w:rsidRPr="00ED1CD1">
                <w:rPr>
                  <w:rStyle w:val="Hyperlink"/>
                  <w:rFonts w:ascii="Arial" w:hAnsi="Arial" w:cs="Arial"/>
                </w:rPr>
                <w:t>timeline</w:t>
              </w:r>
              <w:r>
                <w:rPr>
                  <w:rStyle w:val="Hyperlink"/>
                  <w:rFonts w:ascii="Arial" w:hAnsi="Arial" w:cs="Arial"/>
                </w:rPr>
                <w:t xml:space="preserve"> </w:t>
              </w:r>
              <w:r w:rsidRPr="00ED1CD1">
                <w:rPr>
                  <w:rStyle w:val="Hyperlink"/>
                  <w:rFonts w:ascii="Arial" w:hAnsi="Arial" w:cs="Arial"/>
                </w:rPr>
                <w:t>for</w:t>
              </w:r>
              <w:r>
                <w:rPr>
                  <w:rStyle w:val="Hyperlink"/>
                  <w:rFonts w:ascii="Arial" w:hAnsi="Arial" w:cs="Arial"/>
                </w:rPr>
                <w:t xml:space="preserve"> </w:t>
              </w:r>
              <w:r w:rsidRPr="00ED1CD1">
                <w:rPr>
                  <w:rStyle w:val="Hyperlink"/>
                  <w:rFonts w:ascii="Arial" w:hAnsi="Arial" w:cs="Arial"/>
                </w:rPr>
                <w:t>the</w:t>
              </w:r>
              <w:r>
                <w:rPr>
                  <w:rStyle w:val="Hyperlink"/>
                  <w:rFonts w:ascii="Arial" w:hAnsi="Arial" w:cs="Arial"/>
                </w:rPr>
                <w:t xml:space="preserve"> </w:t>
              </w:r>
              <w:r w:rsidRPr="00ED1CD1">
                <w:rPr>
                  <w:rStyle w:val="Hyperlink"/>
                  <w:rFonts w:ascii="Arial" w:hAnsi="Arial" w:cs="Arial"/>
                </w:rPr>
                <w:t>steps</w:t>
              </w:r>
              <w:r>
                <w:rPr>
                  <w:rStyle w:val="Hyperlink"/>
                  <w:rFonts w:ascii="Arial" w:hAnsi="Arial" w:cs="Arial"/>
                </w:rPr>
                <w:t xml:space="preserve"> </w:t>
              </w:r>
              <w:r w:rsidRPr="00ED1CD1">
                <w:rPr>
                  <w:rStyle w:val="Hyperlink"/>
                  <w:rFonts w:ascii="Arial" w:hAnsi="Arial" w:cs="Arial"/>
                </w:rPr>
                <w:t>in</w:t>
              </w:r>
              <w:r>
                <w:rPr>
                  <w:rStyle w:val="Hyperlink"/>
                  <w:rFonts w:ascii="Arial" w:hAnsi="Arial" w:cs="Arial"/>
                </w:rPr>
                <w:t xml:space="preserve"> </w:t>
              </w:r>
              <w:r w:rsidRPr="00ED1CD1">
                <w:rPr>
                  <w:rStyle w:val="Hyperlink"/>
                  <w:rFonts w:ascii="Arial" w:hAnsi="Arial" w:cs="Arial"/>
                </w:rPr>
                <w:t>an</w:t>
              </w:r>
              <w:r>
                <w:rPr>
                  <w:rStyle w:val="Hyperlink"/>
                  <w:rFonts w:ascii="Arial" w:hAnsi="Arial" w:cs="Arial"/>
                </w:rPr>
                <w:t xml:space="preserve"> </w:t>
              </w:r>
              <w:r w:rsidRPr="00ED1CD1">
                <w:rPr>
                  <w:rStyle w:val="Hyperlink"/>
                  <w:rFonts w:ascii="Arial" w:hAnsi="Arial" w:cs="Arial"/>
                </w:rPr>
                <w:t>appeal</w:t>
              </w:r>
            </w:hyperlink>
            <w:r w:rsidRPr="00ED1CD1">
              <w:t>.</w:t>
            </w:r>
          </w:p>
          <w:p w14:paraId="06C2E5C2" w14:textId="77777777" w:rsidR="000D18FA" w:rsidRDefault="000D18FA" w:rsidP="000D18FA">
            <w:pPr>
              <w:pStyle w:val="Heading3"/>
              <w:outlineLvl w:val="2"/>
            </w:pPr>
            <w:r>
              <w:t>Agreement</w:t>
            </w:r>
          </w:p>
          <w:p w14:paraId="7DF4FF44" w14:textId="50F7BA25" w:rsidR="000D18FA" w:rsidRDefault="000D18FA" w:rsidP="000D18FA">
            <w:pPr>
              <w:pStyle w:val="Body"/>
            </w:pPr>
            <w:r>
              <w:t xml:space="preserve">If you agree with what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is asking for in the appeal, you have some options.</w:t>
            </w:r>
          </w:p>
          <w:p w14:paraId="3AF1D1F5" w14:textId="0E4900CA" w:rsidR="000D18FA" w:rsidRDefault="000D18FA" w:rsidP="000D18FA">
            <w:pPr>
              <w:pStyle w:val="ListParagraph"/>
              <w:ind w:left="510"/>
            </w:pPr>
            <w:r>
              <w:t xml:space="preserve">Contact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 xml:space="preserve">and write out your agreement. See Step </w:t>
            </w:r>
            <w:r>
              <w:fldChar w:fldCharType="begin"/>
            </w:r>
            <w:r>
              <w:instrText xml:space="preserve"> REF AppealContactParent \h </w:instrText>
            </w:r>
            <w:r>
              <w:fldChar w:fldCharType="separate"/>
            </w:r>
            <w:r w:rsidR="00D3157D">
              <w:rPr>
                <w:noProof/>
                <w:shd w:val="clear" w:color="auto" w:fill="FFFFFF"/>
              </w:rPr>
              <w:t>33</w:t>
            </w:r>
            <w:r>
              <w:fldChar w:fldCharType="end"/>
            </w:r>
            <w:r>
              <w:t>.</w:t>
            </w:r>
          </w:p>
          <w:p w14:paraId="13FB17B7" w14:textId="72823F4B" w:rsidR="000D18FA" w:rsidRDefault="000D18FA" w:rsidP="000D18FA">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sidR="00D3157D">
              <w:rPr>
                <w:noProof/>
                <w:shd w:val="clear" w:color="auto" w:fill="FFFFFF"/>
              </w:rPr>
              <w:t>34</w:t>
            </w:r>
            <w:r>
              <w:fldChar w:fldCharType="end"/>
            </w:r>
            <w:r>
              <w:t>.</w:t>
            </w:r>
          </w:p>
          <w:p w14:paraId="48E63701" w14:textId="0853DB81" w:rsidR="000D18FA" w:rsidRDefault="000D18FA" w:rsidP="000D18FA">
            <w:pPr>
              <w:pStyle w:val="Heading3"/>
              <w:outlineLvl w:val="2"/>
            </w:pPr>
            <w:r>
              <w:t>Links in this step</w:t>
            </w:r>
          </w:p>
          <w:p w14:paraId="7DE86333" w14:textId="0EDA4262" w:rsidR="000D18FA" w:rsidRPr="008376C2" w:rsidRDefault="000D18FA" w:rsidP="000D18FA">
            <w:pPr>
              <w:pStyle w:val="Body"/>
            </w:pPr>
            <w:r>
              <w:rPr>
                <w:b/>
              </w:rPr>
              <w:t xml:space="preserve">Talk to </w:t>
            </w:r>
            <w:r w:rsidRPr="00C75AF0">
              <w:rPr>
                <w:b/>
              </w:rPr>
              <w:t>a</w:t>
            </w:r>
            <w:r>
              <w:rPr>
                <w:b/>
              </w:rPr>
              <w:t xml:space="preserve"> </w:t>
            </w:r>
            <w:r w:rsidRPr="00C75AF0">
              <w:rPr>
                <w:b/>
              </w:rPr>
              <w:t>Lawyer</w:t>
            </w:r>
            <w:r w:rsidRPr="008F1485">
              <w:br/>
            </w:r>
            <w:r w:rsidRPr="00F17233">
              <w:t>courts.alaska.gov/shc/shclawyer.htm</w:t>
            </w:r>
          </w:p>
          <w:p w14:paraId="6567879D" w14:textId="20147297" w:rsidR="000D18FA" w:rsidRDefault="000D18FA" w:rsidP="000D18FA">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87" w:history="1">
              <w:r w:rsidRPr="004D3485">
                <w:rPr>
                  <w:b/>
                </w:rPr>
                <w:t>Appeals</w:t>
              </w:r>
            </w:hyperlink>
            <w:r>
              <w:rPr>
                <w:b/>
              </w:rPr>
              <w:t xml:space="preserve"> </w:t>
            </w:r>
            <w:r w:rsidRPr="004D3485">
              <w:rPr>
                <w:b/>
              </w:rPr>
              <w:t>web</w:t>
            </w:r>
            <w:r>
              <w:rPr>
                <w:b/>
              </w:rPr>
              <w:t xml:space="preserve"> </w:t>
            </w:r>
            <w:r w:rsidRPr="004D3485">
              <w:rPr>
                <w:b/>
              </w:rPr>
              <w:t>page</w:t>
            </w:r>
            <w:r>
              <w:rPr>
                <w:b/>
              </w:rPr>
              <w:t>s</w:t>
            </w:r>
            <w:r w:rsidRPr="004D3485">
              <w:br/>
            </w:r>
            <w:r w:rsidRPr="00527083">
              <w:t>courts.alaska.gov/shc/appeals</w:t>
            </w:r>
          </w:p>
          <w:p w14:paraId="2B988A2B" w14:textId="6E94D1D4" w:rsidR="000D18FA" w:rsidRPr="001A7A7A" w:rsidRDefault="000D18FA" w:rsidP="000D18FA">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r w:rsidRPr="001A7A7A">
              <w:rPr>
                <w:color w:val="FF0000"/>
              </w:rPr>
              <w:t>{%</w:t>
            </w:r>
            <w:r>
              <w:rPr>
                <w:color w:val="FF0000"/>
              </w:rPr>
              <w:t xml:space="preserve"> </w:t>
            </w:r>
            <w:r w:rsidRPr="001A7A7A">
              <w:rPr>
                <w:color w:val="FF0000"/>
              </w:rPr>
              <w:t>else</w:t>
            </w:r>
            <w:r>
              <w:rPr>
                <w:color w:val="FF0000"/>
              </w:rPr>
              <w:t xml:space="preserve"> </w:t>
            </w:r>
            <w:r w:rsidRPr="001A7A7A">
              <w:rPr>
                <w:color w:val="FF0000"/>
              </w:rPr>
              <w:t>%}</w:t>
            </w:r>
          </w:p>
          <w:p w14:paraId="1A8F32E0" w14:textId="77777777" w:rsidR="000D18FA" w:rsidRPr="00400529" w:rsidRDefault="000D18FA" w:rsidP="000D18FA">
            <w:pPr>
              <w:pStyle w:val="Heading3"/>
              <w:outlineLvl w:val="2"/>
            </w:pPr>
            <w:r w:rsidRPr="00400529">
              <w:t>Timeline</w:t>
            </w:r>
          </w:p>
          <w:p w14:paraId="3DBF2114" w14:textId="4B7CCC44" w:rsidR="000D18FA" w:rsidRPr="004D3485" w:rsidRDefault="000D18FA" w:rsidP="000D18FA">
            <w:pPr>
              <w:pStyle w:val="Body"/>
            </w:pPr>
            <w:r w:rsidRPr="004D3485">
              <w:t>You</w:t>
            </w:r>
            <w:r>
              <w:t xml:space="preserve"> </w:t>
            </w:r>
            <w:r w:rsidRPr="004D3485">
              <w:t>can</w:t>
            </w:r>
            <w:r>
              <w:t xml:space="preserve"> </w:t>
            </w:r>
            <w:r w:rsidRPr="004D3485">
              <w:t>review</w:t>
            </w:r>
            <w:r>
              <w:t xml:space="preserve"> </w:t>
            </w:r>
            <w:r w:rsidRPr="004D3485">
              <w:t>a</w:t>
            </w:r>
            <w:r>
              <w:t xml:space="preserve"> </w:t>
            </w:r>
            <w:hyperlink r:id="rId188"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6864C7F2" w14:textId="77777777" w:rsidR="000D18FA" w:rsidRPr="004D3485" w:rsidRDefault="000D18FA" w:rsidP="000D18FA">
            <w:pPr>
              <w:pStyle w:val="Heading3"/>
              <w:outlineLvl w:val="2"/>
            </w:pPr>
            <w:r w:rsidRPr="004D3485">
              <w:t>Process</w:t>
            </w:r>
          </w:p>
          <w:p w14:paraId="7D576AEC" w14:textId="735D63CD" w:rsidR="000D18FA" w:rsidRDefault="000D18FA" w:rsidP="000D18FA">
            <w:pPr>
              <w:pStyle w:val="Body"/>
            </w:pPr>
            <w:r w:rsidRPr="004D3485">
              <w:t>If</w:t>
            </w:r>
            <w:r>
              <w:t xml:space="preserve"> </w:t>
            </w:r>
            <w:r w:rsidRPr="004D3485">
              <w:t>you</w:t>
            </w:r>
            <w:r>
              <w:t xml:space="preserve"> </w:t>
            </w:r>
            <w:r w:rsidRPr="004D3485">
              <w:t>receive</w:t>
            </w:r>
            <w:r>
              <w:t xml:space="preserve"> </w:t>
            </w:r>
            <w:r w:rsidRPr="004D3485">
              <w:t>papers</w:t>
            </w:r>
            <w:r>
              <w:t xml:space="preserve"> saying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t>filed an appeal, you need to prepare to respond. There are several times during the appeal that you need to be active:</w:t>
            </w:r>
          </w:p>
          <w:p w14:paraId="1DADE209" w14:textId="745C973E" w:rsidR="000D18FA" w:rsidRPr="004D3485" w:rsidRDefault="000D18FA" w:rsidP="000D18FA">
            <w:pPr>
              <w:pStyle w:val="ListParagraph"/>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32C54850" w14:textId="5C817118" w:rsidR="000D18FA" w:rsidRPr="004D3485" w:rsidRDefault="000D18FA" w:rsidP="000D18FA">
            <w:pPr>
              <w:pStyle w:val="ListParagraph"/>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5574051F" w14:textId="0022804F" w:rsidR="000D18FA" w:rsidRPr="004D3485" w:rsidRDefault="000D18FA" w:rsidP="000D18FA">
            <w:pPr>
              <w:pStyle w:val="ListParagraph"/>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5EF54ADB" w14:textId="7CDEAE46" w:rsidR="000D18FA" w:rsidRPr="004D3485" w:rsidRDefault="000D18FA" w:rsidP="000D18FA">
            <w:pPr>
              <w:pStyle w:val="ListParagraph"/>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89"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90"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0345902D" w14:textId="05D0A0FB" w:rsidR="000D18FA" w:rsidRDefault="000D18FA" w:rsidP="000D18FA">
            <w:pPr>
              <w:pStyle w:val="Body"/>
              <w:rPr>
                <w:rStyle w:val="Hyperlink"/>
                <w:rFonts w:ascii="Arial" w:hAnsi="Arial" w:cs="Arial"/>
              </w:rPr>
            </w:pPr>
            <w:r w:rsidRPr="000E1D2A">
              <w:t>T</w:t>
            </w:r>
            <w:r w:rsidRPr="003A2630">
              <w:t>his</w:t>
            </w:r>
            <w:r>
              <w:t xml:space="preserve"> </w:t>
            </w:r>
            <w:r w:rsidRPr="003A2630">
              <w:t>Alaska</w:t>
            </w:r>
            <w:r>
              <w:t xml:space="preserve"> </w:t>
            </w:r>
            <w:r w:rsidRPr="003A2630">
              <w:t>Court</w:t>
            </w:r>
            <w:r>
              <w:t xml:space="preserve"> </w:t>
            </w:r>
            <w:r w:rsidRPr="003A2630">
              <w:t>System</w:t>
            </w:r>
            <w:r>
              <w:t xml:space="preserve"> </w:t>
            </w:r>
            <w:r w:rsidRPr="003A2630">
              <w:t>Appeals</w:t>
            </w:r>
            <w:r>
              <w:t xml:space="preserve"> </w:t>
            </w:r>
            <w:hyperlink r:id="rId191" w:history="1">
              <w:r>
                <w:rPr>
                  <w:rStyle w:val="Hyperlink"/>
                  <w:rFonts w:ascii="Arial" w:hAnsi="Arial" w:cs="Arial"/>
                </w:rPr>
                <w:t>w</w:t>
              </w:r>
              <w:r w:rsidRPr="004D3485">
                <w:rPr>
                  <w:rStyle w:val="Hyperlink"/>
                  <w:rFonts w:ascii="Arial" w:hAnsi="Arial" w:cs="Arial"/>
                </w:rPr>
                <w:t>eb</w:t>
              </w:r>
              <w:r>
                <w:rPr>
                  <w:rStyle w:val="Hyperlink"/>
                  <w:rFonts w:ascii="Arial" w:hAnsi="Arial" w:cs="Arial"/>
                </w:rPr>
                <w:t xml:space="preserve"> </w:t>
              </w:r>
              <w:r w:rsidRPr="004D3485">
                <w:rPr>
                  <w:rStyle w:val="Hyperlink"/>
                  <w:rFonts w:ascii="Arial" w:hAnsi="Arial" w:cs="Arial"/>
                </w:rPr>
                <w:t>page</w:t>
              </w:r>
            </w:hyperlink>
            <w:r>
              <w:t xml:space="preserve"> </w:t>
            </w:r>
            <w:r w:rsidRPr="003A2630">
              <w:t>has</w:t>
            </w:r>
            <w:r>
              <w:t xml:space="preserve"> </w:t>
            </w:r>
            <w:r w:rsidRPr="003A2630">
              <w:t>information</w:t>
            </w:r>
            <w:r>
              <w:t xml:space="preserve"> </w:t>
            </w:r>
            <w:r w:rsidRPr="003A2630">
              <w:t>about</w:t>
            </w:r>
            <w:r>
              <w:t xml:space="preserve"> </w:t>
            </w:r>
            <w:r w:rsidRPr="003A2630">
              <w:lastRenderedPageBreak/>
              <w:t>each</w:t>
            </w:r>
            <w:r>
              <w:t xml:space="preserve"> </w:t>
            </w:r>
            <w:r w:rsidRPr="003A2630">
              <w:t>of</w:t>
            </w:r>
            <w:r>
              <w:t xml:space="preserve"> </w:t>
            </w:r>
            <w:r w:rsidRPr="003A2630">
              <w:t>these</w:t>
            </w:r>
            <w:r>
              <w:t xml:space="preserve"> </w:t>
            </w:r>
            <w:r w:rsidRPr="003A2630">
              <w:t>steps</w:t>
            </w:r>
            <w:r>
              <w:t xml:space="preserve"> </w:t>
            </w:r>
            <w:r w:rsidRPr="003A2630">
              <w:t>and</w:t>
            </w:r>
            <w:r>
              <w:t xml:space="preserve"> </w:t>
            </w:r>
            <w:r w:rsidRPr="003A2630">
              <w:t>how</w:t>
            </w:r>
            <w:r>
              <w:t xml:space="preserve"> </w:t>
            </w:r>
            <w:r w:rsidRPr="003A2630">
              <w:t>you</w:t>
            </w:r>
            <w:r>
              <w:t xml:space="preserve"> </w:t>
            </w:r>
            <w:r w:rsidRPr="003A2630">
              <w:t>can</w:t>
            </w:r>
            <w:r>
              <w:t xml:space="preserve"> </w:t>
            </w:r>
            <w:r w:rsidRPr="003A2630">
              <w:t>prepare</w:t>
            </w:r>
            <w:r>
              <w:t xml:space="preserve"> </w:t>
            </w:r>
            <w:r w:rsidRPr="003A2630">
              <w:t>your</w:t>
            </w:r>
            <w:r>
              <w:t xml:space="preserve"> </w:t>
            </w:r>
            <w:r w:rsidRPr="003A2630">
              <w:t>side</w:t>
            </w:r>
            <w:r>
              <w:t xml:space="preserve"> </w:t>
            </w:r>
            <w:r w:rsidRPr="003A2630">
              <w:t>of</w:t>
            </w:r>
            <w:r>
              <w:t xml:space="preserve"> </w:t>
            </w:r>
            <w:r w:rsidRPr="003A2630">
              <w:t>the</w:t>
            </w:r>
            <w:r>
              <w:t xml:space="preserve"> </w:t>
            </w:r>
            <w:r w:rsidRPr="003A2630">
              <w:t>case.</w:t>
            </w:r>
          </w:p>
          <w:p w14:paraId="4335363B" w14:textId="7EC5333A" w:rsidR="000D18FA" w:rsidRDefault="000D18FA" w:rsidP="000D18FA">
            <w:pPr>
              <w:pStyle w:val="Heading3"/>
              <w:outlineLvl w:val="2"/>
            </w:pPr>
            <w:r>
              <w:t>Links in this step</w:t>
            </w:r>
          </w:p>
          <w:p w14:paraId="1C8BE85B" w14:textId="3F285110" w:rsidR="000D18FA" w:rsidRDefault="000D18FA" w:rsidP="000D18FA">
            <w:pPr>
              <w:pStyle w:val="Body"/>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p>
          <w:p w14:paraId="3B3C3E4E" w14:textId="7DEE43C8" w:rsidR="000D18FA" w:rsidRDefault="000D18FA" w:rsidP="000D18FA">
            <w:pPr>
              <w:pStyle w:val="Body"/>
            </w:pPr>
            <w:r w:rsidRPr="004D3485">
              <w:rPr>
                <w:b/>
              </w:rPr>
              <w:t>Supreme</w:t>
            </w:r>
            <w:r>
              <w:rPr>
                <w:b/>
              </w:rPr>
              <w:t xml:space="preserve"> </w:t>
            </w:r>
            <w:r w:rsidRPr="004D3485">
              <w:rPr>
                <w:b/>
              </w:rPr>
              <w:t>Court</w:t>
            </w:r>
            <w:r>
              <w:br/>
            </w:r>
            <w:r w:rsidRPr="004D3485">
              <w:t>courts.alaska.gov/</w:t>
            </w:r>
            <w:proofErr w:type="spellStart"/>
            <w:r w:rsidRPr="004D3485">
              <w:t>shc</w:t>
            </w:r>
            <w:proofErr w:type="spellEnd"/>
            <w:r w:rsidRPr="004D3485">
              <w:t>/appeals/</w:t>
            </w:r>
            <w:proofErr w:type="spellStart"/>
            <w:r w:rsidRPr="004D3485">
              <w:t>appealsglossary.htm#supremecourt</w:t>
            </w:r>
            <w:proofErr w:type="spellEnd"/>
          </w:p>
          <w:p w14:paraId="09EAB99B" w14:textId="7AF4EE85" w:rsidR="000D18FA" w:rsidRDefault="000D18FA" w:rsidP="000D18FA">
            <w:pPr>
              <w:pStyle w:val="Body"/>
            </w:pPr>
            <w:r w:rsidRPr="004D3485">
              <w:rPr>
                <w:b/>
              </w:rPr>
              <w:t>justices</w:t>
            </w:r>
            <w:r>
              <w:br/>
            </w:r>
            <w:r w:rsidRPr="004D3485">
              <w:t>courts.alaska.gov/</w:t>
            </w:r>
            <w:proofErr w:type="spellStart"/>
            <w:r w:rsidRPr="004D3485">
              <w:t>shc</w:t>
            </w:r>
            <w:proofErr w:type="spellEnd"/>
            <w:r w:rsidRPr="004D3485">
              <w:t>/appeals/</w:t>
            </w:r>
            <w:proofErr w:type="spellStart"/>
            <w:r w:rsidRPr="004D3485">
              <w:t>appealsglossary.htm#justice</w:t>
            </w:r>
            <w:proofErr w:type="spellEnd"/>
          </w:p>
          <w:p w14:paraId="267ED461" w14:textId="2FBC5FE0" w:rsidR="000D18FA" w:rsidRPr="004D3485" w:rsidRDefault="000D18FA" w:rsidP="000D18FA">
            <w:pPr>
              <w:pStyle w:val="Body"/>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92" w:history="1">
              <w:r w:rsidRPr="004D3485">
                <w:rPr>
                  <w:b/>
                </w:rPr>
                <w:t>Appeals</w:t>
              </w:r>
            </w:hyperlink>
            <w:r>
              <w:rPr>
                <w:b/>
              </w:rPr>
              <w:t xml:space="preserve"> </w:t>
            </w:r>
            <w:r w:rsidRPr="004D3485">
              <w:rPr>
                <w:b/>
              </w:rPr>
              <w:t>webpage</w:t>
            </w:r>
            <w:r w:rsidRPr="004D3485">
              <w:br/>
            </w:r>
            <w:r w:rsidRPr="00527083">
              <w:t>courts.alaska.gov/shc/appeals</w:t>
            </w:r>
            <w:r>
              <w:rPr>
                <w:color w:val="FF0000"/>
              </w:rPr>
              <w:t xml:space="preserve"> </w:t>
            </w:r>
            <w:r w:rsidRPr="001A7A7A">
              <w:rPr>
                <w:color w:val="FF0000"/>
              </w:rPr>
              <w:t>{%</w:t>
            </w:r>
            <w:r>
              <w:rPr>
                <w:color w:val="FF0000"/>
              </w:rPr>
              <w:t xml:space="preserve"> </w:t>
            </w:r>
            <w:r w:rsidRPr="001A7A7A">
              <w:rPr>
                <w:color w:val="FF0000"/>
              </w:rPr>
              <w:t>endif</w:t>
            </w:r>
            <w:r>
              <w:rPr>
                <w:color w:val="FF0000"/>
              </w:rPr>
              <w:t xml:space="preserve"> </w:t>
            </w:r>
            <w:r w:rsidRPr="001A7A7A">
              <w:rPr>
                <w:color w:val="FF0000"/>
              </w:rPr>
              <w:t>%}</w:t>
            </w:r>
          </w:p>
        </w:tc>
      </w:tr>
      <w:tr w:rsidR="000D18FA" w14:paraId="33C239FD" w14:textId="77777777" w:rsidTr="00DC1A96">
        <w:trPr>
          <w:jc w:val="center"/>
        </w:trPr>
        <w:tc>
          <w:tcPr>
            <w:tcW w:w="2880" w:type="dxa"/>
            <w:tcMar>
              <w:top w:w="360" w:type="dxa"/>
              <w:left w:w="115" w:type="dxa"/>
              <w:right w:w="115" w:type="dxa"/>
            </w:tcMar>
          </w:tcPr>
          <w:p w14:paraId="6A0A3717" w14:textId="6D46EE73" w:rsidR="000D18FA" w:rsidRDefault="000D18FA" w:rsidP="000D18FA">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0D18FA" w:rsidRDefault="000D18FA" w:rsidP="000D18FA">
            <w:pPr>
              <w:pStyle w:val="Body"/>
            </w:pPr>
          </w:p>
        </w:tc>
      </w:tr>
      <w:tr w:rsidR="000D18FA" w14:paraId="3C00DD90" w14:textId="77777777" w:rsidTr="00DC1A96">
        <w:trPr>
          <w:jc w:val="center"/>
        </w:trPr>
        <w:tc>
          <w:tcPr>
            <w:tcW w:w="2880" w:type="dxa"/>
            <w:tcMar>
              <w:top w:w="360" w:type="dxa"/>
              <w:left w:w="115" w:type="dxa"/>
              <w:right w:w="115" w:type="dxa"/>
            </w:tcMar>
          </w:tcPr>
          <w:p w14:paraId="1C4224B4" w14:textId="5B18D077" w:rsidR="000D18FA" w:rsidRDefault="000D18FA" w:rsidP="000D18FA">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sidRPr="00F43981">
              <w:rPr>
                <w:shd w:val="clear" w:color="auto" w:fill="FFFFFF"/>
                <w:lang w:val="en"/>
              </w:rPr>
              <w:t>respond_to_appeal</w:t>
            </w:r>
            <w:proofErr w:type="spellEnd"/>
            <w:r>
              <w:rPr>
                <w:shd w:val="clear" w:color="auto" w:fill="FFFFFF"/>
              </w:rPr>
              <w:t xml:space="preserve"> == 'agree' %}</w:t>
            </w:r>
          </w:p>
        </w:tc>
        <w:tc>
          <w:tcPr>
            <w:tcW w:w="7612" w:type="dxa"/>
            <w:tcMar>
              <w:top w:w="432" w:type="dxa"/>
              <w:left w:w="115" w:type="dxa"/>
              <w:right w:w="115" w:type="dxa"/>
            </w:tcMar>
          </w:tcPr>
          <w:p w14:paraId="3086BCAC" w14:textId="5FD3F2B9" w:rsidR="000D18FA" w:rsidRDefault="00BE60D9" w:rsidP="000D18FA">
            <w:pPr>
              <w:pStyle w:val="Body"/>
            </w:pPr>
            <w:proofErr w:type="spellStart"/>
            <w:r w:rsidRPr="00BE60D9">
              <w:t>appeal_contact_parent_step</w:t>
            </w:r>
            <w:proofErr w:type="spellEnd"/>
            <w:r>
              <w:t xml:space="preserve"> and </w:t>
            </w:r>
            <w:proofErr w:type="spellStart"/>
            <w:r w:rsidRPr="00BE60D9">
              <w:t>tell_supreme_court_step</w:t>
            </w:r>
            <w:proofErr w:type="spellEnd"/>
            <w:r w:rsidRPr="00BE60D9">
              <w:t xml:space="preserve"> </w:t>
            </w:r>
            <w:r>
              <w:t xml:space="preserve">in </w:t>
            </w:r>
            <w:r w:rsidRPr="00301099">
              <w:t>aka2j_motion_response_templates.yml</w:t>
            </w:r>
          </w:p>
        </w:tc>
      </w:tr>
      <w:tr w:rsidR="000D18FA" w14:paraId="7C14ADEB" w14:textId="77777777" w:rsidTr="00DC1A96">
        <w:trPr>
          <w:jc w:val="center"/>
        </w:trPr>
        <w:tc>
          <w:tcPr>
            <w:tcW w:w="2880" w:type="dxa"/>
            <w:tcMar>
              <w:top w:w="360" w:type="dxa"/>
              <w:left w:w="115" w:type="dxa"/>
              <w:right w:w="115" w:type="dxa"/>
            </w:tcMar>
          </w:tcPr>
          <w:p w14:paraId="5E44E7C4" w14:textId="510D9571" w:rsidR="000D18FA" w:rsidRDefault="000D18FA" w:rsidP="000D18FA">
            <w:pPr>
              <w:pStyle w:val="Heading2"/>
              <w:outlineLvl w:val="1"/>
            </w:pPr>
            <w:r w:rsidRPr="00A50D37">
              <w:rPr>
                <w:shd w:val="clear" w:color="auto" w:fill="FFFFFF"/>
              </w:rPr>
              <w:t>Step</w:t>
            </w:r>
            <w:r>
              <w:rPr>
                <w:shd w:val="clear" w:color="auto" w:fill="FFFFFF"/>
              </w:rPr>
              <w:t xml:space="preserve"> </w:t>
            </w:r>
            <w:bookmarkStart w:id="18"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33</w:t>
            </w:r>
            <w:r w:rsidRPr="00A50D37">
              <w:rPr>
                <w:shd w:val="clear" w:color="auto" w:fill="FFFFFF"/>
              </w:rPr>
              <w:fldChar w:fldCharType="end"/>
            </w:r>
            <w:bookmarkEnd w:id="18"/>
            <w:r w:rsidRPr="00A50D37">
              <w:rPr>
                <w:shd w:val="clear" w:color="auto" w:fill="FFFFFF"/>
              </w:rPr>
              <w:t>:</w:t>
            </w:r>
            <w:r>
              <w:rPr>
                <w:shd w:val="clear" w:color="auto" w:fill="FFFFFF"/>
              </w:rPr>
              <w:t xml:space="preserve"> Contact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5E33E1EA" w14:textId="21F5B31E" w:rsidR="000D18FA" w:rsidRDefault="000D18FA" w:rsidP="000D18FA">
            <w:pPr>
              <w:pStyle w:val="Body"/>
            </w:pPr>
            <w:r>
              <w:t xml:space="preserve">If you agree with the appeal, you can contact and tell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t>. You can both do the following:</w:t>
            </w:r>
          </w:p>
          <w:p w14:paraId="3F1DD3FB" w14:textId="45ED39A6" w:rsidR="000D18FA" w:rsidRDefault="000D18FA" w:rsidP="000D18FA">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765A24C3" w14:textId="27EEB314" w:rsidR="000D18FA" w:rsidRPr="009729E7" w:rsidRDefault="000D18FA" w:rsidP="000D18FA">
            <w:pPr>
              <w:pStyle w:val="ListParagraph"/>
              <w:ind w:left="510"/>
            </w:pPr>
            <w:r>
              <w:t>The person who started the appeal can file:</w:t>
            </w:r>
          </w:p>
          <w:p w14:paraId="7B415235" w14:textId="68B6F209" w:rsidR="000D18FA" w:rsidRPr="009729E7" w:rsidRDefault="000D18FA" w:rsidP="000D18FA">
            <w:pPr>
              <w:pStyle w:val="ListParagraph"/>
              <w:numPr>
                <w:ilvl w:val="1"/>
                <w:numId w:val="1"/>
              </w:numPr>
              <w:ind w:left="870"/>
            </w:pPr>
            <w:r w:rsidRPr="00D404F5">
              <w:rPr>
                <w:b/>
              </w:rPr>
              <w:t>Motion</w:t>
            </w:r>
            <w:r>
              <w:t xml:space="preserve"> </w:t>
            </w:r>
            <w:hyperlink r:id="rId193"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13FBC7BF" w14:textId="4D701F0E" w:rsidR="000D18FA" w:rsidRPr="009729E7" w:rsidRDefault="000D18FA" w:rsidP="000D18FA">
            <w:pPr>
              <w:pStyle w:val="ListParagraph"/>
              <w:numPr>
                <w:ilvl w:val="1"/>
                <w:numId w:val="1"/>
              </w:numPr>
              <w:ind w:left="87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94"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3D2AB40B" w14:textId="6164497B" w:rsidR="000D18FA" w:rsidRPr="009729E7" w:rsidRDefault="000D18FA" w:rsidP="000D18FA">
            <w:pPr>
              <w:pStyle w:val="ListParagraph"/>
              <w:numPr>
                <w:ilvl w:val="1"/>
                <w:numId w:val="1"/>
              </w:numPr>
              <w:ind w:left="870"/>
            </w:pPr>
            <w:r w:rsidRPr="00D404F5">
              <w:rPr>
                <w:b/>
              </w:rPr>
              <w:t>Order</w:t>
            </w:r>
            <w:r>
              <w:t xml:space="preserve"> </w:t>
            </w:r>
            <w:hyperlink r:id="rId195"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2A49D2AE" w14:textId="5F63D504" w:rsidR="000D18FA" w:rsidRPr="009729E7" w:rsidRDefault="000D18FA" w:rsidP="000D18FA">
            <w:pPr>
              <w:pStyle w:val="ListParagraph"/>
              <w:ind w:left="510"/>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96"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t>agree.</w:t>
            </w:r>
            <w:r>
              <w:br/>
            </w:r>
            <w:r w:rsidRPr="00936729">
              <w:t>courts.alaska.gov/shc/appeals/docs/SHS_AP_420.doc</w:t>
            </w:r>
            <w:r>
              <w:t xml:space="preserve"> </w:t>
            </w:r>
            <w:r>
              <w:br/>
            </w:r>
          </w:p>
          <w:p w14:paraId="14C1B65B" w14:textId="0F7B5989" w:rsidR="000D18FA" w:rsidRDefault="000D18FA" w:rsidP="000D18FA">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1CBAB4F0" w14:textId="6A8EC679" w:rsidR="000D18FA" w:rsidRPr="009729E7" w:rsidRDefault="000D18FA" w:rsidP="000D18FA">
            <w:pPr>
              <w:pStyle w:val="Body"/>
            </w:pPr>
            <w:r w:rsidRPr="009729E7">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lastRenderedPageBreak/>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566FC3C4" w14:textId="22F2437F" w:rsidR="000D18FA" w:rsidRDefault="000D18FA" w:rsidP="000D18FA">
            <w:pPr>
              <w:pStyle w:val="Body"/>
            </w:pPr>
            <w:r w:rsidRPr="004C0700">
              <w:rPr>
                <w:b/>
                <w:color w:val="000000"/>
              </w:rPr>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97" w:tgtFrame="_blank" w:history="1">
              <w:r>
                <w:rPr>
                  <w:rStyle w:val="Hyperlink"/>
                  <w:color w:val="006699"/>
                </w:rPr>
                <w:t>Word</w:t>
              </w:r>
            </w:hyperlink>
            <w:r>
              <w:rPr>
                <w:rStyle w:val="Hyperlink"/>
                <w:color w:val="006699"/>
              </w:rPr>
              <w:t xml:space="preserve"> </w:t>
            </w:r>
            <w:hyperlink r:id="rId198" w:history="1">
              <w:r w:rsidRPr="00B61C19">
                <w:rPr>
                  <w:rStyle w:val="Hyperlink"/>
                </w:rPr>
                <w:t>file</w:t>
              </w:r>
            </w:hyperlink>
            <w:r w:rsidRPr="00F17233">
              <w:br/>
              <w:t>courts.alaska.gov/shc/family/docs/shc-1061.docx</w:t>
            </w:r>
            <w:r>
              <w:rPr>
                <w:rStyle w:val="Hyperlink"/>
                <w:color w:val="006699"/>
              </w:rPr>
              <w:br/>
            </w:r>
            <w:r w:rsidRPr="00051879">
              <w:t>as</w:t>
            </w:r>
            <w:r>
              <w:t xml:space="preserve"> </w:t>
            </w:r>
            <w:r w:rsidRPr="00051879">
              <w:t>a</w:t>
            </w:r>
            <w:r>
              <w:t xml:space="preserve"> </w:t>
            </w:r>
            <w:hyperlink r:id="rId199"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364809C7" w:rsidR="000D18FA" w:rsidRPr="00936729" w:rsidRDefault="000D18FA" w:rsidP="000D18FA">
            <w:pPr>
              <w:pStyle w:val="Body"/>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200" w:tgtFrame="_blank" w:history="1">
              <w:r>
                <w:rPr>
                  <w:rStyle w:val="Hyperlink"/>
                  <w:color w:val="006699"/>
                </w:rPr>
                <w:t>Word</w:t>
              </w:r>
            </w:hyperlink>
            <w:r>
              <w:rPr>
                <w:rStyle w:val="Hyperlink"/>
                <w:color w:val="006699"/>
              </w:rPr>
              <w:t xml:space="preserve"> </w:t>
            </w:r>
            <w:hyperlink r:id="rId201" w:history="1">
              <w:r w:rsidRPr="00B61C19">
                <w:rPr>
                  <w:rStyle w:val="Hyperlink"/>
                </w:rPr>
                <w:t>file</w:t>
              </w:r>
            </w:hyperlink>
            <w:r w:rsidRPr="00F17233">
              <w:br/>
              <w:t>courts.alaska.gov/shc/family/docs/shc-1063.docx</w:t>
            </w:r>
            <w:r>
              <w:rPr>
                <w:rStyle w:val="Hyperlink"/>
                <w:color w:val="006699"/>
              </w:rPr>
              <w:br/>
            </w:r>
            <w:r w:rsidRPr="00051879">
              <w:t>as</w:t>
            </w:r>
            <w:r>
              <w:t xml:space="preserve"> </w:t>
            </w:r>
            <w:r w:rsidRPr="00051879">
              <w:t>a</w:t>
            </w:r>
            <w:r>
              <w:t xml:space="preserve"> </w:t>
            </w:r>
            <w:hyperlink r:id="rId202" w:tgtFrame="_blank" w:history="1">
              <w:r>
                <w:rPr>
                  <w:rStyle w:val="Hyperlink"/>
                  <w:color w:val="006699"/>
                </w:rPr>
                <w:t>PDF</w:t>
              </w:r>
            </w:hyperlink>
            <w:r>
              <w:rPr>
                <w:rStyle w:val="Hyperlink"/>
                <w:color w:val="006699"/>
              </w:rPr>
              <w:br/>
            </w:r>
            <w:r w:rsidRPr="00B61C19">
              <w:t>courts.alaska.gov/shc/family/docs/shc-1063n.pdf</w:t>
            </w:r>
          </w:p>
        </w:tc>
      </w:tr>
      <w:tr w:rsidR="000D18FA" w14:paraId="54E5B43D" w14:textId="77777777" w:rsidTr="00DC1A96">
        <w:trPr>
          <w:jc w:val="center"/>
        </w:trPr>
        <w:tc>
          <w:tcPr>
            <w:tcW w:w="2880" w:type="dxa"/>
            <w:tcMar>
              <w:top w:w="360" w:type="dxa"/>
              <w:left w:w="115" w:type="dxa"/>
              <w:right w:w="115" w:type="dxa"/>
            </w:tcMar>
          </w:tcPr>
          <w:p w14:paraId="182C70FC" w14:textId="2787CB62" w:rsidR="000D18FA" w:rsidRPr="00A50D37" w:rsidRDefault="000D18FA" w:rsidP="000D18FA">
            <w:pPr>
              <w:pStyle w:val="Heading2"/>
              <w:outlineLvl w:val="1"/>
              <w:rPr>
                <w:shd w:val="clear" w:color="auto" w:fill="FFFFFF"/>
              </w:rPr>
            </w:pPr>
            <w:r w:rsidRPr="00A50D37">
              <w:rPr>
                <w:shd w:val="clear" w:color="auto" w:fill="FFFFFF"/>
              </w:rPr>
              <w:lastRenderedPageBreak/>
              <w:t>Step</w:t>
            </w:r>
            <w:r>
              <w:rPr>
                <w:shd w:val="clear" w:color="auto" w:fill="FFFFFF"/>
              </w:rPr>
              <w:t xml:space="preserve"> </w:t>
            </w:r>
            <w:bookmarkStart w:id="19"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57D">
              <w:rPr>
                <w:noProof/>
                <w:shd w:val="clear" w:color="auto" w:fill="FFFFFF"/>
              </w:rPr>
              <w:t>34</w:t>
            </w:r>
            <w:r w:rsidRPr="00A50D37">
              <w:rPr>
                <w:shd w:val="clear" w:color="auto" w:fill="FFFFFF"/>
              </w:rPr>
              <w:fldChar w:fldCharType="end"/>
            </w:r>
            <w:bookmarkEnd w:id="19"/>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04ABEFCA" w:rsidR="000D18FA" w:rsidRPr="004E5FAE" w:rsidRDefault="000D18FA" w:rsidP="00A10113">
            <w:pPr>
              <w:pStyle w:val="ListParagraph"/>
              <w:numPr>
                <w:ilvl w:val="0"/>
                <w:numId w:val="3"/>
              </w:numPr>
              <w:spacing w:before="240"/>
              <w:rPr>
                <w:color w:val="000000"/>
                <w:shd w:val="clear" w:color="auto" w:fill="FFFFFF"/>
              </w:rPr>
            </w:pPr>
            <w:r w:rsidRPr="009729E7">
              <w:rPr>
                <w:color w:val="000000"/>
                <w:shd w:val="clear" w:color="auto" w:fill="FFFFFF"/>
              </w:rPr>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203"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2FB082DE" w14:textId="12AC7D74" w:rsidR="000D18FA" w:rsidRPr="009729E7" w:rsidRDefault="000D18FA" w:rsidP="00A10113">
            <w:pPr>
              <w:pStyle w:val="ListParagraph"/>
              <w:numPr>
                <w:ilvl w:val="0"/>
                <w:numId w:val="3"/>
              </w:numPr>
              <w:rPr>
                <w:color w:val="000000"/>
                <w:shd w:val="clear" w:color="auto" w:fill="FFFFFF"/>
              </w:rPr>
            </w:pPr>
            <w:r w:rsidRPr="009729E7">
              <w:rPr>
                <w:color w:val="000000"/>
                <w:shd w:val="clear" w:color="auto" w:fill="FFFFFF"/>
              </w:rPr>
              <w:t>Make</w:t>
            </w:r>
            <w:r>
              <w:rPr>
                <w:color w:val="000000"/>
                <w:shd w:val="clear" w:color="auto" w:fill="FFFFFF"/>
              </w:rPr>
              <w:t xml:space="preserve"> </w:t>
            </w:r>
            <w:r w:rsidRPr="009729E7">
              <w:rPr>
                <w:color w:val="000000"/>
                <w:shd w:val="clear" w:color="auto" w:fill="FFFFFF"/>
              </w:rPr>
              <w:t>2</w:t>
            </w:r>
            <w:r>
              <w:rPr>
                <w:color w:val="000000"/>
                <w:shd w:val="clear" w:color="auto" w:fill="FFFFFF"/>
              </w:rPr>
              <w:t xml:space="preserve"> </w:t>
            </w:r>
            <w:r w:rsidRPr="009729E7">
              <w:rPr>
                <w:color w:val="000000"/>
                <w:shd w:val="clear" w:color="auto" w:fill="FFFFFF"/>
              </w:rPr>
              <w:t>copies</w:t>
            </w:r>
            <w:r>
              <w:rPr>
                <w:color w:val="000000"/>
                <w:shd w:val="clear" w:color="auto" w:fill="FFFFFF"/>
              </w:rPr>
              <w:t xml:space="preserve"> </w:t>
            </w:r>
            <w:r w:rsidRPr="009729E7">
              <w:rPr>
                <w:color w:val="000000"/>
                <w:shd w:val="clear" w:color="auto" w:fill="FFFFFF"/>
              </w:rPr>
              <w:t>of</w:t>
            </w:r>
            <w:r>
              <w:rPr>
                <w:color w:val="000000"/>
                <w:shd w:val="clear" w:color="auto" w:fill="FFFFFF"/>
              </w:rPr>
              <w:t xml:space="preserve"> </w:t>
            </w:r>
            <w:r w:rsidRPr="009729E7">
              <w:rPr>
                <w:color w:val="000000"/>
                <w:shd w:val="clear" w:color="auto" w:fill="FFFFFF"/>
              </w:rPr>
              <w:t>the</w:t>
            </w:r>
            <w:r>
              <w:rPr>
                <w:color w:val="000000"/>
                <w:shd w:val="clear" w:color="auto" w:fill="FFFFFF"/>
              </w:rPr>
              <w:t xml:space="preserve"> </w:t>
            </w:r>
            <w:r w:rsidRPr="009729E7">
              <w:rPr>
                <w:color w:val="000000"/>
                <w:shd w:val="clear" w:color="auto" w:fill="FFFFFF"/>
              </w:rPr>
              <w:t>forms</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filled</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stating</w:t>
            </w:r>
            <w:r>
              <w:rPr>
                <w:color w:val="000000"/>
                <w:shd w:val="clear" w:color="auto" w:fill="FFFFFF"/>
              </w:rPr>
              <w:t xml:space="preserve"> </w:t>
            </w:r>
            <w:r w:rsidRPr="009729E7">
              <w:rPr>
                <w:color w:val="000000"/>
                <w:shd w:val="clear" w:color="auto" w:fill="FFFFFF"/>
              </w:rPr>
              <w:t>your</w:t>
            </w:r>
            <w:r>
              <w:rPr>
                <w:color w:val="000000"/>
                <w:shd w:val="clear" w:color="auto" w:fill="FFFFFF"/>
              </w:rPr>
              <w:t xml:space="preserve"> </w:t>
            </w:r>
            <w:r w:rsidRPr="009729E7">
              <w:rPr>
                <w:color w:val="000000"/>
                <w:shd w:val="clear" w:color="auto" w:fill="FFFFFF"/>
              </w:rPr>
              <w:t>agreement</w:t>
            </w:r>
            <w:r>
              <w:rPr>
                <w:color w:val="000000"/>
                <w:shd w:val="clear" w:color="auto" w:fill="FFFFFF"/>
              </w:rPr>
              <w:t xml:space="preserve"> </w:t>
            </w:r>
            <w:r w:rsidRPr="009729E7">
              <w:rPr>
                <w:color w:val="000000"/>
                <w:shd w:val="clear" w:color="auto" w:fill="FFFFFF"/>
              </w:rPr>
              <w:t>–</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rPr>
                <w:color w:val="000000"/>
                <w:shd w:val="clear" w:color="auto" w:fill="FFFFFF"/>
              </w:rPr>
              <w:t>.</w:t>
            </w:r>
          </w:p>
          <w:p w14:paraId="21993DAA" w14:textId="1DBDD2F3" w:rsidR="000D18FA" w:rsidRPr="009729E7" w:rsidRDefault="000D18FA" w:rsidP="00A10113">
            <w:pPr>
              <w:pStyle w:val="ListParagraph"/>
              <w:numPr>
                <w:ilvl w:val="0"/>
                <w:numId w:val="3"/>
              </w:numPr>
              <w:rPr>
                <w:shd w:val="clear" w:color="auto" w:fill="FFFFFF"/>
              </w:rPr>
            </w:pPr>
            <w:r w:rsidRPr="009729E7">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sidRPr="009729E7">
              <w:t>.</w:t>
            </w:r>
          </w:p>
          <w:p w14:paraId="0EDF7362" w14:textId="3A0E5854" w:rsidR="000D18FA" w:rsidRPr="009729E7" w:rsidRDefault="000D18FA" w:rsidP="00A10113">
            <w:pPr>
              <w:pStyle w:val="ListParagraph"/>
              <w:numPr>
                <w:ilvl w:val="0"/>
                <w:numId w:val="3"/>
              </w:numPr>
              <w:rPr>
                <w:color w:val="000000"/>
                <w:shd w:val="clear" w:color="auto" w:fill="FFFFFF"/>
              </w:rPr>
            </w:pPr>
            <w:r>
              <w:rPr>
                <w:shd w:val="clear" w:color="auto" w:fill="FFFFFF"/>
              </w:rPr>
              <w:t>{</w:t>
            </w:r>
            <w:r w:rsidRPr="00AE6CA5">
              <w:rPr>
                <w:shd w:val="clear" w:color="auto" w:fill="FFFFFF"/>
              </w:rPr>
              <w:t>{</w:t>
            </w:r>
            <w:r>
              <w:rPr>
                <w:shd w:val="clear" w:color="auto" w:fill="FFFFFF"/>
              </w:rPr>
              <w:t xml:space="preserve"> capitalize(</w:t>
            </w:r>
            <w:r w:rsidRPr="00AE6CA5">
              <w:rPr>
                <w:shd w:val="clear" w:color="auto" w:fill="FFFFFF"/>
              </w:rPr>
              <w:t>other_party_in_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Motion</w:t>
            </w:r>
            <w:r>
              <w:rPr>
                <w:b/>
                <w:bCs/>
              </w:rPr>
              <w:t xml:space="preserve"> </w:t>
            </w:r>
            <w:r w:rsidRPr="00713A52">
              <w:rPr>
                <w:b/>
                <w:bCs/>
              </w:rPr>
              <w:t>to</w:t>
            </w:r>
            <w:r>
              <w:rPr>
                <w:b/>
                <w:bCs/>
              </w:rPr>
              <w:t xml:space="preserve"> </w:t>
            </w:r>
            <w:r w:rsidRPr="00713A52">
              <w:rPr>
                <w:b/>
                <w:bCs/>
              </w:rPr>
              <w:t>Dismiss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0330DA4B" w14:textId="4A9996D6" w:rsidR="000D18FA" w:rsidRDefault="000D18FA" w:rsidP="000D18FA">
            <w:pPr>
              <w:pStyle w:val="Heading3"/>
              <w:keepNext/>
              <w:keepLines/>
              <w:outlineLvl w:val="2"/>
            </w:pPr>
            <w:r>
              <w:t>Link in this step</w:t>
            </w:r>
          </w:p>
          <w:p w14:paraId="7BF72F7C" w14:textId="531AB95A" w:rsidR="000D18FA" w:rsidRPr="004E5FAE" w:rsidRDefault="000D18FA" w:rsidP="000D18FA">
            <w:pPr>
              <w:pStyle w:val="Body"/>
              <w:keepNext/>
              <w:keepLines/>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204" w:tgtFrame="_blank" w:history="1">
              <w:r w:rsidRPr="004E5FAE">
                <w:rPr>
                  <w:rStyle w:val="Hyperlink"/>
                </w:rPr>
                <w:t>SHS-AP</w:t>
              </w:r>
              <w:r>
                <w:rPr>
                  <w:rStyle w:val="Hyperlink"/>
                </w:rPr>
                <w:t xml:space="preserve"> </w:t>
              </w:r>
              <w:r w:rsidRPr="004E5FAE">
                <w:rPr>
                  <w:rStyle w:val="Hyperlink"/>
                </w:rPr>
                <w:t>260</w:t>
              </w:r>
            </w:hyperlink>
            <w:r>
              <w:br/>
            </w:r>
            <w:r w:rsidRPr="00BE3E77">
              <w:t>courts.alaska.gov/shc/appeals/docs/SHS_AP_260.doc</w:t>
            </w:r>
          </w:p>
        </w:tc>
      </w:tr>
      <w:tr w:rsidR="000D18FA" w14:paraId="11DCECA7" w14:textId="77777777" w:rsidTr="00DC1A96">
        <w:trPr>
          <w:jc w:val="center"/>
        </w:trPr>
        <w:tc>
          <w:tcPr>
            <w:tcW w:w="2880" w:type="dxa"/>
            <w:tcMar>
              <w:top w:w="360" w:type="dxa"/>
              <w:left w:w="115" w:type="dxa"/>
              <w:right w:w="115" w:type="dxa"/>
            </w:tcMar>
          </w:tcPr>
          <w:p w14:paraId="075B1AAA" w14:textId="5A163314" w:rsidR="000D18FA" w:rsidRDefault="000D18FA" w:rsidP="000D18FA">
            <w:pPr>
              <w:pStyle w:val="Body"/>
              <w:rPr>
                <w:shd w:val="clear" w:color="auto" w:fill="FFFFFF"/>
              </w:rPr>
            </w:pPr>
            <w:r>
              <w:rPr>
                <w:shd w:val="clear" w:color="auto" w:fill="FFFFFF"/>
              </w:rPr>
              <w:t>{%tr endif %}</w:t>
            </w:r>
          </w:p>
        </w:tc>
        <w:tc>
          <w:tcPr>
            <w:tcW w:w="7612" w:type="dxa"/>
            <w:tcMar>
              <w:top w:w="432" w:type="dxa"/>
              <w:left w:w="115" w:type="dxa"/>
              <w:right w:w="115" w:type="dxa"/>
            </w:tcMar>
          </w:tcPr>
          <w:p w14:paraId="4D1AA29B" w14:textId="4E4E3C35" w:rsidR="000D18FA" w:rsidRDefault="00BE60D9" w:rsidP="000D18FA">
            <w:pPr>
              <w:pStyle w:val="Body"/>
            </w:pPr>
            <w:proofErr w:type="spellStart"/>
            <w:r>
              <w:t>get_help</w:t>
            </w:r>
            <w:proofErr w:type="spellEnd"/>
            <w:r>
              <w:t xml:space="preserve"> in </w:t>
            </w:r>
            <w:r w:rsidRPr="00BE60D9">
              <w:t>aka2j_templates.yml</w:t>
            </w:r>
          </w:p>
        </w:tc>
      </w:tr>
      <w:tr w:rsidR="000D18FA" w14:paraId="33FE4350" w14:textId="77777777" w:rsidTr="00DC1A96">
        <w:trPr>
          <w:jc w:val="center"/>
        </w:trPr>
        <w:tc>
          <w:tcPr>
            <w:tcW w:w="2880" w:type="dxa"/>
            <w:tcMar>
              <w:top w:w="360" w:type="dxa"/>
              <w:left w:w="115" w:type="dxa"/>
              <w:right w:w="115" w:type="dxa"/>
            </w:tcMar>
          </w:tcPr>
          <w:p w14:paraId="4C1B8FFF" w14:textId="0A2771DF" w:rsidR="000D18FA" w:rsidRDefault="000D18FA" w:rsidP="000D18FA">
            <w:pPr>
              <w:pStyle w:val="Heading2"/>
              <w:outlineLvl w:val="1"/>
            </w:pPr>
            <w:r>
              <w:t xml:space="preserve">Step </w:t>
            </w:r>
            <w:bookmarkStart w:id="20"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57D">
              <w:rPr>
                <w:rStyle w:val="NumChar"/>
                <w:noProof/>
              </w:rPr>
              <w:t>35</w:t>
            </w:r>
            <w:r w:rsidRPr="00E11A90">
              <w:rPr>
                <w:rStyle w:val="NumChar"/>
              </w:rPr>
              <w:fldChar w:fldCharType="end"/>
            </w:r>
            <w:bookmarkEnd w:id="20"/>
            <w:r>
              <w:t xml:space="preserve">: Get more </w:t>
            </w:r>
            <w:r w:rsidRPr="00B144F2">
              <w:t>information</w:t>
            </w:r>
            <w:r>
              <w:t xml:space="preserve"> or help</w:t>
            </w:r>
          </w:p>
        </w:tc>
        <w:tc>
          <w:tcPr>
            <w:tcW w:w="7612" w:type="dxa"/>
            <w:tcMar>
              <w:top w:w="432" w:type="dxa"/>
              <w:left w:w="115" w:type="dxa"/>
              <w:right w:w="115" w:type="dxa"/>
            </w:tcMar>
          </w:tcPr>
          <w:p w14:paraId="38A33FA5" w14:textId="77777777" w:rsidR="00BE60D9" w:rsidRDefault="00BE60D9" w:rsidP="00BE60D9">
            <w:pPr>
              <w:pStyle w:val="Body"/>
              <w:spacing w:before="120"/>
            </w:pPr>
            <w:r>
              <w:t xml:space="preserve">For help with forms or understanding the process, call the </w:t>
            </w:r>
            <w:hyperlink r:id="rId205" w:history="1">
              <w:r w:rsidRPr="00C51408">
                <w:rPr>
                  <w:rStyle w:val="Hyperlink"/>
                  <w:bCs/>
                </w:rPr>
                <w:t>Family Law Self-Help Center</w:t>
              </w:r>
            </w:hyperlink>
            <w:r>
              <w:br/>
              <w:t>(907) 264-0851 or</w:t>
            </w:r>
            <w:r>
              <w:br/>
              <w:t>(866) 279-0851 from an Alaska-based phone outside of Anchorage.</w:t>
            </w:r>
          </w:p>
          <w:p w14:paraId="69CD6E29" w14:textId="77777777" w:rsidR="00BE60D9" w:rsidRDefault="00BE60D9" w:rsidP="00BE60D9">
            <w:pPr>
              <w:pStyle w:val="Body"/>
            </w:pPr>
            <w:r>
              <w:t xml:space="preserve">Many lawyers offer free or flat fee consultations without having to hire them for the whole case. </w:t>
            </w:r>
            <w:hyperlink r:id="rId206" w:history="1">
              <w:r w:rsidRPr="00C51408">
                <w:rPr>
                  <w:rStyle w:val="Hyperlink"/>
                  <w:bCs/>
                </w:rPr>
                <w:t>Find a Lawyer</w:t>
              </w:r>
            </w:hyperlink>
            <w:r>
              <w:t>.</w:t>
            </w:r>
          </w:p>
          <w:p w14:paraId="09081734" w14:textId="77777777" w:rsidR="00BE60D9" w:rsidRDefault="00BE60D9" w:rsidP="00BE60D9">
            <w:pPr>
              <w:pStyle w:val="Body"/>
            </w:pPr>
            <w:r>
              <w:t xml:space="preserve">Depending on your income, you may qualify for </w:t>
            </w:r>
            <w:hyperlink r:id="rId207" w:history="1">
              <w:r w:rsidRPr="00C51408">
                <w:rPr>
                  <w:rStyle w:val="Hyperlink"/>
                  <w:bCs/>
                </w:rPr>
                <w:t>Alaska Free Legal Answers</w:t>
              </w:r>
            </w:hyperlink>
            <w:r>
              <w:t>.</w:t>
            </w:r>
          </w:p>
          <w:p w14:paraId="166EE67B" w14:textId="77777777" w:rsidR="00BE60D9" w:rsidRDefault="00BE60D9" w:rsidP="00BE60D9">
            <w:pPr>
              <w:pStyle w:val="Body"/>
            </w:pPr>
            <w:r>
              <w:t xml:space="preserve">Depending on your income and circumstances, you may qualify for a </w:t>
            </w:r>
            <w:r>
              <w:lastRenderedPageBreak/>
              <w:t xml:space="preserve">free lawyer from </w:t>
            </w:r>
            <w:hyperlink r:id="rId208" w:history="1">
              <w:r w:rsidRPr="00C51408">
                <w:rPr>
                  <w:rStyle w:val="Hyperlink"/>
                  <w:bCs/>
                </w:rPr>
                <w:t>Alaska Legal Services</w:t>
              </w:r>
            </w:hyperlink>
            <w:r>
              <w:t>.</w:t>
            </w:r>
          </w:p>
          <w:p w14:paraId="378CC630" w14:textId="77777777" w:rsidR="00BE60D9" w:rsidRDefault="00BE60D9" w:rsidP="00BE60D9">
            <w:pPr>
              <w:pStyle w:val="Heading3"/>
              <w:outlineLvl w:val="2"/>
            </w:pPr>
            <w:r>
              <w:t>Links in this step</w:t>
            </w:r>
          </w:p>
          <w:p w14:paraId="2E9C008C" w14:textId="77777777" w:rsidR="00BE60D9" w:rsidRDefault="003D0899" w:rsidP="00BE60D9">
            <w:pPr>
              <w:pStyle w:val="Body"/>
            </w:pPr>
            <w:hyperlink r:id="rId209" w:history="1">
              <w:r w:rsidR="00BE60D9" w:rsidRPr="00C51408">
                <w:rPr>
                  <w:rStyle w:val="Hyperlink"/>
                  <w:bCs/>
                </w:rPr>
                <w:t>Family Law Self-Help Center</w:t>
              </w:r>
            </w:hyperlink>
            <w:r w:rsidR="00BE60D9">
              <w:br/>
              <w:t>courts.alaska.gov/shc/family/selfhelp.htm</w:t>
            </w:r>
          </w:p>
          <w:p w14:paraId="31CDBDEC" w14:textId="77777777" w:rsidR="00BE60D9" w:rsidRDefault="003D0899" w:rsidP="00BE60D9">
            <w:pPr>
              <w:pStyle w:val="Body"/>
            </w:pPr>
            <w:hyperlink r:id="rId210" w:history="1">
              <w:r w:rsidR="00BE60D9" w:rsidRPr="00C51408">
                <w:rPr>
                  <w:rStyle w:val="Hyperlink"/>
                  <w:bCs/>
                </w:rPr>
                <w:t>Find a Lawyer</w:t>
              </w:r>
            </w:hyperlink>
            <w:r w:rsidR="00BE60D9">
              <w:br/>
              <w:t>courts.alaska.gov/shc/shclawyer.htm</w:t>
            </w:r>
          </w:p>
          <w:p w14:paraId="3CFBD004" w14:textId="77777777" w:rsidR="00BE60D9" w:rsidRDefault="003D0899" w:rsidP="00BE60D9">
            <w:pPr>
              <w:pStyle w:val="Body"/>
            </w:pPr>
            <w:hyperlink r:id="rId211" w:history="1">
              <w:r w:rsidR="00BE60D9" w:rsidRPr="00C51408">
                <w:rPr>
                  <w:rStyle w:val="Hyperlink"/>
                  <w:bCs/>
                </w:rPr>
                <w:t>Alaska Free Legal Answers</w:t>
              </w:r>
            </w:hyperlink>
            <w:r w:rsidR="00BE60D9">
              <w:br/>
            </w:r>
            <w:r w:rsidR="00BE60D9" w:rsidRPr="00C51408">
              <w:t>alaska.freelegalanswers.org/</w:t>
            </w:r>
          </w:p>
          <w:p w14:paraId="44E583CE" w14:textId="2367F5A8" w:rsidR="000D18FA" w:rsidRPr="008376C2" w:rsidRDefault="003D0899" w:rsidP="00BE60D9">
            <w:pPr>
              <w:pStyle w:val="Body"/>
            </w:pPr>
            <w:hyperlink r:id="rId212" w:history="1">
              <w:r w:rsidR="00BE60D9" w:rsidRPr="00C51408">
                <w:rPr>
                  <w:rStyle w:val="Hyperlink"/>
                  <w:bCs/>
                </w:rPr>
                <w:t>Alaska Legal Services</w:t>
              </w:r>
            </w:hyperlink>
            <w:r w:rsidR="00BE60D9">
              <w:br/>
              <w:t>alsc-law.org/apply-for-services</w:t>
            </w:r>
          </w:p>
        </w:tc>
      </w:tr>
    </w:tbl>
    <w:p w14:paraId="3C6926DC" w14:textId="77777777" w:rsidR="0072117F" w:rsidRDefault="0072117F" w:rsidP="006D3807">
      <w:pPr>
        <w:spacing w:before="0" w:beforeAutospacing="0" w:after="0" w:afterAutospacing="0"/>
      </w:pPr>
    </w:p>
    <w:sectPr w:rsidR="0072117F" w:rsidSect="00841448">
      <w:footerReference w:type="default" r:id="rId213"/>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80BD8E" w14:textId="77777777" w:rsidR="003D0899" w:rsidRDefault="003D0899" w:rsidP="00C87D75">
      <w:r>
        <w:separator/>
      </w:r>
    </w:p>
  </w:endnote>
  <w:endnote w:type="continuationSeparator" w:id="0">
    <w:p w14:paraId="2632555F" w14:textId="77777777" w:rsidR="003D0899" w:rsidRDefault="003D0899" w:rsidP="00C87D75">
      <w:r>
        <w:continuationSeparator/>
      </w:r>
    </w:p>
  </w:endnote>
  <w:endnote w:type="continuationNotice" w:id="1">
    <w:p w14:paraId="084A8297" w14:textId="77777777" w:rsidR="003D0899" w:rsidRDefault="003D089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4B38B" w14:textId="1669BB47" w:rsidR="00D353CE" w:rsidRDefault="00D353CE" w:rsidP="00AD58E1">
    <w:pPr>
      <w:pStyle w:val="Footer"/>
      <w:spacing w:before="0" w:beforeAutospacing="0" w:after="0" w:afterAutospacing="0"/>
      <w:jc w:val="right"/>
    </w:pPr>
    <w:r>
      <w:fldChar w:fldCharType="begin"/>
    </w:r>
    <w:r>
      <w:instrText xml:space="preserve"> PAGE   \* MERGEFORMAT </w:instrText>
    </w:r>
    <w:r>
      <w:fldChar w:fldCharType="separate"/>
    </w:r>
    <w:r w:rsidR="00C126B0">
      <w:rPr>
        <w:noProof/>
      </w:rPr>
      <w:t>19</w:t>
    </w:r>
    <w:r>
      <w:fldChar w:fldCharType="end"/>
    </w:r>
    <w:r>
      <w:t xml:space="preserve"> of </w:t>
    </w:r>
    <w:fldSimple w:instr=" NUMPAGES  \* Arabic  \* MERGEFORMAT ">
      <w:r w:rsidR="00C126B0">
        <w:rPr>
          <w:noProof/>
        </w:rPr>
        <w:t>49</w:t>
      </w:r>
    </w:fldSimple>
    <w:r>
      <w:t xml:space="preserve"> pages</w:t>
    </w:r>
  </w:p>
  <w:p w14:paraId="71424B36" w14:textId="4DEF5B6A" w:rsidR="00D353CE" w:rsidRDefault="00D353CE" w:rsidP="00AD58E1">
    <w:pPr>
      <w:pStyle w:val="Footer"/>
      <w:spacing w:before="0" w:beforeAutospacing="0" w:after="0" w:afterAutospacing="0"/>
    </w:pPr>
    <w:r>
      <w:t xml:space="preserve">March </w:t>
    </w:r>
    <w:r w:rsidR="0068694D">
      <w:t>31</w:t>
    </w:r>
    <w:r>
      <w:t>, 2025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0737BE" w14:textId="77777777" w:rsidR="003D0899" w:rsidRDefault="003D0899" w:rsidP="00C87D75">
      <w:r>
        <w:separator/>
      </w:r>
    </w:p>
  </w:footnote>
  <w:footnote w:type="continuationSeparator" w:id="0">
    <w:p w14:paraId="07D6802F" w14:textId="77777777" w:rsidR="003D0899" w:rsidRDefault="003D0899" w:rsidP="00C87D75">
      <w:r>
        <w:continuationSeparator/>
      </w:r>
    </w:p>
  </w:footnote>
  <w:footnote w:type="continuationNotice" w:id="1">
    <w:p w14:paraId="629AA255" w14:textId="77777777" w:rsidR="003D0899" w:rsidRDefault="003D0899">
      <w:pPr>
        <w:spacing w:before="0" w:after="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7900"/>
    <w:multiLevelType w:val="hybridMultilevel"/>
    <w:tmpl w:val="75C0CB1E"/>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0DEA069D"/>
    <w:multiLevelType w:val="multilevel"/>
    <w:tmpl w:val="450C4EF6"/>
    <w:lvl w:ilvl="0">
      <w:start w:val="1"/>
      <w:numFmt w:val="bullet"/>
      <w:pStyle w:val="Example-bulleted"/>
      <w:lvlText w:val=""/>
      <w:lvlJc w:val="left"/>
      <w:pPr>
        <w:tabs>
          <w:tab w:val="num" w:pos="0"/>
        </w:tabs>
        <w:ind w:left="720" w:hanging="360"/>
      </w:pPr>
      <w:rPr>
        <w:rFonts w:ascii="Wingdings" w:hAnsi="Wingdings"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5">
    <w:nsid w:val="0F057383"/>
    <w:multiLevelType w:val="multilevel"/>
    <w:tmpl w:val="61100336"/>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nsid w:val="22C06009"/>
    <w:multiLevelType w:val="multilevel"/>
    <w:tmpl w:val="0DE68EC0"/>
    <w:lvl w:ilvl="0">
      <w:start w:val="1"/>
      <w:numFmt w:val="bullet"/>
      <w:lvlText w:val="o"/>
      <w:lvlJc w:val="left"/>
      <w:pPr>
        <w:tabs>
          <w:tab w:val="num" w:pos="0"/>
        </w:tabs>
        <w:ind w:left="720" w:hanging="360"/>
      </w:pPr>
      <w:rPr>
        <w:rFonts w:ascii="Courier New" w:hAnsi="Courier New"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1">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25ED4004"/>
    <w:multiLevelType w:val="multilevel"/>
    <w:tmpl w:val="10421AA8"/>
    <w:lvl w:ilvl="0">
      <w:start w:val="1"/>
      <w:numFmt w:val="decimal"/>
      <w:lvlText w:val="%1."/>
      <w:lvlJc w:val="left"/>
      <w:pPr>
        <w:tabs>
          <w:tab w:val="num" w:pos="0"/>
        </w:tabs>
        <w:ind w:left="765" w:hanging="360"/>
      </w:pPr>
      <w:rPr>
        <w:rFonts w:cs="Times New Roman"/>
        <w:b w:val="0"/>
        <w:bCs w:val="0"/>
      </w:rPr>
    </w:lvl>
    <w:lvl w:ilvl="1">
      <w:start w:val="1"/>
      <w:numFmt w:val="lowerLetter"/>
      <w:lvlText w:val="%2."/>
      <w:lvlJc w:val="left"/>
      <w:pPr>
        <w:tabs>
          <w:tab w:val="num" w:pos="0"/>
        </w:tabs>
        <w:ind w:left="1485" w:hanging="360"/>
      </w:pPr>
      <w:rPr>
        <w:rFonts w:cs="Times New Roman"/>
      </w:rPr>
    </w:lvl>
    <w:lvl w:ilvl="2">
      <w:start w:val="1"/>
      <w:numFmt w:val="lowerRoman"/>
      <w:lvlText w:val="%3."/>
      <w:lvlJc w:val="right"/>
      <w:pPr>
        <w:tabs>
          <w:tab w:val="num" w:pos="0"/>
        </w:tabs>
        <w:ind w:left="2205" w:hanging="180"/>
      </w:pPr>
      <w:rPr>
        <w:rFonts w:cs="Times New Roman"/>
      </w:rPr>
    </w:lvl>
    <w:lvl w:ilvl="3">
      <w:start w:val="1"/>
      <w:numFmt w:val="decimal"/>
      <w:lvlText w:val="%4."/>
      <w:lvlJc w:val="left"/>
      <w:pPr>
        <w:tabs>
          <w:tab w:val="num" w:pos="0"/>
        </w:tabs>
        <w:ind w:left="2925" w:hanging="360"/>
      </w:pPr>
      <w:rPr>
        <w:rFonts w:cs="Times New Roman"/>
      </w:rPr>
    </w:lvl>
    <w:lvl w:ilvl="4">
      <w:start w:val="1"/>
      <w:numFmt w:val="lowerLetter"/>
      <w:lvlText w:val="%5."/>
      <w:lvlJc w:val="left"/>
      <w:pPr>
        <w:tabs>
          <w:tab w:val="num" w:pos="0"/>
        </w:tabs>
        <w:ind w:left="3645" w:hanging="360"/>
      </w:pPr>
      <w:rPr>
        <w:rFonts w:cs="Times New Roman"/>
      </w:rPr>
    </w:lvl>
    <w:lvl w:ilvl="5">
      <w:start w:val="1"/>
      <w:numFmt w:val="lowerRoman"/>
      <w:lvlText w:val="%6."/>
      <w:lvlJc w:val="right"/>
      <w:pPr>
        <w:tabs>
          <w:tab w:val="num" w:pos="0"/>
        </w:tabs>
        <w:ind w:left="4365" w:hanging="180"/>
      </w:pPr>
      <w:rPr>
        <w:rFonts w:cs="Times New Roman"/>
      </w:rPr>
    </w:lvl>
    <w:lvl w:ilvl="6">
      <w:start w:val="1"/>
      <w:numFmt w:val="decimal"/>
      <w:lvlText w:val="%7."/>
      <w:lvlJc w:val="left"/>
      <w:pPr>
        <w:tabs>
          <w:tab w:val="num" w:pos="0"/>
        </w:tabs>
        <w:ind w:left="5085" w:hanging="360"/>
      </w:pPr>
      <w:rPr>
        <w:rFonts w:cs="Times New Roman"/>
      </w:rPr>
    </w:lvl>
    <w:lvl w:ilvl="7">
      <w:start w:val="1"/>
      <w:numFmt w:val="lowerLetter"/>
      <w:lvlText w:val="%8."/>
      <w:lvlJc w:val="left"/>
      <w:pPr>
        <w:tabs>
          <w:tab w:val="num" w:pos="0"/>
        </w:tabs>
        <w:ind w:left="5805" w:hanging="360"/>
      </w:pPr>
      <w:rPr>
        <w:rFonts w:cs="Times New Roman"/>
      </w:rPr>
    </w:lvl>
    <w:lvl w:ilvl="8">
      <w:start w:val="1"/>
      <w:numFmt w:val="lowerRoman"/>
      <w:lvlText w:val="%9."/>
      <w:lvlJc w:val="right"/>
      <w:pPr>
        <w:tabs>
          <w:tab w:val="num" w:pos="0"/>
        </w:tabs>
        <w:ind w:left="6525" w:hanging="180"/>
      </w:pPr>
      <w:rPr>
        <w:rFonts w:cs="Times New Roman"/>
      </w:rPr>
    </w:lvl>
  </w:abstractNum>
  <w:abstractNum w:abstractNumId="13">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EF4C29"/>
    <w:multiLevelType w:val="hybridMultilevel"/>
    <w:tmpl w:val="22E06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D53B7D"/>
    <w:multiLevelType w:val="hybridMultilevel"/>
    <w:tmpl w:val="E81AA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0A6934"/>
    <w:multiLevelType w:val="multilevel"/>
    <w:tmpl w:val="94D8BC3A"/>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9">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nsid w:val="688F1652"/>
    <w:multiLevelType w:val="multilevel"/>
    <w:tmpl w:val="1C90019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1">
    <w:nsid w:val="6AFC18D1"/>
    <w:multiLevelType w:val="multilevel"/>
    <w:tmpl w:val="90105FDC"/>
    <w:lvl w:ilvl="0">
      <w:start w:val="1"/>
      <w:numFmt w:val="decimal"/>
      <w:lvlText w:val="%1."/>
      <w:lvlJc w:val="left"/>
      <w:pPr>
        <w:tabs>
          <w:tab w:val="num" w:pos="0"/>
        </w:tabs>
        <w:ind w:left="765" w:hanging="360"/>
      </w:pPr>
      <w:rPr>
        <w:b w:val="0"/>
        <w:bCs w:val="0"/>
      </w:r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22">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076C65"/>
    <w:multiLevelType w:val="hybridMultilevel"/>
    <w:tmpl w:val="A8B84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5D1775"/>
    <w:multiLevelType w:val="hybridMultilevel"/>
    <w:tmpl w:val="2F6EF11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6">
    <w:nsid w:val="7CB92AB8"/>
    <w:multiLevelType w:val="multilevel"/>
    <w:tmpl w:val="35D6B920"/>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13"/>
  </w:num>
  <w:num w:numId="2">
    <w:abstractNumId w:val="17"/>
  </w:num>
  <w:num w:numId="3">
    <w:abstractNumId w:val="23"/>
  </w:num>
  <w:num w:numId="4">
    <w:abstractNumId w:val="1"/>
  </w:num>
  <w:num w:numId="5">
    <w:abstractNumId w:val="19"/>
  </w:num>
  <w:num w:numId="6">
    <w:abstractNumId w:val="9"/>
  </w:num>
  <w:num w:numId="7">
    <w:abstractNumId w:val="3"/>
    <w:lvlOverride w:ilvl="0">
      <w:startOverride w:val="1"/>
    </w:lvlOverride>
  </w:num>
  <w:num w:numId="8">
    <w:abstractNumId w:val="16"/>
  </w:num>
  <w:num w:numId="9">
    <w:abstractNumId w:val="6"/>
  </w:num>
  <w:num w:numId="10">
    <w:abstractNumId w:val="22"/>
  </w:num>
  <w:num w:numId="11">
    <w:abstractNumId w:val="2"/>
  </w:num>
  <w:num w:numId="12">
    <w:abstractNumId w:val="13"/>
  </w:num>
  <w:num w:numId="13">
    <w:abstractNumId w:val="3"/>
  </w:num>
  <w:num w:numId="14">
    <w:abstractNumId w:val="11"/>
  </w:num>
  <w:num w:numId="15">
    <w:abstractNumId w:val="8"/>
  </w:num>
  <w:num w:numId="16">
    <w:abstractNumId w:val="0"/>
  </w:num>
  <w:num w:numId="17">
    <w:abstractNumId w:val="3"/>
    <w:lvlOverride w:ilvl="0">
      <w:startOverride w:val="1"/>
    </w:lvlOverride>
  </w:num>
  <w:num w:numId="18">
    <w:abstractNumId w:val="25"/>
  </w:num>
  <w:num w:numId="19">
    <w:abstractNumId w:val="24"/>
  </w:num>
  <w:num w:numId="20">
    <w:abstractNumId w:val="3"/>
    <w:lvlOverride w:ilvl="0">
      <w:startOverride w:val="1"/>
    </w:lvlOverride>
  </w:num>
  <w:num w:numId="21">
    <w:abstractNumId w:val="14"/>
  </w:num>
  <w:num w:numId="22">
    <w:abstractNumId w:val="7"/>
  </w:num>
  <w:num w:numId="23">
    <w:abstractNumId w:val="18"/>
  </w:num>
  <w:num w:numId="24">
    <w:abstractNumId w:val="12"/>
  </w:num>
  <w:num w:numId="25">
    <w:abstractNumId w:val="10"/>
  </w:num>
  <w:num w:numId="26">
    <w:abstractNumId w:val="4"/>
  </w:num>
  <w:num w:numId="27">
    <w:abstractNumId w:val="15"/>
  </w:num>
  <w:num w:numId="28">
    <w:abstractNumId w:val="13"/>
  </w:num>
  <w:num w:numId="29">
    <w:abstractNumId w:val="3"/>
    <w:lvlOverride w:ilvl="0">
      <w:startOverride w:val="1"/>
    </w:lvlOverride>
  </w:num>
  <w:num w:numId="30">
    <w:abstractNumId w:val="3"/>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num>
  <w:num w:numId="33">
    <w:abstractNumId w:val="3"/>
    <w:lvlOverride w:ilvl="0">
      <w:startOverride w:val="1"/>
    </w:lvlOverride>
  </w:num>
  <w:num w:numId="34">
    <w:abstractNumId w:val="5"/>
  </w:num>
  <w:num w:numId="35">
    <w:abstractNumId w:val="26"/>
  </w:num>
  <w:num w:numId="36">
    <w:abstractNumId w:val="21"/>
  </w:num>
  <w:num w:numId="37">
    <w:abstractNumId w:val="20"/>
  </w:num>
  <w:num w:numId="38">
    <w:abstractNumId w:val="13"/>
  </w:num>
  <w:num w:numId="39">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097"/>
    <w:rsid w:val="00000014"/>
    <w:rsid w:val="00000F39"/>
    <w:rsid w:val="00001120"/>
    <w:rsid w:val="0000320E"/>
    <w:rsid w:val="000039E0"/>
    <w:rsid w:val="00003ACF"/>
    <w:rsid w:val="000047AE"/>
    <w:rsid w:val="0000632B"/>
    <w:rsid w:val="0000759D"/>
    <w:rsid w:val="0001051D"/>
    <w:rsid w:val="00011A0C"/>
    <w:rsid w:val="00011D35"/>
    <w:rsid w:val="000133D9"/>
    <w:rsid w:val="00015D54"/>
    <w:rsid w:val="000160DB"/>
    <w:rsid w:val="000165E5"/>
    <w:rsid w:val="000166B3"/>
    <w:rsid w:val="00017F4A"/>
    <w:rsid w:val="000209EC"/>
    <w:rsid w:val="00020F70"/>
    <w:rsid w:val="0002159F"/>
    <w:rsid w:val="000237A9"/>
    <w:rsid w:val="00024529"/>
    <w:rsid w:val="00024BF1"/>
    <w:rsid w:val="00026620"/>
    <w:rsid w:val="00027BF1"/>
    <w:rsid w:val="00032190"/>
    <w:rsid w:val="00033E30"/>
    <w:rsid w:val="00033FA9"/>
    <w:rsid w:val="000344EB"/>
    <w:rsid w:val="0003454F"/>
    <w:rsid w:val="00036CD8"/>
    <w:rsid w:val="00040674"/>
    <w:rsid w:val="00040CCB"/>
    <w:rsid w:val="00040D7E"/>
    <w:rsid w:val="000418E8"/>
    <w:rsid w:val="00042E47"/>
    <w:rsid w:val="00043193"/>
    <w:rsid w:val="000453CB"/>
    <w:rsid w:val="00045941"/>
    <w:rsid w:val="000474C7"/>
    <w:rsid w:val="00051879"/>
    <w:rsid w:val="00051AC3"/>
    <w:rsid w:val="00051DE9"/>
    <w:rsid w:val="00052724"/>
    <w:rsid w:val="0005322C"/>
    <w:rsid w:val="00055C79"/>
    <w:rsid w:val="0005670D"/>
    <w:rsid w:val="00057955"/>
    <w:rsid w:val="0006173B"/>
    <w:rsid w:val="00061FE4"/>
    <w:rsid w:val="0006265B"/>
    <w:rsid w:val="00062C1B"/>
    <w:rsid w:val="00063551"/>
    <w:rsid w:val="00063B01"/>
    <w:rsid w:val="00065EA2"/>
    <w:rsid w:val="00067C4E"/>
    <w:rsid w:val="00070321"/>
    <w:rsid w:val="00071EC1"/>
    <w:rsid w:val="00075C83"/>
    <w:rsid w:val="000815D4"/>
    <w:rsid w:val="00081A04"/>
    <w:rsid w:val="0008449E"/>
    <w:rsid w:val="00085D4A"/>
    <w:rsid w:val="00086268"/>
    <w:rsid w:val="000902FC"/>
    <w:rsid w:val="0009225A"/>
    <w:rsid w:val="00092EE5"/>
    <w:rsid w:val="000946AD"/>
    <w:rsid w:val="000954D8"/>
    <w:rsid w:val="000955BC"/>
    <w:rsid w:val="00097AD9"/>
    <w:rsid w:val="000A042F"/>
    <w:rsid w:val="000A4A27"/>
    <w:rsid w:val="000A4DC7"/>
    <w:rsid w:val="000A64A7"/>
    <w:rsid w:val="000B1F23"/>
    <w:rsid w:val="000B3BEC"/>
    <w:rsid w:val="000B4654"/>
    <w:rsid w:val="000B5C09"/>
    <w:rsid w:val="000B6B6C"/>
    <w:rsid w:val="000B728A"/>
    <w:rsid w:val="000C0CA6"/>
    <w:rsid w:val="000C1B55"/>
    <w:rsid w:val="000C2E75"/>
    <w:rsid w:val="000C3592"/>
    <w:rsid w:val="000C3ADD"/>
    <w:rsid w:val="000C3D5C"/>
    <w:rsid w:val="000C3DBE"/>
    <w:rsid w:val="000C42D0"/>
    <w:rsid w:val="000C4E79"/>
    <w:rsid w:val="000C73A0"/>
    <w:rsid w:val="000D0D2C"/>
    <w:rsid w:val="000D0D6D"/>
    <w:rsid w:val="000D1010"/>
    <w:rsid w:val="000D112A"/>
    <w:rsid w:val="000D11D9"/>
    <w:rsid w:val="000D1568"/>
    <w:rsid w:val="000D18FA"/>
    <w:rsid w:val="000D2BD2"/>
    <w:rsid w:val="000D5783"/>
    <w:rsid w:val="000D68B3"/>
    <w:rsid w:val="000D6DE2"/>
    <w:rsid w:val="000E7655"/>
    <w:rsid w:val="000F06D2"/>
    <w:rsid w:val="000F1B11"/>
    <w:rsid w:val="000F2E19"/>
    <w:rsid w:val="000F2EE1"/>
    <w:rsid w:val="000F3BBD"/>
    <w:rsid w:val="000F77DC"/>
    <w:rsid w:val="0010070C"/>
    <w:rsid w:val="00100FD8"/>
    <w:rsid w:val="001013F4"/>
    <w:rsid w:val="001015C2"/>
    <w:rsid w:val="0010252D"/>
    <w:rsid w:val="001032F7"/>
    <w:rsid w:val="00105522"/>
    <w:rsid w:val="00105C17"/>
    <w:rsid w:val="00105C69"/>
    <w:rsid w:val="00107EED"/>
    <w:rsid w:val="00110C5E"/>
    <w:rsid w:val="00112D33"/>
    <w:rsid w:val="00114DB3"/>
    <w:rsid w:val="001168C5"/>
    <w:rsid w:val="00116901"/>
    <w:rsid w:val="0012097B"/>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664"/>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185D"/>
    <w:rsid w:val="00162E92"/>
    <w:rsid w:val="0016410B"/>
    <w:rsid w:val="001656DE"/>
    <w:rsid w:val="00165B9D"/>
    <w:rsid w:val="00165CF6"/>
    <w:rsid w:val="001676CC"/>
    <w:rsid w:val="0016782A"/>
    <w:rsid w:val="00167AD3"/>
    <w:rsid w:val="001701B9"/>
    <w:rsid w:val="001714E2"/>
    <w:rsid w:val="00171B08"/>
    <w:rsid w:val="00171B31"/>
    <w:rsid w:val="001726E5"/>
    <w:rsid w:val="00174015"/>
    <w:rsid w:val="00177463"/>
    <w:rsid w:val="001814EF"/>
    <w:rsid w:val="001866FC"/>
    <w:rsid w:val="001872C8"/>
    <w:rsid w:val="00187830"/>
    <w:rsid w:val="001915E6"/>
    <w:rsid w:val="00192264"/>
    <w:rsid w:val="0019451E"/>
    <w:rsid w:val="00195AC9"/>
    <w:rsid w:val="001969D3"/>
    <w:rsid w:val="001973F5"/>
    <w:rsid w:val="001A1338"/>
    <w:rsid w:val="001A13AA"/>
    <w:rsid w:val="001A1AEF"/>
    <w:rsid w:val="001A1E89"/>
    <w:rsid w:val="001A2BED"/>
    <w:rsid w:val="001A310C"/>
    <w:rsid w:val="001A3479"/>
    <w:rsid w:val="001A34FB"/>
    <w:rsid w:val="001A4F2C"/>
    <w:rsid w:val="001A56E4"/>
    <w:rsid w:val="001A5E9F"/>
    <w:rsid w:val="001A71F5"/>
    <w:rsid w:val="001A779A"/>
    <w:rsid w:val="001A7A7A"/>
    <w:rsid w:val="001B0872"/>
    <w:rsid w:val="001B0886"/>
    <w:rsid w:val="001B0FDB"/>
    <w:rsid w:val="001B3876"/>
    <w:rsid w:val="001B6995"/>
    <w:rsid w:val="001B6BB6"/>
    <w:rsid w:val="001B7311"/>
    <w:rsid w:val="001B7B3D"/>
    <w:rsid w:val="001C39CD"/>
    <w:rsid w:val="001C4B3E"/>
    <w:rsid w:val="001C6029"/>
    <w:rsid w:val="001D25D8"/>
    <w:rsid w:val="001D7678"/>
    <w:rsid w:val="001E3216"/>
    <w:rsid w:val="001E3288"/>
    <w:rsid w:val="001E37C8"/>
    <w:rsid w:val="001E3802"/>
    <w:rsid w:val="001E4B9D"/>
    <w:rsid w:val="001E5E67"/>
    <w:rsid w:val="001E7745"/>
    <w:rsid w:val="001F368B"/>
    <w:rsid w:val="00201567"/>
    <w:rsid w:val="00203D38"/>
    <w:rsid w:val="002042E8"/>
    <w:rsid w:val="00205911"/>
    <w:rsid w:val="0020649F"/>
    <w:rsid w:val="00206A98"/>
    <w:rsid w:val="00207160"/>
    <w:rsid w:val="00207801"/>
    <w:rsid w:val="00210E4C"/>
    <w:rsid w:val="00213A1E"/>
    <w:rsid w:val="00213B53"/>
    <w:rsid w:val="00216F2B"/>
    <w:rsid w:val="0021752B"/>
    <w:rsid w:val="00220B2E"/>
    <w:rsid w:val="0022192F"/>
    <w:rsid w:val="00221972"/>
    <w:rsid w:val="00221CC3"/>
    <w:rsid w:val="002221C1"/>
    <w:rsid w:val="00223494"/>
    <w:rsid w:val="00223735"/>
    <w:rsid w:val="00225B7E"/>
    <w:rsid w:val="002300C7"/>
    <w:rsid w:val="002304F0"/>
    <w:rsid w:val="00231B2F"/>
    <w:rsid w:val="00232330"/>
    <w:rsid w:val="002331E2"/>
    <w:rsid w:val="0023361F"/>
    <w:rsid w:val="00235060"/>
    <w:rsid w:val="00235918"/>
    <w:rsid w:val="00235FFC"/>
    <w:rsid w:val="00236576"/>
    <w:rsid w:val="00236D58"/>
    <w:rsid w:val="00237C8E"/>
    <w:rsid w:val="002400B8"/>
    <w:rsid w:val="0024022E"/>
    <w:rsid w:val="002421EE"/>
    <w:rsid w:val="00242FEB"/>
    <w:rsid w:val="002460D3"/>
    <w:rsid w:val="00246122"/>
    <w:rsid w:val="002465C3"/>
    <w:rsid w:val="00247621"/>
    <w:rsid w:val="00253A42"/>
    <w:rsid w:val="00256AA8"/>
    <w:rsid w:val="002574E7"/>
    <w:rsid w:val="0026306B"/>
    <w:rsid w:val="00263A46"/>
    <w:rsid w:val="00263D48"/>
    <w:rsid w:val="00264543"/>
    <w:rsid w:val="002651C8"/>
    <w:rsid w:val="00265B69"/>
    <w:rsid w:val="00266D53"/>
    <w:rsid w:val="00267CAF"/>
    <w:rsid w:val="00271701"/>
    <w:rsid w:val="00271728"/>
    <w:rsid w:val="00272C63"/>
    <w:rsid w:val="00272DE6"/>
    <w:rsid w:val="0027328C"/>
    <w:rsid w:val="00275A1D"/>
    <w:rsid w:val="00276AEC"/>
    <w:rsid w:val="00277334"/>
    <w:rsid w:val="00277D2F"/>
    <w:rsid w:val="00280B7D"/>
    <w:rsid w:val="00287F17"/>
    <w:rsid w:val="00290471"/>
    <w:rsid w:val="00293BE7"/>
    <w:rsid w:val="00296919"/>
    <w:rsid w:val="00296FC5"/>
    <w:rsid w:val="00297A8F"/>
    <w:rsid w:val="00297D49"/>
    <w:rsid w:val="002A2AE3"/>
    <w:rsid w:val="002A3233"/>
    <w:rsid w:val="002A4CB5"/>
    <w:rsid w:val="002A50F6"/>
    <w:rsid w:val="002A5B62"/>
    <w:rsid w:val="002A5EFA"/>
    <w:rsid w:val="002B1ACA"/>
    <w:rsid w:val="002B1E67"/>
    <w:rsid w:val="002B3819"/>
    <w:rsid w:val="002B386C"/>
    <w:rsid w:val="002B3D8B"/>
    <w:rsid w:val="002B4469"/>
    <w:rsid w:val="002B4771"/>
    <w:rsid w:val="002B5239"/>
    <w:rsid w:val="002B5AFE"/>
    <w:rsid w:val="002B679A"/>
    <w:rsid w:val="002B693D"/>
    <w:rsid w:val="002C0419"/>
    <w:rsid w:val="002C048E"/>
    <w:rsid w:val="002C223E"/>
    <w:rsid w:val="002C2782"/>
    <w:rsid w:val="002C2CDB"/>
    <w:rsid w:val="002C4640"/>
    <w:rsid w:val="002C4FD2"/>
    <w:rsid w:val="002C4FF8"/>
    <w:rsid w:val="002C590F"/>
    <w:rsid w:val="002C7574"/>
    <w:rsid w:val="002D00A7"/>
    <w:rsid w:val="002D0328"/>
    <w:rsid w:val="002D13C1"/>
    <w:rsid w:val="002D1B68"/>
    <w:rsid w:val="002D3523"/>
    <w:rsid w:val="002D353D"/>
    <w:rsid w:val="002D3E35"/>
    <w:rsid w:val="002D54DC"/>
    <w:rsid w:val="002D648A"/>
    <w:rsid w:val="002D6E8C"/>
    <w:rsid w:val="002D7D51"/>
    <w:rsid w:val="002E2806"/>
    <w:rsid w:val="002E49B7"/>
    <w:rsid w:val="002E551A"/>
    <w:rsid w:val="002E5C64"/>
    <w:rsid w:val="002E5CC3"/>
    <w:rsid w:val="002E5CC7"/>
    <w:rsid w:val="002E62E8"/>
    <w:rsid w:val="002F053D"/>
    <w:rsid w:val="002F16FE"/>
    <w:rsid w:val="002F3CA9"/>
    <w:rsid w:val="002F7343"/>
    <w:rsid w:val="002F7CFE"/>
    <w:rsid w:val="00301099"/>
    <w:rsid w:val="00303041"/>
    <w:rsid w:val="003043D3"/>
    <w:rsid w:val="0030465C"/>
    <w:rsid w:val="003049A0"/>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670C"/>
    <w:rsid w:val="00326CE6"/>
    <w:rsid w:val="00327E9B"/>
    <w:rsid w:val="0033105A"/>
    <w:rsid w:val="003316C7"/>
    <w:rsid w:val="00331E36"/>
    <w:rsid w:val="00332522"/>
    <w:rsid w:val="00333637"/>
    <w:rsid w:val="00333B90"/>
    <w:rsid w:val="003342C5"/>
    <w:rsid w:val="00335E69"/>
    <w:rsid w:val="003362F6"/>
    <w:rsid w:val="00337BDB"/>
    <w:rsid w:val="00341C22"/>
    <w:rsid w:val="00343B76"/>
    <w:rsid w:val="00345396"/>
    <w:rsid w:val="00345D7A"/>
    <w:rsid w:val="003469DE"/>
    <w:rsid w:val="003472A8"/>
    <w:rsid w:val="00351B65"/>
    <w:rsid w:val="00353CB1"/>
    <w:rsid w:val="003545D8"/>
    <w:rsid w:val="00355407"/>
    <w:rsid w:val="00355D3F"/>
    <w:rsid w:val="003560F0"/>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0B4C"/>
    <w:rsid w:val="00381BE0"/>
    <w:rsid w:val="00382385"/>
    <w:rsid w:val="00382457"/>
    <w:rsid w:val="003838F5"/>
    <w:rsid w:val="003848C5"/>
    <w:rsid w:val="00384E75"/>
    <w:rsid w:val="0038568F"/>
    <w:rsid w:val="003862D7"/>
    <w:rsid w:val="003869B5"/>
    <w:rsid w:val="003870A3"/>
    <w:rsid w:val="00390E87"/>
    <w:rsid w:val="00390F96"/>
    <w:rsid w:val="0039132D"/>
    <w:rsid w:val="00393AD5"/>
    <w:rsid w:val="003941A2"/>
    <w:rsid w:val="00395F8F"/>
    <w:rsid w:val="003966D6"/>
    <w:rsid w:val="00396B32"/>
    <w:rsid w:val="003977CF"/>
    <w:rsid w:val="003A006A"/>
    <w:rsid w:val="003A08FD"/>
    <w:rsid w:val="003A3295"/>
    <w:rsid w:val="003A40C8"/>
    <w:rsid w:val="003A45AA"/>
    <w:rsid w:val="003A47A3"/>
    <w:rsid w:val="003A61B1"/>
    <w:rsid w:val="003A647D"/>
    <w:rsid w:val="003B024D"/>
    <w:rsid w:val="003B0444"/>
    <w:rsid w:val="003B0550"/>
    <w:rsid w:val="003B1AFE"/>
    <w:rsid w:val="003B32D8"/>
    <w:rsid w:val="003B691C"/>
    <w:rsid w:val="003B7018"/>
    <w:rsid w:val="003C1244"/>
    <w:rsid w:val="003C1BAC"/>
    <w:rsid w:val="003C2A9D"/>
    <w:rsid w:val="003C4961"/>
    <w:rsid w:val="003C618C"/>
    <w:rsid w:val="003D0899"/>
    <w:rsid w:val="003D23F8"/>
    <w:rsid w:val="003D2E89"/>
    <w:rsid w:val="003D432D"/>
    <w:rsid w:val="003D6188"/>
    <w:rsid w:val="003D61E1"/>
    <w:rsid w:val="003D77CD"/>
    <w:rsid w:val="003E002E"/>
    <w:rsid w:val="003E17B9"/>
    <w:rsid w:val="003E29DC"/>
    <w:rsid w:val="003E535A"/>
    <w:rsid w:val="003E549E"/>
    <w:rsid w:val="003E5728"/>
    <w:rsid w:val="003E6BC8"/>
    <w:rsid w:val="003F0C83"/>
    <w:rsid w:val="003F2AAB"/>
    <w:rsid w:val="003F4E62"/>
    <w:rsid w:val="003F4F5B"/>
    <w:rsid w:val="003F52D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3EBC"/>
    <w:rsid w:val="00414285"/>
    <w:rsid w:val="004147BF"/>
    <w:rsid w:val="004164F4"/>
    <w:rsid w:val="004172E4"/>
    <w:rsid w:val="00417D3A"/>
    <w:rsid w:val="004200F0"/>
    <w:rsid w:val="00420E73"/>
    <w:rsid w:val="00424063"/>
    <w:rsid w:val="00424213"/>
    <w:rsid w:val="00424802"/>
    <w:rsid w:val="00424B61"/>
    <w:rsid w:val="00425904"/>
    <w:rsid w:val="00427172"/>
    <w:rsid w:val="00427BF8"/>
    <w:rsid w:val="004300EE"/>
    <w:rsid w:val="004330C3"/>
    <w:rsid w:val="00433B86"/>
    <w:rsid w:val="0043443C"/>
    <w:rsid w:val="00434ED3"/>
    <w:rsid w:val="004351E9"/>
    <w:rsid w:val="004365BC"/>
    <w:rsid w:val="004409C5"/>
    <w:rsid w:val="00443FE3"/>
    <w:rsid w:val="00444565"/>
    <w:rsid w:val="00444741"/>
    <w:rsid w:val="00445B3C"/>
    <w:rsid w:val="004465B2"/>
    <w:rsid w:val="00451D21"/>
    <w:rsid w:val="004528A0"/>
    <w:rsid w:val="004535B3"/>
    <w:rsid w:val="004537B5"/>
    <w:rsid w:val="00455206"/>
    <w:rsid w:val="00455324"/>
    <w:rsid w:val="004554B9"/>
    <w:rsid w:val="00455ACC"/>
    <w:rsid w:val="0045746B"/>
    <w:rsid w:val="004610A1"/>
    <w:rsid w:val="0046230A"/>
    <w:rsid w:val="00465A58"/>
    <w:rsid w:val="00471406"/>
    <w:rsid w:val="00471962"/>
    <w:rsid w:val="00474200"/>
    <w:rsid w:val="00476777"/>
    <w:rsid w:val="00480B8C"/>
    <w:rsid w:val="00481D60"/>
    <w:rsid w:val="004829CA"/>
    <w:rsid w:val="00483053"/>
    <w:rsid w:val="00484182"/>
    <w:rsid w:val="0048562C"/>
    <w:rsid w:val="004863B2"/>
    <w:rsid w:val="00487060"/>
    <w:rsid w:val="0049038A"/>
    <w:rsid w:val="00490567"/>
    <w:rsid w:val="00494E92"/>
    <w:rsid w:val="00495ABC"/>
    <w:rsid w:val="00496027"/>
    <w:rsid w:val="004961C2"/>
    <w:rsid w:val="00496CBC"/>
    <w:rsid w:val="004975E6"/>
    <w:rsid w:val="004977CD"/>
    <w:rsid w:val="004A0DCD"/>
    <w:rsid w:val="004A1BFB"/>
    <w:rsid w:val="004A3FB3"/>
    <w:rsid w:val="004A4C7D"/>
    <w:rsid w:val="004A7ECC"/>
    <w:rsid w:val="004B021A"/>
    <w:rsid w:val="004B0EC6"/>
    <w:rsid w:val="004B12AD"/>
    <w:rsid w:val="004B1C71"/>
    <w:rsid w:val="004B1D80"/>
    <w:rsid w:val="004B2CA7"/>
    <w:rsid w:val="004B340A"/>
    <w:rsid w:val="004B389D"/>
    <w:rsid w:val="004B67F9"/>
    <w:rsid w:val="004B6CFB"/>
    <w:rsid w:val="004B7675"/>
    <w:rsid w:val="004C0700"/>
    <w:rsid w:val="004C097B"/>
    <w:rsid w:val="004C2371"/>
    <w:rsid w:val="004C25C4"/>
    <w:rsid w:val="004C2739"/>
    <w:rsid w:val="004C2E60"/>
    <w:rsid w:val="004C4B4D"/>
    <w:rsid w:val="004C53A9"/>
    <w:rsid w:val="004C5B41"/>
    <w:rsid w:val="004C5DA2"/>
    <w:rsid w:val="004C6548"/>
    <w:rsid w:val="004C66C0"/>
    <w:rsid w:val="004C7C49"/>
    <w:rsid w:val="004C7F23"/>
    <w:rsid w:val="004D0826"/>
    <w:rsid w:val="004D0D5E"/>
    <w:rsid w:val="004D14B7"/>
    <w:rsid w:val="004D30B2"/>
    <w:rsid w:val="004D3485"/>
    <w:rsid w:val="004D34B0"/>
    <w:rsid w:val="004D3BBA"/>
    <w:rsid w:val="004D4EE9"/>
    <w:rsid w:val="004D56BB"/>
    <w:rsid w:val="004D7158"/>
    <w:rsid w:val="004E1636"/>
    <w:rsid w:val="004E190C"/>
    <w:rsid w:val="004E19CC"/>
    <w:rsid w:val="004E2D2A"/>
    <w:rsid w:val="004E59CC"/>
    <w:rsid w:val="004E5FAE"/>
    <w:rsid w:val="004E66C9"/>
    <w:rsid w:val="004E6CDA"/>
    <w:rsid w:val="004F2096"/>
    <w:rsid w:val="004F25FA"/>
    <w:rsid w:val="004F2892"/>
    <w:rsid w:val="004F3519"/>
    <w:rsid w:val="004F3880"/>
    <w:rsid w:val="004F39F1"/>
    <w:rsid w:val="004F55A3"/>
    <w:rsid w:val="004F610D"/>
    <w:rsid w:val="004F6323"/>
    <w:rsid w:val="004F6818"/>
    <w:rsid w:val="004F7AFF"/>
    <w:rsid w:val="004F7DDD"/>
    <w:rsid w:val="004F7F8C"/>
    <w:rsid w:val="0050124D"/>
    <w:rsid w:val="0050131B"/>
    <w:rsid w:val="00502A87"/>
    <w:rsid w:val="0050408A"/>
    <w:rsid w:val="00504EE4"/>
    <w:rsid w:val="0050674D"/>
    <w:rsid w:val="00507363"/>
    <w:rsid w:val="00510FB4"/>
    <w:rsid w:val="00514242"/>
    <w:rsid w:val="00514A64"/>
    <w:rsid w:val="005152A6"/>
    <w:rsid w:val="005234FC"/>
    <w:rsid w:val="0052387B"/>
    <w:rsid w:val="0052393E"/>
    <w:rsid w:val="005249A1"/>
    <w:rsid w:val="005258B0"/>
    <w:rsid w:val="00526844"/>
    <w:rsid w:val="00527083"/>
    <w:rsid w:val="00527B60"/>
    <w:rsid w:val="0053038E"/>
    <w:rsid w:val="005315D8"/>
    <w:rsid w:val="00531703"/>
    <w:rsid w:val="005338DD"/>
    <w:rsid w:val="005345EA"/>
    <w:rsid w:val="00534CA4"/>
    <w:rsid w:val="005350E0"/>
    <w:rsid w:val="005361B0"/>
    <w:rsid w:val="005364EC"/>
    <w:rsid w:val="00536E32"/>
    <w:rsid w:val="00537CC8"/>
    <w:rsid w:val="00540107"/>
    <w:rsid w:val="0054121B"/>
    <w:rsid w:val="005424F9"/>
    <w:rsid w:val="00544861"/>
    <w:rsid w:val="00545A02"/>
    <w:rsid w:val="00545D7E"/>
    <w:rsid w:val="00545F68"/>
    <w:rsid w:val="00545FAE"/>
    <w:rsid w:val="00546495"/>
    <w:rsid w:val="00546B8E"/>
    <w:rsid w:val="00547474"/>
    <w:rsid w:val="0055104D"/>
    <w:rsid w:val="00551D70"/>
    <w:rsid w:val="00551E63"/>
    <w:rsid w:val="00552290"/>
    <w:rsid w:val="00552543"/>
    <w:rsid w:val="005529F2"/>
    <w:rsid w:val="00552A81"/>
    <w:rsid w:val="005530F2"/>
    <w:rsid w:val="00553E6D"/>
    <w:rsid w:val="00554035"/>
    <w:rsid w:val="005564EE"/>
    <w:rsid w:val="005605A6"/>
    <w:rsid w:val="005605BD"/>
    <w:rsid w:val="0056154C"/>
    <w:rsid w:val="00565FD1"/>
    <w:rsid w:val="005664A9"/>
    <w:rsid w:val="00567C59"/>
    <w:rsid w:val="0057002C"/>
    <w:rsid w:val="00573E48"/>
    <w:rsid w:val="00574753"/>
    <w:rsid w:val="005759A6"/>
    <w:rsid w:val="00577A78"/>
    <w:rsid w:val="005819EE"/>
    <w:rsid w:val="00582DC9"/>
    <w:rsid w:val="0058390F"/>
    <w:rsid w:val="00583B96"/>
    <w:rsid w:val="005844DF"/>
    <w:rsid w:val="00585CB5"/>
    <w:rsid w:val="00586820"/>
    <w:rsid w:val="00586EFA"/>
    <w:rsid w:val="00587EC3"/>
    <w:rsid w:val="00590FB8"/>
    <w:rsid w:val="00592050"/>
    <w:rsid w:val="005936F3"/>
    <w:rsid w:val="005949EC"/>
    <w:rsid w:val="005958F7"/>
    <w:rsid w:val="005A1A8E"/>
    <w:rsid w:val="005A2C60"/>
    <w:rsid w:val="005A4433"/>
    <w:rsid w:val="005A4743"/>
    <w:rsid w:val="005A620E"/>
    <w:rsid w:val="005A677D"/>
    <w:rsid w:val="005A6B3B"/>
    <w:rsid w:val="005A7B01"/>
    <w:rsid w:val="005B166B"/>
    <w:rsid w:val="005B1932"/>
    <w:rsid w:val="005B3746"/>
    <w:rsid w:val="005B50C4"/>
    <w:rsid w:val="005B5AF9"/>
    <w:rsid w:val="005B723C"/>
    <w:rsid w:val="005C375B"/>
    <w:rsid w:val="005C4015"/>
    <w:rsid w:val="005C7146"/>
    <w:rsid w:val="005D001A"/>
    <w:rsid w:val="005D06B0"/>
    <w:rsid w:val="005D0997"/>
    <w:rsid w:val="005D0B28"/>
    <w:rsid w:val="005D1A25"/>
    <w:rsid w:val="005D22F3"/>
    <w:rsid w:val="005D377C"/>
    <w:rsid w:val="005D49C6"/>
    <w:rsid w:val="005D6458"/>
    <w:rsid w:val="005D7A28"/>
    <w:rsid w:val="005E0F64"/>
    <w:rsid w:val="005E123A"/>
    <w:rsid w:val="005E1C04"/>
    <w:rsid w:val="005E1CD8"/>
    <w:rsid w:val="005E488D"/>
    <w:rsid w:val="005E6EBD"/>
    <w:rsid w:val="005E72D0"/>
    <w:rsid w:val="005E7547"/>
    <w:rsid w:val="005F131D"/>
    <w:rsid w:val="005F237E"/>
    <w:rsid w:val="005F2392"/>
    <w:rsid w:val="005F68DD"/>
    <w:rsid w:val="005F6A43"/>
    <w:rsid w:val="006003A3"/>
    <w:rsid w:val="00600D7C"/>
    <w:rsid w:val="0060107D"/>
    <w:rsid w:val="006014A9"/>
    <w:rsid w:val="00601C1D"/>
    <w:rsid w:val="006023A7"/>
    <w:rsid w:val="00603F3A"/>
    <w:rsid w:val="00605B40"/>
    <w:rsid w:val="0060637B"/>
    <w:rsid w:val="00606D4F"/>
    <w:rsid w:val="006072D3"/>
    <w:rsid w:val="006078E2"/>
    <w:rsid w:val="00607C2D"/>
    <w:rsid w:val="00613996"/>
    <w:rsid w:val="00613ED2"/>
    <w:rsid w:val="0061439D"/>
    <w:rsid w:val="00615627"/>
    <w:rsid w:val="006159CF"/>
    <w:rsid w:val="00615A16"/>
    <w:rsid w:val="00615ACE"/>
    <w:rsid w:val="006163E3"/>
    <w:rsid w:val="006169F8"/>
    <w:rsid w:val="006203E6"/>
    <w:rsid w:val="006220EE"/>
    <w:rsid w:val="006231F1"/>
    <w:rsid w:val="00632A6C"/>
    <w:rsid w:val="00633AC3"/>
    <w:rsid w:val="00635A36"/>
    <w:rsid w:val="00635EE3"/>
    <w:rsid w:val="0063770E"/>
    <w:rsid w:val="00640656"/>
    <w:rsid w:val="0064139D"/>
    <w:rsid w:val="006418AE"/>
    <w:rsid w:val="00641ADA"/>
    <w:rsid w:val="00645163"/>
    <w:rsid w:val="00645829"/>
    <w:rsid w:val="00645DFB"/>
    <w:rsid w:val="00647497"/>
    <w:rsid w:val="00647B5C"/>
    <w:rsid w:val="00650090"/>
    <w:rsid w:val="00650DA9"/>
    <w:rsid w:val="00650F1E"/>
    <w:rsid w:val="0065106F"/>
    <w:rsid w:val="006523C5"/>
    <w:rsid w:val="006525A3"/>
    <w:rsid w:val="006528DC"/>
    <w:rsid w:val="006532FF"/>
    <w:rsid w:val="00654671"/>
    <w:rsid w:val="00654D16"/>
    <w:rsid w:val="00655C33"/>
    <w:rsid w:val="00660C38"/>
    <w:rsid w:val="00660CA4"/>
    <w:rsid w:val="00660FD4"/>
    <w:rsid w:val="0066179F"/>
    <w:rsid w:val="00662301"/>
    <w:rsid w:val="00664DD7"/>
    <w:rsid w:val="00665F2D"/>
    <w:rsid w:val="00667623"/>
    <w:rsid w:val="00667A8A"/>
    <w:rsid w:val="00667E6E"/>
    <w:rsid w:val="00671516"/>
    <w:rsid w:val="00672CEA"/>
    <w:rsid w:val="00673929"/>
    <w:rsid w:val="00673BA7"/>
    <w:rsid w:val="00674166"/>
    <w:rsid w:val="006761FF"/>
    <w:rsid w:val="00680C1A"/>
    <w:rsid w:val="00680C6B"/>
    <w:rsid w:val="0068178C"/>
    <w:rsid w:val="0068295E"/>
    <w:rsid w:val="00684369"/>
    <w:rsid w:val="006843F1"/>
    <w:rsid w:val="00684B3A"/>
    <w:rsid w:val="00684F89"/>
    <w:rsid w:val="00685D21"/>
    <w:rsid w:val="0068694D"/>
    <w:rsid w:val="00686B5B"/>
    <w:rsid w:val="00690280"/>
    <w:rsid w:val="00691335"/>
    <w:rsid w:val="006918DF"/>
    <w:rsid w:val="00693446"/>
    <w:rsid w:val="00693FBC"/>
    <w:rsid w:val="006974BE"/>
    <w:rsid w:val="006A17D8"/>
    <w:rsid w:val="006A1F5B"/>
    <w:rsid w:val="006A5398"/>
    <w:rsid w:val="006A6FAB"/>
    <w:rsid w:val="006B0B48"/>
    <w:rsid w:val="006B2010"/>
    <w:rsid w:val="006B2049"/>
    <w:rsid w:val="006B2D7A"/>
    <w:rsid w:val="006B40A1"/>
    <w:rsid w:val="006B4CE5"/>
    <w:rsid w:val="006B6163"/>
    <w:rsid w:val="006C0179"/>
    <w:rsid w:val="006C175A"/>
    <w:rsid w:val="006C1972"/>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63C3"/>
    <w:rsid w:val="006E6C16"/>
    <w:rsid w:val="006F0023"/>
    <w:rsid w:val="006F3EAD"/>
    <w:rsid w:val="006F697E"/>
    <w:rsid w:val="00700A48"/>
    <w:rsid w:val="00703F2F"/>
    <w:rsid w:val="0070546C"/>
    <w:rsid w:val="00705E6E"/>
    <w:rsid w:val="007066D7"/>
    <w:rsid w:val="00711196"/>
    <w:rsid w:val="00712AC8"/>
    <w:rsid w:val="00712E56"/>
    <w:rsid w:val="00712EF7"/>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4D2"/>
    <w:rsid w:val="00725BBD"/>
    <w:rsid w:val="00725F53"/>
    <w:rsid w:val="00725F56"/>
    <w:rsid w:val="00727AF3"/>
    <w:rsid w:val="00730905"/>
    <w:rsid w:val="00730C5C"/>
    <w:rsid w:val="00732037"/>
    <w:rsid w:val="0073323C"/>
    <w:rsid w:val="00734119"/>
    <w:rsid w:val="0073429B"/>
    <w:rsid w:val="00735615"/>
    <w:rsid w:val="007413AB"/>
    <w:rsid w:val="0074147B"/>
    <w:rsid w:val="0074301F"/>
    <w:rsid w:val="00745F8F"/>
    <w:rsid w:val="00747A61"/>
    <w:rsid w:val="00751057"/>
    <w:rsid w:val="00751B3A"/>
    <w:rsid w:val="007532E2"/>
    <w:rsid w:val="007534AD"/>
    <w:rsid w:val="00753915"/>
    <w:rsid w:val="00753927"/>
    <w:rsid w:val="00753B08"/>
    <w:rsid w:val="00753FD7"/>
    <w:rsid w:val="007562A7"/>
    <w:rsid w:val="007575B1"/>
    <w:rsid w:val="00757B8B"/>
    <w:rsid w:val="007617AF"/>
    <w:rsid w:val="0076180D"/>
    <w:rsid w:val="00763669"/>
    <w:rsid w:val="0076408F"/>
    <w:rsid w:val="0076520F"/>
    <w:rsid w:val="0076634C"/>
    <w:rsid w:val="00772C96"/>
    <w:rsid w:val="00773366"/>
    <w:rsid w:val="00774EFD"/>
    <w:rsid w:val="00775D18"/>
    <w:rsid w:val="007764EB"/>
    <w:rsid w:val="00777A1F"/>
    <w:rsid w:val="00780385"/>
    <w:rsid w:val="00783755"/>
    <w:rsid w:val="00783BF2"/>
    <w:rsid w:val="00784FED"/>
    <w:rsid w:val="00785663"/>
    <w:rsid w:val="00785C08"/>
    <w:rsid w:val="00786EE5"/>
    <w:rsid w:val="007872EC"/>
    <w:rsid w:val="007952A4"/>
    <w:rsid w:val="00797261"/>
    <w:rsid w:val="00797274"/>
    <w:rsid w:val="007A00C5"/>
    <w:rsid w:val="007A53CE"/>
    <w:rsid w:val="007A7855"/>
    <w:rsid w:val="007A7C1F"/>
    <w:rsid w:val="007B3777"/>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A1D"/>
    <w:rsid w:val="007C5D22"/>
    <w:rsid w:val="007C5FA7"/>
    <w:rsid w:val="007D013E"/>
    <w:rsid w:val="007D1E4D"/>
    <w:rsid w:val="007D1F52"/>
    <w:rsid w:val="007D262F"/>
    <w:rsid w:val="007D3767"/>
    <w:rsid w:val="007D43DE"/>
    <w:rsid w:val="007D6A72"/>
    <w:rsid w:val="007E2F2B"/>
    <w:rsid w:val="007E31B9"/>
    <w:rsid w:val="007E31D0"/>
    <w:rsid w:val="007E3713"/>
    <w:rsid w:val="007E4885"/>
    <w:rsid w:val="007E6108"/>
    <w:rsid w:val="007E6CEB"/>
    <w:rsid w:val="007F0AA1"/>
    <w:rsid w:val="007F1F69"/>
    <w:rsid w:val="007F49D9"/>
    <w:rsid w:val="007F4C47"/>
    <w:rsid w:val="007F6433"/>
    <w:rsid w:val="007F7497"/>
    <w:rsid w:val="007F7C47"/>
    <w:rsid w:val="007F7CA4"/>
    <w:rsid w:val="00800896"/>
    <w:rsid w:val="00802880"/>
    <w:rsid w:val="008041C5"/>
    <w:rsid w:val="0080493D"/>
    <w:rsid w:val="00806CED"/>
    <w:rsid w:val="00810C76"/>
    <w:rsid w:val="0081136F"/>
    <w:rsid w:val="00813B6E"/>
    <w:rsid w:val="00813E1D"/>
    <w:rsid w:val="00814AAD"/>
    <w:rsid w:val="00815456"/>
    <w:rsid w:val="008160C1"/>
    <w:rsid w:val="00816783"/>
    <w:rsid w:val="00816C47"/>
    <w:rsid w:val="0082103C"/>
    <w:rsid w:val="008220A2"/>
    <w:rsid w:val="00822E52"/>
    <w:rsid w:val="00823ADF"/>
    <w:rsid w:val="00824B6F"/>
    <w:rsid w:val="00825515"/>
    <w:rsid w:val="008256D5"/>
    <w:rsid w:val="00826FEA"/>
    <w:rsid w:val="00826FF5"/>
    <w:rsid w:val="0082730B"/>
    <w:rsid w:val="008330BD"/>
    <w:rsid w:val="00834AF6"/>
    <w:rsid w:val="008363B8"/>
    <w:rsid w:val="00836CF0"/>
    <w:rsid w:val="008372C0"/>
    <w:rsid w:val="008376C2"/>
    <w:rsid w:val="00841448"/>
    <w:rsid w:val="00841A70"/>
    <w:rsid w:val="00841C59"/>
    <w:rsid w:val="00846354"/>
    <w:rsid w:val="00852B9A"/>
    <w:rsid w:val="00852D3F"/>
    <w:rsid w:val="00852E02"/>
    <w:rsid w:val="0085303D"/>
    <w:rsid w:val="0085559A"/>
    <w:rsid w:val="00855A02"/>
    <w:rsid w:val="00855E53"/>
    <w:rsid w:val="0086122A"/>
    <w:rsid w:val="00861957"/>
    <w:rsid w:val="0086454D"/>
    <w:rsid w:val="00865187"/>
    <w:rsid w:val="0086728C"/>
    <w:rsid w:val="00867C19"/>
    <w:rsid w:val="00874D74"/>
    <w:rsid w:val="00875A7A"/>
    <w:rsid w:val="0087612A"/>
    <w:rsid w:val="00881AC7"/>
    <w:rsid w:val="00882200"/>
    <w:rsid w:val="00882A01"/>
    <w:rsid w:val="008839FB"/>
    <w:rsid w:val="0089032F"/>
    <w:rsid w:val="00890A42"/>
    <w:rsid w:val="00893411"/>
    <w:rsid w:val="008970DE"/>
    <w:rsid w:val="008978BF"/>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CBF"/>
    <w:rsid w:val="008B2F6F"/>
    <w:rsid w:val="008B32A1"/>
    <w:rsid w:val="008B3C44"/>
    <w:rsid w:val="008B41F1"/>
    <w:rsid w:val="008B5DFB"/>
    <w:rsid w:val="008B63FD"/>
    <w:rsid w:val="008C518D"/>
    <w:rsid w:val="008C611C"/>
    <w:rsid w:val="008C771F"/>
    <w:rsid w:val="008D1F7E"/>
    <w:rsid w:val="008D231A"/>
    <w:rsid w:val="008D339E"/>
    <w:rsid w:val="008D50F1"/>
    <w:rsid w:val="008D54B7"/>
    <w:rsid w:val="008D6C0F"/>
    <w:rsid w:val="008E1D69"/>
    <w:rsid w:val="008E2023"/>
    <w:rsid w:val="008E2F4E"/>
    <w:rsid w:val="008F06B7"/>
    <w:rsid w:val="008F0EE7"/>
    <w:rsid w:val="008F119A"/>
    <w:rsid w:val="008F1485"/>
    <w:rsid w:val="008F19DB"/>
    <w:rsid w:val="008F1D23"/>
    <w:rsid w:val="008F3519"/>
    <w:rsid w:val="008F6878"/>
    <w:rsid w:val="008F6D9A"/>
    <w:rsid w:val="009037B1"/>
    <w:rsid w:val="00904B5D"/>
    <w:rsid w:val="0090507F"/>
    <w:rsid w:val="00905F19"/>
    <w:rsid w:val="009069EB"/>
    <w:rsid w:val="009111E2"/>
    <w:rsid w:val="00914546"/>
    <w:rsid w:val="00914593"/>
    <w:rsid w:val="0091459F"/>
    <w:rsid w:val="009146AB"/>
    <w:rsid w:val="00916910"/>
    <w:rsid w:val="00917A2A"/>
    <w:rsid w:val="00917AEE"/>
    <w:rsid w:val="00921DA3"/>
    <w:rsid w:val="00922E82"/>
    <w:rsid w:val="00923875"/>
    <w:rsid w:val="00924114"/>
    <w:rsid w:val="00926B61"/>
    <w:rsid w:val="00926E1C"/>
    <w:rsid w:val="009272EA"/>
    <w:rsid w:val="00930415"/>
    <w:rsid w:val="009313F2"/>
    <w:rsid w:val="00931798"/>
    <w:rsid w:val="00931C55"/>
    <w:rsid w:val="00933322"/>
    <w:rsid w:val="00934CE2"/>
    <w:rsid w:val="00936386"/>
    <w:rsid w:val="00936729"/>
    <w:rsid w:val="009367B8"/>
    <w:rsid w:val="00937D96"/>
    <w:rsid w:val="00940242"/>
    <w:rsid w:val="00940A3F"/>
    <w:rsid w:val="009414B1"/>
    <w:rsid w:val="00943974"/>
    <w:rsid w:val="00943A77"/>
    <w:rsid w:val="00944D8C"/>
    <w:rsid w:val="00951573"/>
    <w:rsid w:val="00952CD8"/>
    <w:rsid w:val="00953CDF"/>
    <w:rsid w:val="00954B40"/>
    <w:rsid w:val="0095605C"/>
    <w:rsid w:val="00956CAA"/>
    <w:rsid w:val="009616A8"/>
    <w:rsid w:val="00961DE0"/>
    <w:rsid w:val="00961F94"/>
    <w:rsid w:val="00963097"/>
    <w:rsid w:val="009638E1"/>
    <w:rsid w:val="00964E0D"/>
    <w:rsid w:val="009653AC"/>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4BE1"/>
    <w:rsid w:val="00995816"/>
    <w:rsid w:val="00997282"/>
    <w:rsid w:val="00997F39"/>
    <w:rsid w:val="009A0921"/>
    <w:rsid w:val="009A2410"/>
    <w:rsid w:val="009A25FB"/>
    <w:rsid w:val="009A48CA"/>
    <w:rsid w:val="009B00AF"/>
    <w:rsid w:val="009B0663"/>
    <w:rsid w:val="009B24DE"/>
    <w:rsid w:val="009B38C8"/>
    <w:rsid w:val="009B4A8A"/>
    <w:rsid w:val="009B6464"/>
    <w:rsid w:val="009B6B5C"/>
    <w:rsid w:val="009B72C8"/>
    <w:rsid w:val="009B737D"/>
    <w:rsid w:val="009B7921"/>
    <w:rsid w:val="009C002C"/>
    <w:rsid w:val="009C0314"/>
    <w:rsid w:val="009C10A8"/>
    <w:rsid w:val="009C11DD"/>
    <w:rsid w:val="009C7CDF"/>
    <w:rsid w:val="009D0B2A"/>
    <w:rsid w:val="009D1863"/>
    <w:rsid w:val="009D1CC9"/>
    <w:rsid w:val="009D20A4"/>
    <w:rsid w:val="009D3389"/>
    <w:rsid w:val="009D6F83"/>
    <w:rsid w:val="009D745D"/>
    <w:rsid w:val="009E0780"/>
    <w:rsid w:val="009E0BB1"/>
    <w:rsid w:val="009E30D1"/>
    <w:rsid w:val="009E322B"/>
    <w:rsid w:val="009E4CAE"/>
    <w:rsid w:val="009E4F8E"/>
    <w:rsid w:val="009E50D6"/>
    <w:rsid w:val="009E5659"/>
    <w:rsid w:val="009E5BD9"/>
    <w:rsid w:val="009E6505"/>
    <w:rsid w:val="009E7AA3"/>
    <w:rsid w:val="009E7EB6"/>
    <w:rsid w:val="009F0F59"/>
    <w:rsid w:val="009F2ADB"/>
    <w:rsid w:val="009F4EDA"/>
    <w:rsid w:val="009F5530"/>
    <w:rsid w:val="009F55B2"/>
    <w:rsid w:val="009F55BA"/>
    <w:rsid w:val="009F7310"/>
    <w:rsid w:val="00A00B67"/>
    <w:rsid w:val="00A035EF"/>
    <w:rsid w:val="00A05D47"/>
    <w:rsid w:val="00A062FD"/>
    <w:rsid w:val="00A06539"/>
    <w:rsid w:val="00A068F5"/>
    <w:rsid w:val="00A07523"/>
    <w:rsid w:val="00A07AE1"/>
    <w:rsid w:val="00A10113"/>
    <w:rsid w:val="00A10B12"/>
    <w:rsid w:val="00A13312"/>
    <w:rsid w:val="00A138CB"/>
    <w:rsid w:val="00A15530"/>
    <w:rsid w:val="00A156DC"/>
    <w:rsid w:val="00A21CCA"/>
    <w:rsid w:val="00A24C91"/>
    <w:rsid w:val="00A25959"/>
    <w:rsid w:val="00A25EBD"/>
    <w:rsid w:val="00A26148"/>
    <w:rsid w:val="00A263D3"/>
    <w:rsid w:val="00A263DB"/>
    <w:rsid w:val="00A26B6A"/>
    <w:rsid w:val="00A26E27"/>
    <w:rsid w:val="00A27470"/>
    <w:rsid w:val="00A27583"/>
    <w:rsid w:val="00A30333"/>
    <w:rsid w:val="00A3182E"/>
    <w:rsid w:val="00A339F4"/>
    <w:rsid w:val="00A33A60"/>
    <w:rsid w:val="00A36F8A"/>
    <w:rsid w:val="00A372A2"/>
    <w:rsid w:val="00A4160A"/>
    <w:rsid w:val="00A44425"/>
    <w:rsid w:val="00A45536"/>
    <w:rsid w:val="00A45715"/>
    <w:rsid w:val="00A4596E"/>
    <w:rsid w:val="00A45B57"/>
    <w:rsid w:val="00A46576"/>
    <w:rsid w:val="00A478B7"/>
    <w:rsid w:val="00A478C3"/>
    <w:rsid w:val="00A47F50"/>
    <w:rsid w:val="00A50744"/>
    <w:rsid w:val="00A50D37"/>
    <w:rsid w:val="00A50D6F"/>
    <w:rsid w:val="00A50DBF"/>
    <w:rsid w:val="00A52530"/>
    <w:rsid w:val="00A563AA"/>
    <w:rsid w:val="00A56AA2"/>
    <w:rsid w:val="00A57922"/>
    <w:rsid w:val="00A57A0A"/>
    <w:rsid w:val="00A57ACD"/>
    <w:rsid w:val="00A60728"/>
    <w:rsid w:val="00A6107A"/>
    <w:rsid w:val="00A62392"/>
    <w:rsid w:val="00A62D31"/>
    <w:rsid w:val="00A6386F"/>
    <w:rsid w:val="00A66903"/>
    <w:rsid w:val="00A7014C"/>
    <w:rsid w:val="00A70EF8"/>
    <w:rsid w:val="00A71685"/>
    <w:rsid w:val="00A7387A"/>
    <w:rsid w:val="00A73C1A"/>
    <w:rsid w:val="00A7572D"/>
    <w:rsid w:val="00A8118E"/>
    <w:rsid w:val="00A821C5"/>
    <w:rsid w:val="00A841DF"/>
    <w:rsid w:val="00A84A27"/>
    <w:rsid w:val="00A85A3D"/>
    <w:rsid w:val="00A8700C"/>
    <w:rsid w:val="00A870B7"/>
    <w:rsid w:val="00A871CD"/>
    <w:rsid w:val="00A8781B"/>
    <w:rsid w:val="00A87B0A"/>
    <w:rsid w:val="00A920D3"/>
    <w:rsid w:val="00A94F4F"/>
    <w:rsid w:val="00A960B8"/>
    <w:rsid w:val="00A97927"/>
    <w:rsid w:val="00A97CBC"/>
    <w:rsid w:val="00AA0128"/>
    <w:rsid w:val="00AA023C"/>
    <w:rsid w:val="00AA14EB"/>
    <w:rsid w:val="00AA31CF"/>
    <w:rsid w:val="00AA5A30"/>
    <w:rsid w:val="00AB19FA"/>
    <w:rsid w:val="00AB27C8"/>
    <w:rsid w:val="00AB2C49"/>
    <w:rsid w:val="00AB40E0"/>
    <w:rsid w:val="00AB4D8A"/>
    <w:rsid w:val="00AC31F6"/>
    <w:rsid w:val="00AC340C"/>
    <w:rsid w:val="00AC4185"/>
    <w:rsid w:val="00AC4328"/>
    <w:rsid w:val="00AC4C4D"/>
    <w:rsid w:val="00AC591E"/>
    <w:rsid w:val="00AC5EB7"/>
    <w:rsid w:val="00AC6F0C"/>
    <w:rsid w:val="00AC7625"/>
    <w:rsid w:val="00AC7691"/>
    <w:rsid w:val="00AC7E28"/>
    <w:rsid w:val="00AD20A7"/>
    <w:rsid w:val="00AD2456"/>
    <w:rsid w:val="00AD3A8A"/>
    <w:rsid w:val="00AD3E68"/>
    <w:rsid w:val="00AD40C1"/>
    <w:rsid w:val="00AD58E1"/>
    <w:rsid w:val="00AD631B"/>
    <w:rsid w:val="00AD7AE5"/>
    <w:rsid w:val="00AE0D8E"/>
    <w:rsid w:val="00AE236E"/>
    <w:rsid w:val="00AE50A1"/>
    <w:rsid w:val="00AE5207"/>
    <w:rsid w:val="00AE6168"/>
    <w:rsid w:val="00AE633A"/>
    <w:rsid w:val="00AE6880"/>
    <w:rsid w:val="00AE6CA5"/>
    <w:rsid w:val="00AE7387"/>
    <w:rsid w:val="00AF0807"/>
    <w:rsid w:val="00AF0D8A"/>
    <w:rsid w:val="00AF3F5D"/>
    <w:rsid w:val="00AF4079"/>
    <w:rsid w:val="00AF5BD3"/>
    <w:rsid w:val="00AF5EEB"/>
    <w:rsid w:val="00AF6412"/>
    <w:rsid w:val="00AF6792"/>
    <w:rsid w:val="00AF72AE"/>
    <w:rsid w:val="00B00276"/>
    <w:rsid w:val="00B01259"/>
    <w:rsid w:val="00B01B4D"/>
    <w:rsid w:val="00B01F35"/>
    <w:rsid w:val="00B034C1"/>
    <w:rsid w:val="00B035EA"/>
    <w:rsid w:val="00B03C3C"/>
    <w:rsid w:val="00B03FB2"/>
    <w:rsid w:val="00B0489B"/>
    <w:rsid w:val="00B0495C"/>
    <w:rsid w:val="00B067A6"/>
    <w:rsid w:val="00B07D08"/>
    <w:rsid w:val="00B10F0B"/>
    <w:rsid w:val="00B1250E"/>
    <w:rsid w:val="00B131FE"/>
    <w:rsid w:val="00B139C3"/>
    <w:rsid w:val="00B13E7E"/>
    <w:rsid w:val="00B144F2"/>
    <w:rsid w:val="00B1718D"/>
    <w:rsid w:val="00B2181F"/>
    <w:rsid w:val="00B2188C"/>
    <w:rsid w:val="00B2206A"/>
    <w:rsid w:val="00B22D3C"/>
    <w:rsid w:val="00B23908"/>
    <w:rsid w:val="00B251DC"/>
    <w:rsid w:val="00B27349"/>
    <w:rsid w:val="00B30670"/>
    <w:rsid w:val="00B31F77"/>
    <w:rsid w:val="00B32ABE"/>
    <w:rsid w:val="00B33B6F"/>
    <w:rsid w:val="00B3456E"/>
    <w:rsid w:val="00B35696"/>
    <w:rsid w:val="00B36DF1"/>
    <w:rsid w:val="00B37E94"/>
    <w:rsid w:val="00B4001E"/>
    <w:rsid w:val="00B405A3"/>
    <w:rsid w:val="00B41F74"/>
    <w:rsid w:val="00B42961"/>
    <w:rsid w:val="00B4598C"/>
    <w:rsid w:val="00B4729E"/>
    <w:rsid w:val="00B47C96"/>
    <w:rsid w:val="00B47D39"/>
    <w:rsid w:val="00B50039"/>
    <w:rsid w:val="00B50299"/>
    <w:rsid w:val="00B50385"/>
    <w:rsid w:val="00B50F18"/>
    <w:rsid w:val="00B52652"/>
    <w:rsid w:val="00B53C4D"/>
    <w:rsid w:val="00B560D4"/>
    <w:rsid w:val="00B5622C"/>
    <w:rsid w:val="00B57214"/>
    <w:rsid w:val="00B57824"/>
    <w:rsid w:val="00B579C0"/>
    <w:rsid w:val="00B57C16"/>
    <w:rsid w:val="00B60B47"/>
    <w:rsid w:val="00B60FC0"/>
    <w:rsid w:val="00B61C19"/>
    <w:rsid w:val="00B62059"/>
    <w:rsid w:val="00B62458"/>
    <w:rsid w:val="00B6350A"/>
    <w:rsid w:val="00B66AA9"/>
    <w:rsid w:val="00B66B4A"/>
    <w:rsid w:val="00B679F1"/>
    <w:rsid w:val="00B67C79"/>
    <w:rsid w:val="00B71517"/>
    <w:rsid w:val="00B71A63"/>
    <w:rsid w:val="00B73BC7"/>
    <w:rsid w:val="00B73C35"/>
    <w:rsid w:val="00B74712"/>
    <w:rsid w:val="00B75884"/>
    <w:rsid w:val="00B773CF"/>
    <w:rsid w:val="00B7796A"/>
    <w:rsid w:val="00B8058F"/>
    <w:rsid w:val="00B83139"/>
    <w:rsid w:val="00B839B1"/>
    <w:rsid w:val="00B83BBE"/>
    <w:rsid w:val="00B8475F"/>
    <w:rsid w:val="00B85160"/>
    <w:rsid w:val="00B860E5"/>
    <w:rsid w:val="00B8749D"/>
    <w:rsid w:val="00B87A64"/>
    <w:rsid w:val="00B902F1"/>
    <w:rsid w:val="00B903C8"/>
    <w:rsid w:val="00B90451"/>
    <w:rsid w:val="00B90F9B"/>
    <w:rsid w:val="00B925D8"/>
    <w:rsid w:val="00B945B1"/>
    <w:rsid w:val="00B946FA"/>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0DF7"/>
    <w:rsid w:val="00BC2B0C"/>
    <w:rsid w:val="00BC3491"/>
    <w:rsid w:val="00BC5376"/>
    <w:rsid w:val="00BC5930"/>
    <w:rsid w:val="00BC5F32"/>
    <w:rsid w:val="00BC6326"/>
    <w:rsid w:val="00BC65A6"/>
    <w:rsid w:val="00BC6E61"/>
    <w:rsid w:val="00BC750E"/>
    <w:rsid w:val="00BD0BEE"/>
    <w:rsid w:val="00BD2AF2"/>
    <w:rsid w:val="00BD323A"/>
    <w:rsid w:val="00BD46FE"/>
    <w:rsid w:val="00BD5650"/>
    <w:rsid w:val="00BD577A"/>
    <w:rsid w:val="00BD577F"/>
    <w:rsid w:val="00BD7C01"/>
    <w:rsid w:val="00BE074C"/>
    <w:rsid w:val="00BE0D8D"/>
    <w:rsid w:val="00BE0E19"/>
    <w:rsid w:val="00BE1516"/>
    <w:rsid w:val="00BE19B4"/>
    <w:rsid w:val="00BE3E77"/>
    <w:rsid w:val="00BE4D7D"/>
    <w:rsid w:val="00BE54E5"/>
    <w:rsid w:val="00BE5A1C"/>
    <w:rsid w:val="00BE60D9"/>
    <w:rsid w:val="00BE6194"/>
    <w:rsid w:val="00BE77C2"/>
    <w:rsid w:val="00BE7C38"/>
    <w:rsid w:val="00BF11B9"/>
    <w:rsid w:val="00BF152A"/>
    <w:rsid w:val="00BF2878"/>
    <w:rsid w:val="00BF2F19"/>
    <w:rsid w:val="00BF4981"/>
    <w:rsid w:val="00BF4C50"/>
    <w:rsid w:val="00BF5337"/>
    <w:rsid w:val="00BF6AEA"/>
    <w:rsid w:val="00BF7664"/>
    <w:rsid w:val="00C01393"/>
    <w:rsid w:val="00C0342C"/>
    <w:rsid w:val="00C04812"/>
    <w:rsid w:val="00C04A71"/>
    <w:rsid w:val="00C04CFF"/>
    <w:rsid w:val="00C059BB"/>
    <w:rsid w:val="00C1074D"/>
    <w:rsid w:val="00C107AA"/>
    <w:rsid w:val="00C126B0"/>
    <w:rsid w:val="00C138C7"/>
    <w:rsid w:val="00C13B03"/>
    <w:rsid w:val="00C14A59"/>
    <w:rsid w:val="00C157A9"/>
    <w:rsid w:val="00C16E17"/>
    <w:rsid w:val="00C1760B"/>
    <w:rsid w:val="00C2183A"/>
    <w:rsid w:val="00C22BDF"/>
    <w:rsid w:val="00C23980"/>
    <w:rsid w:val="00C24E7F"/>
    <w:rsid w:val="00C276D7"/>
    <w:rsid w:val="00C27929"/>
    <w:rsid w:val="00C301D1"/>
    <w:rsid w:val="00C3083C"/>
    <w:rsid w:val="00C30B7C"/>
    <w:rsid w:val="00C30DAA"/>
    <w:rsid w:val="00C310D2"/>
    <w:rsid w:val="00C31169"/>
    <w:rsid w:val="00C31432"/>
    <w:rsid w:val="00C320C9"/>
    <w:rsid w:val="00C32D08"/>
    <w:rsid w:val="00C32EC2"/>
    <w:rsid w:val="00C33641"/>
    <w:rsid w:val="00C3577F"/>
    <w:rsid w:val="00C401FF"/>
    <w:rsid w:val="00C43A7B"/>
    <w:rsid w:val="00C43E78"/>
    <w:rsid w:val="00C51587"/>
    <w:rsid w:val="00C52A1B"/>
    <w:rsid w:val="00C52E47"/>
    <w:rsid w:val="00C5323F"/>
    <w:rsid w:val="00C5502C"/>
    <w:rsid w:val="00C557A9"/>
    <w:rsid w:val="00C5593C"/>
    <w:rsid w:val="00C56DAE"/>
    <w:rsid w:val="00C610CD"/>
    <w:rsid w:val="00C6129B"/>
    <w:rsid w:val="00C614CE"/>
    <w:rsid w:val="00C61C2E"/>
    <w:rsid w:val="00C62DC3"/>
    <w:rsid w:val="00C65802"/>
    <w:rsid w:val="00C66E1B"/>
    <w:rsid w:val="00C679EB"/>
    <w:rsid w:val="00C70CA6"/>
    <w:rsid w:val="00C717A0"/>
    <w:rsid w:val="00C71FED"/>
    <w:rsid w:val="00C72CC7"/>
    <w:rsid w:val="00C734D1"/>
    <w:rsid w:val="00C7453E"/>
    <w:rsid w:val="00C74A78"/>
    <w:rsid w:val="00C7546F"/>
    <w:rsid w:val="00C758A2"/>
    <w:rsid w:val="00C75AF0"/>
    <w:rsid w:val="00C81896"/>
    <w:rsid w:val="00C828E1"/>
    <w:rsid w:val="00C82F9E"/>
    <w:rsid w:val="00C84AFC"/>
    <w:rsid w:val="00C869A0"/>
    <w:rsid w:val="00C87D75"/>
    <w:rsid w:val="00C916C1"/>
    <w:rsid w:val="00C9239E"/>
    <w:rsid w:val="00C944B1"/>
    <w:rsid w:val="00C947DA"/>
    <w:rsid w:val="00C95BFE"/>
    <w:rsid w:val="00C961E2"/>
    <w:rsid w:val="00CA0A61"/>
    <w:rsid w:val="00CA0F79"/>
    <w:rsid w:val="00CA20EF"/>
    <w:rsid w:val="00CA3A0B"/>
    <w:rsid w:val="00CA45D7"/>
    <w:rsid w:val="00CA48FC"/>
    <w:rsid w:val="00CA72E6"/>
    <w:rsid w:val="00CB1DFB"/>
    <w:rsid w:val="00CB2B77"/>
    <w:rsid w:val="00CC210F"/>
    <w:rsid w:val="00CC620C"/>
    <w:rsid w:val="00CC6BC7"/>
    <w:rsid w:val="00CC718C"/>
    <w:rsid w:val="00CD0536"/>
    <w:rsid w:val="00CD13DB"/>
    <w:rsid w:val="00CD5258"/>
    <w:rsid w:val="00CE0C77"/>
    <w:rsid w:val="00CE1EE2"/>
    <w:rsid w:val="00CE3DFB"/>
    <w:rsid w:val="00CE44DA"/>
    <w:rsid w:val="00CE4A73"/>
    <w:rsid w:val="00CE4DEF"/>
    <w:rsid w:val="00CE568D"/>
    <w:rsid w:val="00CE5ADB"/>
    <w:rsid w:val="00CE67C3"/>
    <w:rsid w:val="00CF10EE"/>
    <w:rsid w:val="00CF15C8"/>
    <w:rsid w:val="00CF1A0D"/>
    <w:rsid w:val="00CF2CFA"/>
    <w:rsid w:val="00CF3079"/>
    <w:rsid w:val="00CF3487"/>
    <w:rsid w:val="00CF35CE"/>
    <w:rsid w:val="00CF43DE"/>
    <w:rsid w:val="00CF474B"/>
    <w:rsid w:val="00CF4E16"/>
    <w:rsid w:val="00CF5207"/>
    <w:rsid w:val="00CF62AC"/>
    <w:rsid w:val="00CF73EB"/>
    <w:rsid w:val="00CF7AA9"/>
    <w:rsid w:val="00CF7C96"/>
    <w:rsid w:val="00CF7E5E"/>
    <w:rsid w:val="00D0030E"/>
    <w:rsid w:val="00D00475"/>
    <w:rsid w:val="00D00E93"/>
    <w:rsid w:val="00D02624"/>
    <w:rsid w:val="00D04F62"/>
    <w:rsid w:val="00D06293"/>
    <w:rsid w:val="00D06647"/>
    <w:rsid w:val="00D06AEE"/>
    <w:rsid w:val="00D06B9C"/>
    <w:rsid w:val="00D0751F"/>
    <w:rsid w:val="00D07521"/>
    <w:rsid w:val="00D07AEF"/>
    <w:rsid w:val="00D10A3E"/>
    <w:rsid w:val="00D11C46"/>
    <w:rsid w:val="00D13967"/>
    <w:rsid w:val="00D142F8"/>
    <w:rsid w:val="00D1470B"/>
    <w:rsid w:val="00D14DE8"/>
    <w:rsid w:val="00D14F5F"/>
    <w:rsid w:val="00D157C3"/>
    <w:rsid w:val="00D20DB5"/>
    <w:rsid w:val="00D21900"/>
    <w:rsid w:val="00D23389"/>
    <w:rsid w:val="00D23A3A"/>
    <w:rsid w:val="00D24013"/>
    <w:rsid w:val="00D2501A"/>
    <w:rsid w:val="00D25B8A"/>
    <w:rsid w:val="00D303DE"/>
    <w:rsid w:val="00D3157D"/>
    <w:rsid w:val="00D3397C"/>
    <w:rsid w:val="00D34D52"/>
    <w:rsid w:val="00D353CE"/>
    <w:rsid w:val="00D366B5"/>
    <w:rsid w:val="00D36985"/>
    <w:rsid w:val="00D377EA"/>
    <w:rsid w:val="00D404F5"/>
    <w:rsid w:val="00D4324B"/>
    <w:rsid w:val="00D45594"/>
    <w:rsid w:val="00D50182"/>
    <w:rsid w:val="00D5037C"/>
    <w:rsid w:val="00D50A81"/>
    <w:rsid w:val="00D516D9"/>
    <w:rsid w:val="00D51A96"/>
    <w:rsid w:val="00D527DA"/>
    <w:rsid w:val="00D535E8"/>
    <w:rsid w:val="00D55181"/>
    <w:rsid w:val="00D5696C"/>
    <w:rsid w:val="00D56F0D"/>
    <w:rsid w:val="00D5702D"/>
    <w:rsid w:val="00D608ED"/>
    <w:rsid w:val="00D617F1"/>
    <w:rsid w:val="00D638AF"/>
    <w:rsid w:val="00D6712B"/>
    <w:rsid w:val="00D67E96"/>
    <w:rsid w:val="00D71625"/>
    <w:rsid w:val="00D7239C"/>
    <w:rsid w:val="00D727DA"/>
    <w:rsid w:val="00D73B34"/>
    <w:rsid w:val="00D74D87"/>
    <w:rsid w:val="00D7708D"/>
    <w:rsid w:val="00D77309"/>
    <w:rsid w:val="00D778BE"/>
    <w:rsid w:val="00D80175"/>
    <w:rsid w:val="00D83A51"/>
    <w:rsid w:val="00D85546"/>
    <w:rsid w:val="00D871B2"/>
    <w:rsid w:val="00D876EC"/>
    <w:rsid w:val="00D87CB9"/>
    <w:rsid w:val="00D93647"/>
    <w:rsid w:val="00D94472"/>
    <w:rsid w:val="00D94616"/>
    <w:rsid w:val="00D9531D"/>
    <w:rsid w:val="00DA08A2"/>
    <w:rsid w:val="00DA28B3"/>
    <w:rsid w:val="00DA3816"/>
    <w:rsid w:val="00DA3D34"/>
    <w:rsid w:val="00DA58B6"/>
    <w:rsid w:val="00DA61AF"/>
    <w:rsid w:val="00DA652E"/>
    <w:rsid w:val="00DA6DBD"/>
    <w:rsid w:val="00DA7706"/>
    <w:rsid w:val="00DA7B88"/>
    <w:rsid w:val="00DB05CF"/>
    <w:rsid w:val="00DB11FC"/>
    <w:rsid w:val="00DB28E1"/>
    <w:rsid w:val="00DB3452"/>
    <w:rsid w:val="00DB460A"/>
    <w:rsid w:val="00DB5594"/>
    <w:rsid w:val="00DB59F3"/>
    <w:rsid w:val="00DB5D6A"/>
    <w:rsid w:val="00DB6F82"/>
    <w:rsid w:val="00DB6FAF"/>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E01162"/>
    <w:rsid w:val="00E01436"/>
    <w:rsid w:val="00E03367"/>
    <w:rsid w:val="00E04B07"/>
    <w:rsid w:val="00E07B94"/>
    <w:rsid w:val="00E07DCA"/>
    <w:rsid w:val="00E10CEB"/>
    <w:rsid w:val="00E11A90"/>
    <w:rsid w:val="00E11DA5"/>
    <w:rsid w:val="00E1267F"/>
    <w:rsid w:val="00E12EC0"/>
    <w:rsid w:val="00E1309B"/>
    <w:rsid w:val="00E143DE"/>
    <w:rsid w:val="00E15CBD"/>
    <w:rsid w:val="00E16157"/>
    <w:rsid w:val="00E16598"/>
    <w:rsid w:val="00E16688"/>
    <w:rsid w:val="00E167B3"/>
    <w:rsid w:val="00E16BE9"/>
    <w:rsid w:val="00E25F69"/>
    <w:rsid w:val="00E30BEB"/>
    <w:rsid w:val="00E30D8E"/>
    <w:rsid w:val="00E328F0"/>
    <w:rsid w:val="00E335F4"/>
    <w:rsid w:val="00E34298"/>
    <w:rsid w:val="00E3466B"/>
    <w:rsid w:val="00E34C8D"/>
    <w:rsid w:val="00E352C8"/>
    <w:rsid w:val="00E37D2D"/>
    <w:rsid w:val="00E400A2"/>
    <w:rsid w:val="00E4039C"/>
    <w:rsid w:val="00E42572"/>
    <w:rsid w:val="00E42589"/>
    <w:rsid w:val="00E4340B"/>
    <w:rsid w:val="00E43FE1"/>
    <w:rsid w:val="00E44B18"/>
    <w:rsid w:val="00E456B7"/>
    <w:rsid w:val="00E46263"/>
    <w:rsid w:val="00E47C63"/>
    <w:rsid w:val="00E50001"/>
    <w:rsid w:val="00E506CF"/>
    <w:rsid w:val="00E50769"/>
    <w:rsid w:val="00E508DC"/>
    <w:rsid w:val="00E51DB3"/>
    <w:rsid w:val="00E54089"/>
    <w:rsid w:val="00E5432D"/>
    <w:rsid w:val="00E54DA1"/>
    <w:rsid w:val="00E54F5F"/>
    <w:rsid w:val="00E55531"/>
    <w:rsid w:val="00E56026"/>
    <w:rsid w:val="00E56386"/>
    <w:rsid w:val="00E654C9"/>
    <w:rsid w:val="00E6556F"/>
    <w:rsid w:val="00E65DF4"/>
    <w:rsid w:val="00E6682C"/>
    <w:rsid w:val="00E70501"/>
    <w:rsid w:val="00E70E99"/>
    <w:rsid w:val="00E70F3F"/>
    <w:rsid w:val="00E72291"/>
    <w:rsid w:val="00E73AD8"/>
    <w:rsid w:val="00E75B7A"/>
    <w:rsid w:val="00E80FC2"/>
    <w:rsid w:val="00E81319"/>
    <w:rsid w:val="00E850F7"/>
    <w:rsid w:val="00E85E35"/>
    <w:rsid w:val="00E87047"/>
    <w:rsid w:val="00E90556"/>
    <w:rsid w:val="00E90A62"/>
    <w:rsid w:val="00E91C15"/>
    <w:rsid w:val="00E91C99"/>
    <w:rsid w:val="00E92590"/>
    <w:rsid w:val="00E92ACB"/>
    <w:rsid w:val="00E92F4A"/>
    <w:rsid w:val="00E93377"/>
    <w:rsid w:val="00E937F5"/>
    <w:rsid w:val="00E96AEE"/>
    <w:rsid w:val="00E96E02"/>
    <w:rsid w:val="00EA01E3"/>
    <w:rsid w:val="00EA04CF"/>
    <w:rsid w:val="00EA1835"/>
    <w:rsid w:val="00EA1A57"/>
    <w:rsid w:val="00EA3D57"/>
    <w:rsid w:val="00EA4712"/>
    <w:rsid w:val="00EA4CB9"/>
    <w:rsid w:val="00EA5729"/>
    <w:rsid w:val="00EA5E3D"/>
    <w:rsid w:val="00EA6DC3"/>
    <w:rsid w:val="00EB08BB"/>
    <w:rsid w:val="00EB214E"/>
    <w:rsid w:val="00EB4252"/>
    <w:rsid w:val="00EB49DE"/>
    <w:rsid w:val="00EB4A60"/>
    <w:rsid w:val="00EB50CA"/>
    <w:rsid w:val="00EB61A1"/>
    <w:rsid w:val="00EC1251"/>
    <w:rsid w:val="00EC1399"/>
    <w:rsid w:val="00EC2C4C"/>
    <w:rsid w:val="00EC38EA"/>
    <w:rsid w:val="00EC395A"/>
    <w:rsid w:val="00EC3D00"/>
    <w:rsid w:val="00EC57B9"/>
    <w:rsid w:val="00EC773B"/>
    <w:rsid w:val="00ED084A"/>
    <w:rsid w:val="00ED24E5"/>
    <w:rsid w:val="00ED431E"/>
    <w:rsid w:val="00ED4C0C"/>
    <w:rsid w:val="00ED4F70"/>
    <w:rsid w:val="00ED5071"/>
    <w:rsid w:val="00ED67AB"/>
    <w:rsid w:val="00ED7B2A"/>
    <w:rsid w:val="00EE147D"/>
    <w:rsid w:val="00EE4202"/>
    <w:rsid w:val="00EE4F8C"/>
    <w:rsid w:val="00EE5716"/>
    <w:rsid w:val="00EE6407"/>
    <w:rsid w:val="00EE7D67"/>
    <w:rsid w:val="00EF00E3"/>
    <w:rsid w:val="00EF0A7D"/>
    <w:rsid w:val="00EF1069"/>
    <w:rsid w:val="00EF12FE"/>
    <w:rsid w:val="00EF1442"/>
    <w:rsid w:val="00EF6070"/>
    <w:rsid w:val="00EF666C"/>
    <w:rsid w:val="00EF706A"/>
    <w:rsid w:val="00EF7547"/>
    <w:rsid w:val="00EF7674"/>
    <w:rsid w:val="00EF7736"/>
    <w:rsid w:val="00EF7E02"/>
    <w:rsid w:val="00F018E2"/>
    <w:rsid w:val="00F01D3C"/>
    <w:rsid w:val="00F02798"/>
    <w:rsid w:val="00F05400"/>
    <w:rsid w:val="00F05B40"/>
    <w:rsid w:val="00F10702"/>
    <w:rsid w:val="00F116BA"/>
    <w:rsid w:val="00F15379"/>
    <w:rsid w:val="00F15607"/>
    <w:rsid w:val="00F15D34"/>
    <w:rsid w:val="00F162CD"/>
    <w:rsid w:val="00F16CF7"/>
    <w:rsid w:val="00F17233"/>
    <w:rsid w:val="00F1769D"/>
    <w:rsid w:val="00F232F3"/>
    <w:rsid w:val="00F25452"/>
    <w:rsid w:val="00F263D3"/>
    <w:rsid w:val="00F273F3"/>
    <w:rsid w:val="00F27DF7"/>
    <w:rsid w:val="00F309AF"/>
    <w:rsid w:val="00F3176D"/>
    <w:rsid w:val="00F31A6E"/>
    <w:rsid w:val="00F37EBE"/>
    <w:rsid w:val="00F40C8D"/>
    <w:rsid w:val="00F41CEA"/>
    <w:rsid w:val="00F43981"/>
    <w:rsid w:val="00F44633"/>
    <w:rsid w:val="00F4485A"/>
    <w:rsid w:val="00F44B59"/>
    <w:rsid w:val="00F453A8"/>
    <w:rsid w:val="00F45688"/>
    <w:rsid w:val="00F46E36"/>
    <w:rsid w:val="00F470C0"/>
    <w:rsid w:val="00F4787F"/>
    <w:rsid w:val="00F531B6"/>
    <w:rsid w:val="00F539F9"/>
    <w:rsid w:val="00F54A3F"/>
    <w:rsid w:val="00F56C0F"/>
    <w:rsid w:val="00F6186D"/>
    <w:rsid w:val="00F62FB4"/>
    <w:rsid w:val="00F647BB"/>
    <w:rsid w:val="00F64A5A"/>
    <w:rsid w:val="00F64B2A"/>
    <w:rsid w:val="00F65DA8"/>
    <w:rsid w:val="00F65ED1"/>
    <w:rsid w:val="00F70904"/>
    <w:rsid w:val="00F712ED"/>
    <w:rsid w:val="00F7131E"/>
    <w:rsid w:val="00F71DB9"/>
    <w:rsid w:val="00F732FF"/>
    <w:rsid w:val="00F734EE"/>
    <w:rsid w:val="00F77A7D"/>
    <w:rsid w:val="00F81BC9"/>
    <w:rsid w:val="00F81D53"/>
    <w:rsid w:val="00F826CB"/>
    <w:rsid w:val="00F82CE2"/>
    <w:rsid w:val="00F8662B"/>
    <w:rsid w:val="00F87B93"/>
    <w:rsid w:val="00F9036D"/>
    <w:rsid w:val="00F90E74"/>
    <w:rsid w:val="00F92518"/>
    <w:rsid w:val="00F92859"/>
    <w:rsid w:val="00F9613D"/>
    <w:rsid w:val="00F9694F"/>
    <w:rsid w:val="00F96CA6"/>
    <w:rsid w:val="00F9735D"/>
    <w:rsid w:val="00FA0231"/>
    <w:rsid w:val="00FA04C6"/>
    <w:rsid w:val="00FA1685"/>
    <w:rsid w:val="00FA2A22"/>
    <w:rsid w:val="00FA2C84"/>
    <w:rsid w:val="00FA504F"/>
    <w:rsid w:val="00FB2C82"/>
    <w:rsid w:val="00FB4B2C"/>
    <w:rsid w:val="00FB54F4"/>
    <w:rsid w:val="00FB5C16"/>
    <w:rsid w:val="00FC04D7"/>
    <w:rsid w:val="00FC3375"/>
    <w:rsid w:val="00FC4E7D"/>
    <w:rsid w:val="00FD0352"/>
    <w:rsid w:val="00FD0EB4"/>
    <w:rsid w:val="00FD69AD"/>
    <w:rsid w:val="00FE011C"/>
    <w:rsid w:val="00FE2912"/>
    <w:rsid w:val="00FE3BAD"/>
    <w:rsid w:val="00FF1056"/>
    <w:rsid w:val="00FF1062"/>
    <w:rsid w:val="00FF1CC6"/>
    <w:rsid w:val="00FF227A"/>
    <w:rsid w:val="00FF3279"/>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8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BD"/>
    <w:rPr>
      <w:rFonts w:ascii="Arial" w:hAnsi="Arial" w:cs="Arial"/>
    </w:rPr>
  </w:style>
  <w:style w:type="paragraph" w:styleId="Heading1">
    <w:name w:val="heading 1"/>
    <w:basedOn w:val="Normal"/>
    <w:link w:val="Heading1Char"/>
    <w:uiPriority w:val="9"/>
    <w:qFormat/>
    <w:rsid w:val="00F17233"/>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F17233"/>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Normal"/>
    <w:next w:val="Normal"/>
    <w:link w:val="Heading4Char"/>
    <w:uiPriority w:val="9"/>
    <w:unhideWhenUsed/>
    <w:qFormat/>
    <w:rsid w:val="00C944B1"/>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Normal"/>
    <w:qFormat/>
    <w:rsid w:val="00D25B8A"/>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
    <w:uiPriority w:val="34"/>
    <w:qFormat/>
    <w:rsid w:val="00F17233"/>
    <w:pPr>
      <w:widowControl w:val="0"/>
      <w:numPr>
        <w:numId w:val="12"/>
      </w:numPr>
      <w:autoSpaceDE w:val="0"/>
      <w:autoSpaceDN w:val="0"/>
      <w:spacing w:beforeAutospacing="0" w:afterAutospacing="0"/>
    </w:pPr>
    <w:rPr>
      <w:color w:val="202529"/>
      <w:spacing w:val="-2"/>
    </w:rPr>
  </w:style>
  <w:style w:type="paragraph" w:customStyle="1" w:styleId="TFVariable">
    <w:name w:val="TF Variable"/>
    <w:basedOn w:val="Heading3"/>
    <w:next w:val="Body"/>
    <w:qFormat/>
    <w:rsid w:val="00D23389"/>
    <w:pPr>
      <w:numPr>
        <w:numId w:val="15"/>
      </w:numPr>
    </w:pPr>
  </w:style>
  <w:style w:type="character" w:customStyle="1" w:styleId="Heading3Char">
    <w:name w:val="Heading 3 Char"/>
    <w:basedOn w:val="DefaultParagraphFont"/>
    <w:link w:val="Heading3"/>
    <w:uiPriority w:val="9"/>
    <w:qFormat/>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customStyle="1" w:styleId="Example">
    <w:name w:val="Example"/>
    <w:basedOn w:val="Heading4"/>
    <w:next w:val="Normal"/>
    <w:qFormat/>
    <w:rsid w:val="005E488D"/>
  </w:style>
  <w:style w:type="paragraph" w:styleId="BodyText">
    <w:name w:val="Body Text"/>
    <w:basedOn w:val="Normal"/>
    <w:link w:val="BodyTextChar"/>
    <w:uiPriority w:val="1"/>
    <w:unhideWhenUsed/>
    <w:qFormat/>
    <w:rsid w:val="005B3746"/>
    <w:pPr>
      <w:spacing w:after="120"/>
    </w:p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F17233"/>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qFormat/>
    <w:rsid w:val="00D23389"/>
    <w:rPr>
      <w:sz w:val="16"/>
      <w:szCs w:val="16"/>
    </w:rPr>
  </w:style>
  <w:style w:type="paragraph" w:styleId="CommentText">
    <w:name w:val="annotation text"/>
    <w:basedOn w:val="Normal"/>
    <w:link w:val="CommentTextChar"/>
    <w:uiPriority w:val="99"/>
    <w:unhideWhenUsed/>
    <w:qFormat/>
    <w:rsid w:val="00D23389"/>
    <w:rPr>
      <w:sz w:val="20"/>
      <w:szCs w:val="20"/>
    </w:rPr>
  </w:style>
  <w:style w:type="character" w:customStyle="1" w:styleId="CommentTextChar">
    <w:name w:val="Comment Text Char"/>
    <w:basedOn w:val="DefaultParagraphFont"/>
    <w:link w:val="CommentText"/>
    <w:uiPriority w:val="99"/>
    <w:qFormat/>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C944B1"/>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D23A3A"/>
    <w:rPr>
      <w:rFonts w:ascii="Helvetica" w:hAnsi="Helvetica" w:cs="Helvetica"/>
      <w:color w:val="0563C1" w:themeColor="hyperlink"/>
      <w:spacing w:val="-2"/>
      <w:sz w:val="24"/>
      <w:szCs w:val="24"/>
      <w:u w:val="none"/>
    </w:rPr>
  </w:style>
  <w:style w:type="numbering" w:customStyle="1" w:styleId="Style1">
    <w:name w:val="Style1"/>
    <w:uiPriority w:val="99"/>
    <w:rsid w:val="00D23389"/>
    <w:pPr>
      <w:numPr>
        <w:numId w:val="14"/>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Normal"/>
    <w:qFormat/>
    <w:rsid w:val="00D23389"/>
    <w:pPr>
      <w:numPr>
        <w:numId w:val="10"/>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Normal"/>
    <w:qFormat/>
    <w:rsid w:val="00F17233"/>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F17233"/>
    <w:pPr>
      <w:widowControl w:val="0"/>
      <w:numPr>
        <w:ilvl w:val="4"/>
        <w:numId w:val="11"/>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6C1972"/>
    <w:pPr>
      <w:numPr>
        <w:numId w:val="13"/>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customStyle="1" w:styleId="UnresolvedMention6">
    <w:name w:val="Unresolved Mention6"/>
    <w:basedOn w:val="DefaultParagraphFont"/>
    <w:uiPriority w:val="99"/>
    <w:semiHidden/>
    <w:unhideWhenUsed/>
    <w:rsid w:val="004C097B"/>
    <w:rPr>
      <w:color w:val="605E5C"/>
      <w:shd w:val="clear" w:color="auto" w:fill="E1DFDD"/>
    </w:rPr>
  </w:style>
  <w:style w:type="character" w:customStyle="1" w:styleId="BodyTextChar">
    <w:name w:val="Body Text Char"/>
    <w:basedOn w:val="DefaultParagraphFont"/>
    <w:link w:val="BodyText"/>
    <w:uiPriority w:val="1"/>
    <w:rsid w:val="005B3746"/>
    <w:rPr>
      <w:rFonts w:ascii="Arial" w:hAnsi="Arial" w:cs="Arial"/>
    </w:rPr>
  </w:style>
  <w:style w:type="paragraph" w:customStyle="1" w:styleId="ListPlevel2">
    <w:name w:val="List P level 2"/>
    <w:basedOn w:val="ListParagraph"/>
    <w:qFormat/>
    <w:rsid w:val="00C04A71"/>
    <w:pPr>
      <w:numPr>
        <w:numId w:val="0"/>
      </w:numPr>
      <w:ind w:left="765" w:hanging="360"/>
    </w:pPr>
    <w:rPr>
      <w:color w:val="auto"/>
      <w:spacing w:val="0"/>
    </w:rPr>
  </w:style>
  <w:style w:type="paragraph" w:styleId="HTMLPreformatted">
    <w:name w:val="HTML Preformatted"/>
    <w:basedOn w:val="Normal"/>
    <w:link w:val="HTMLPreformattedChar"/>
    <w:uiPriority w:val="99"/>
    <w:semiHidden/>
    <w:unhideWhenUsed/>
    <w:rsid w:val="00F82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26CB"/>
    <w:rPr>
      <w:rFonts w:ascii="Courier New" w:eastAsia="Times New Roman" w:hAnsi="Courier New" w:cs="Courier New"/>
      <w:sz w:val="20"/>
      <w:szCs w:val="20"/>
    </w:rPr>
  </w:style>
  <w:style w:type="paragraph" w:customStyle="1" w:styleId="ListPlevel3">
    <w:name w:val="List P level 3"/>
    <w:basedOn w:val="ListPlevel2"/>
    <w:qFormat/>
    <w:rsid w:val="003A647D"/>
    <w:pPr>
      <w:tabs>
        <w:tab w:val="num" w:pos="360"/>
      </w:tabs>
      <w:ind w:left="2160"/>
    </w:pPr>
  </w:style>
  <w:style w:type="paragraph" w:customStyle="1" w:styleId="Example-bulleted">
    <w:name w:val="Example - bulleted"/>
    <w:basedOn w:val="Body"/>
    <w:qFormat/>
    <w:rsid w:val="009B0663"/>
    <w:pPr>
      <w:widowControl w:val="0"/>
      <w:numPr>
        <w:numId w:val="26"/>
      </w:numPr>
      <w:suppressAutoHyphens/>
      <w:autoSpaceDE w:val="0"/>
      <w:autoSpaceDN w:val="0"/>
      <w:spacing w:before="60" w:beforeAutospacing="0" w:afterAutospacing="0"/>
    </w:pPr>
    <w:rPr>
      <w:rFonts w:eastAsia="Calibri"/>
    </w:rPr>
  </w:style>
  <w:style w:type="character" w:customStyle="1" w:styleId="UnresolvedMention7">
    <w:name w:val="Unresolved Mention7"/>
    <w:basedOn w:val="DefaultParagraphFont"/>
    <w:uiPriority w:val="99"/>
    <w:semiHidden/>
    <w:unhideWhenUsed/>
    <w:rsid w:val="001B7311"/>
    <w:rPr>
      <w:color w:val="605E5C"/>
      <w:shd w:val="clear" w:color="auto" w:fill="E1DFDD"/>
    </w:rPr>
  </w:style>
  <w:style w:type="character" w:customStyle="1" w:styleId="UnresolvedMention">
    <w:name w:val="Unresolved Mention"/>
    <w:basedOn w:val="DefaultParagraphFont"/>
    <w:uiPriority w:val="99"/>
    <w:semiHidden/>
    <w:unhideWhenUsed/>
    <w:rsid w:val="0068694D"/>
    <w:rPr>
      <w:color w:val="605E5C"/>
      <w:shd w:val="clear" w:color="auto" w:fill="E1DFDD"/>
    </w:rPr>
  </w:style>
  <w:style w:type="paragraph" w:customStyle="1" w:styleId="ExampleorImportantblock">
    <w:name w:val="Example or Important block"/>
    <w:basedOn w:val="Body"/>
    <w:qFormat/>
    <w:rsid w:val="00F263D3"/>
    <w:pPr>
      <w:widowControl w:val="0"/>
      <w:suppressAutoHyphens/>
      <w:spacing w:before="0" w:beforeAutospacing="0" w:afterAutospacing="0"/>
      <w:ind w:left="403"/>
    </w:pPr>
    <w:rPr>
      <w:color w:val="202529"/>
      <w:spacing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0BD"/>
    <w:rPr>
      <w:rFonts w:ascii="Arial" w:hAnsi="Arial" w:cs="Arial"/>
    </w:rPr>
  </w:style>
  <w:style w:type="paragraph" w:styleId="Heading1">
    <w:name w:val="heading 1"/>
    <w:basedOn w:val="Normal"/>
    <w:link w:val="Heading1Char"/>
    <w:uiPriority w:val="9"/>
    <w:qFormat/>
    <w:rsid w:val="00F17233"/>
    <w:pPr>
      <w:pBdr>
        <w:bottom w:val="single" w:sz="4" w:space="1" w:color="A6A6A6" w:themeColor="background1" w:themeShade="A6"/>
      </w:pBdr>
      <w:spacing w:before="0" w:beforeAutospacing="0" w:after="100" w:line="276" w:lineRule="auto"/>
      <w:outlineLvl w:val="0"/>
    </w:pPr>
    <w:rPr>
      <w:rFonts w:ascii="Helvetica" w:hAnsi="Helvetica" w:cs="Helvetica"/>
      <w:color w:val="0A2A78"/>
      <w:spacing w:val="-4"/>
      <w:sz w:val="40"/>
      <w:szCs w:val="24"/>
    </w:rPr>
  </w:style>
  <w:style w:type="paragraph" w:styleId="Heading2">
    <w:name w:val="heading 2"/>
    <w:basedOn w:val="Normal"/>
    <w:next w:val="Normal"/>
    <w:link w:val="Heading2Char"/>
    <w:uiPriority w:val="9"/>
    <w:unhideWhenUsed/>
    <w:qFormat/>
    <w:rsid w:val="00F17233"/>
    <w:pPr>
      <w:widowControl w:val="0"/>
      <w:autoSpaceDE w:val="0"/>
      <w:autoSpaceDN w:val="0"/>
      <w:spacing w:before="0" w:beforeAutospacing="0" w:after="0" w:afterAutospacing="0" w:line="276" w:lineRule="auto"/>
      <w:outlineLvl w:val="1"/>
    </w:pPr>
    <w:rPr>
      <w:rFonts w:ascii="Helvetica" w:eastAsiaTheme="minorHAnsi" w:hAnsi="Helvetica" w:cs="Helvetica"/>
      <w:color w:val="0A2A78"/>
      <w:spacing w:val="-2"/>
      <w:sz w:val="36"/>
      <w:szCs w:val="24"/>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Normal"/>
    <w:next w:val="Normal"/>
    <w:link w:val="Heading4Char"/>
    <w:uiPriority w:val="9"/>
    <w:unhideWhenUsed/>
    <w:qFormat/>
    <w:rsid w:val="00C944B1"/>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Normal"/>
    <w:qFormat/>
    <w:rsid w:val="00D25B8A"/>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
    <w:uiPriority w:val="34"/>
    <w:qFormat/>
    <w:rsid w:val="00F17233"/>
    <w:pPr>
      <w:widowControl w:val="0"/>
      <w:numPr>
        <w:numId w:val="12"/>
      </w:numPr>
      <w:autoSpaceDE w:val="0"/>
      <w:autoSpaceDN w:val="0"/>
      <w:spacing w:beforeAutospacing="0" w:afterAutospacing="0"/>
    </w:pPr>
    <w:rPr>
      <w:color w:val="202529"/>
      <w:spacing w:val="-2"/>
    </w:rPr>
  </w:style>
  <w:style w:type="paragraph" w:customStyle="1" w:styleId="TFVariable">
    <w:name w:val="TF Variable"/>
    <w:basedOn w:val="Heading3"/>
    <w:next w:val="Body"/>
    <w:qFormat/>
    <w:rsid w:val="00D23389"/>
    <w:pPr>
      <w:numPr>
        <w:numId w:val="15"/>
      </w:numPr>
    </w:pPr>
  </w:style>
  <w:style w:type="character" w:customStyle="1" w:styleId="Heading3Char">
    <w:name w:val="Heading 3 Char"/>
    <w:basedOn w:val="DefaultParagraphFont"/>
    <w:link w:val="Heading3"/>
    <w:uiPriority w:val="9"/>
    <w:qFormat/>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customStyle="1" w:styleId="Example">
    <w:name w:val="Example"/>
    <w:basedOn w:val="Heading4"/>
    <w:next w:val="Normal"/>
    <w:qFormat/>
    <w:rsid w:val="005E488D"/>
  </w:style>
  <w:style w:type="paragraph" w:styleId="BodyText">
    <w:name w:val="Body Text"/>
    <w:basedOn w:val="Normal"/>
    <w:link w:val="BodyTextChar"/>
    <w:uiPriority w:val="1"/>
    <w:unhideWhenUsed/>
    <w:qFormat/>
    <w:rsid w:val="005B3746"/>
    <w:pPr>
      <w:spacing w:after="120"/>
    </w:p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F17233"/>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qFormat/>
    <w:rsid w:val="00D23389"/>
    <w:rPr>
      <w:sz w:val="16"/>
      <w:szCs w:val="16"/>
    </w:rPr>
  </w:style>
  <w:style w:type="paragraph" w:styleId="CommentText">
    <w:name w:val="annotation text"/>
    <w:basedOn w:val="Normal"/>
    <w:link w:val="CommentTextChar"/>
    <w:uiPriority w:val="99"/>
    <w:unhideWhenUsed/>
    <w:qFormat/>
    <w:rsid w:val="00D23389"/>
    <w:rPr>
      <w:sz w:val="20"/>
      <w:szCs w:val="20"/>
    </w:rPr>
  </w:style>
  <w:style w:type="character" w:customStyle="1" w:styleId="CommentTextChar">
    <w:name w:val="Comment Text Char"/>
    <w:basedOn w:val="DefaultParagraphFont"/>
    <w:link w:val="CommentText"/>
    <w:uiPriority w:val="99"/>
    <w:qFormat/>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C944B1"/>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D23A3A"/>
    <w:rPr>
      <w:rFonts w:ascii="Helvetica" w:hAnsi="Helvetica" w:cs="Helvetica"/>
      <w:color w:val="0563C1" w:themeColor="hyperlink"/>
      <w:spacing w:val="-2"/>
      <w:sz w:val="24"/>
      <w:szCs w:val="24"/>
      <w:u w:val="none"/>
    </w:rPr>
  </w:style>
  <w:style w:type="numbering" w:customStyle="1" w:styleId="Style1">
    <w:name w:val="Style1"/>
    <w:uiPriority w:val="99"/>
    <w:rsid w:val="00D23389"/>
    <w:pPr>
      <w:numPr>
        <w:numId w:val="14"/>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Normal"/>
    <w:qFormat/>
    <w:rsid w:val="00D23389"/>
    <w:pPr>
      <w:numPr>
        <w:numId w:val="10"/>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Normal"/>
    <w:qFormat/>
    <w:rsid w:val="00F17233"/>
    <w:pPr>
      <w:widowControl w:val="0"/>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paragraph" w:customStyle="1" w:styleId="Listnumberedunderbullet">
    <w:name w:val="List numbered under bullet"/>
    <w:basedOn w:val="Normal"/>
    <w:qFormat/>
    <w:rsid w:val="00F17233"/>
    <w:pPr>
      <w:widowControl w:val="0"/>
      <w:numPr>
        <w:ilvl w:val="4"/>
        <w:numId w:val="11"/>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6C1972"/>
    <w:pPr>
      <w:numPr>
        <w:numId w:val="13"/>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customStyle="1" w:styleId="UnresolvedMention6">
    <w:name w:val="Unresolved Mention6"/>
    <w:basedOn w:val="DefaultParagraphFont"/>
    <w:uiPriority w:val="99"/>
    <w:semiHidden/>
    <w:unhideWhenUsed/>
    <w:rsid w:val="004C097B"/>
    <w:rPr>
      <w:color w:val="605E5C"/>
      <w:shd w:val="clear" w:color="auto" w:fill="E1DFDD"/>
    </w:rPr>
  </w:style>
  <w:style w:type="character" w:customStyle="1" w:styleId="BodyTextChar">
    <w:name w:val="Body Text Char"/>
    <w:basedOn w:val="DefaultParagraphFont"/>
    <w:link w:val="BodyText"/>
    <w:uiPriority w:val="1"/>
    <w:rsid w:val="005B3746"/>
    <w:rPr>
      <w:rFonts w:ascii="Arial" w:hAnsi="Arial" w:cs="Arial"/>
    </w:rPr>
  </w:style>
  <w:style w:type="paragraph" w:customStyle="1" w:styleId="ListPlevel2">
    <w:name w:val="List P level 2"/>
    <w:basedOn w:val="ListParagraph"/>
    <w:qFormat/>
    <w:rsid w:val="00C04A71"/>
    <w:pPr>
      <w:numPr>
        <w:numId w:val="0"/>
      </w:numPr>
      <w:ind w:left="765" w:hanging="360"/>
    </w:pPr>
    <w:rPr>
      <w:color w:val="auto"/>
      <w:spacing w:val="0"/>
    </w:rPr>
  </w:style>
  <w:style w:type="paragraph" w:styleId="HTMLPreformatted">
    <w:name w:val="HTML Preformatted"/>
    <w:basedOn w:val="Normal"/>
    <w:link w:val="HTMLPreformattedChar"/>
    <w:uiPriority w:val="99"/>
    <w:semiHidden/>
    <w:unhideWhenUsed/>
    <w:rsid w:val="00F82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26CB"/>
    <w:rPr>
      <w:rFonts w:ascii="Courier New" w:eastAsia="Times New Roman" w:hAnsi="Courier New" w:cs="Courier New"/>
      <w:sz w:val="20"/>
      <w:szCs w:val="20"/>
    </w:rPr>
  </w:style>
  <w:style w:type="paragraph" w:customStyle="1" w:styleId="ListPlevel3">
    <w:name w:val="List P level 3"/>
    <w:basedOn w:val="ListPlevel2"/>
    <w:qFormat/>
    <w:rsid w:val="003A647D"/>
    <w:pPr>
      <w:tabs>
        <w:tab w:val="num" w:pos="360"/>
      </w:tabs>
      <w:ind w:left="2160"/>
    </w:pPr>
  </w:style>
  <w:style w:type="paragraph" w:customStyle="1" w:styleId="Example-bulleted">
    <w:name w:val="Example - bulleted"/>
    <w:basedOn w:val="Body"/>
    <w:qFormat/>
    <w:rsid w:val="009B0663"/>
    <w:pPr>
      <w:widowControl w:val="0"/>
      <w:numPr>
        <w:numId w:val="26"/>
      </w:numPr>
      <w:suppressAutoHyphens/>
      <w:autoSpaceDE w:val="0"/>
      <w:autoSpaceDN w:val="0"/>
      <w:spacing w:before="60" w:beforeAutospacing="0" w:afterAutospacing="0"/>
    </w:pPr>
    <w:rPr>
      <w:rFonts w:eastAsia="Calibri"/>
    </w:rPr>
  </w:style>
  <w:style w:type="character" w:customStyle="1" w:styleId="UnresolvedMention7">
    <w:name w:val="Unresolved Mention7"/>
    <w:basedOn w:val="DefaultParagraphFont"/>
    <w:uiPriority w:val="99"/>
    <w:semiHidden/>
    <w:unhideWhenUsed/>
    <w:rsid w:val="001B7311"/>
    <w:rPr>
      <w:color w:val="605E5C"/>
      <w:shd w:val="clear" w:color="auto" w:fill="E1DFDD"/>
    </w:rPr>
  </w:style>
  <w:style w:type="character" w:customStyle="1" w:styleId="UnresolvedMention">
    <w:name w:val="Unresolved Mention"/>
    <w:basedOn w:val="DefaultParagraphFont"/>
    <w:uiPriority w:val="99"/>
    <w:semiHidden/>
    <w:unhideWhenUsed/>
    <w:rsid w:val="0068694D"/>
    <w:rPr>
      <w:color w:val="605E5C"/>
      <w:shd w:val="clear" w:color="auto" w:fill="E1DFDD"/>
    </w:rPr>
  </w:style>
  <w:style w:type="paragraph" w:customStyle="1" w:styleId="ExampleorImportantblock">
    <w:name w:val="Example or Important block"/>
    <w:basedOn w:val="Body"/>
    <w:qFormat/>
    <w:rsid w:val="00F263D3"/>
    <w:pPr>
      <w:widowControl w:val="0"/>
      <w:suppressAutoHyphens/>
      <w:spacing w:before="0" w:beforeAutospacing="0" w:afterAutospacing="0"/>
      <w:ind w:left="403"/>
    </w:pPr>
    <w:rPr>
      <w:color w:val="202529"/>
      <w:spacing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9830">
      <w:bodyDiv w:val="1"/>
      <w:marLeft w:val="0"/>
      <w:marRight w:val="0"/>
      <w:marTop w:val="0"/>
      <w:marBottom w:val="0"/>
      <w:divBdr>
        <w:top w:val="none" w:sz="0" w:space="0" w:color="auto"/>
        <w:left w:val="none" w:sz="0" w:space="0" w:color="auto"/>
        <w:bottom w:val="none" w:sz="0" w:space="0" w:color="auto"/>
        <w:right w:val="none" w:sz="0" w:space="0" w:color="auto"/>
      </w:divBdr>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703">
      <w:bodyDiv w:val="1"/>
      <w:marLeft w:val="0"/>
      <w:marRight w:val="0"/>
      <w:marTop w:val="0"/>
      <w:marBottom w:val="0"/>
      <w:divBdr>
        <w:top w:val="none" w:sz="0" w:space="0" w:color="auto"/>
        <w:left w:val="none" w:sz="0" w:space="0" w:color="auto"/>
        <w:bottom w:val="none" w:sz="0" w:space="0" w:color="auto"/>
        <w:right w:val="none" w:sz="0" w:space="0" w:color="auto"/>
      </w:divBdr>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404768383">
      <w:bodyDiv w:val="1"/>
      <w:marLeft w:val="0"/>
      <w:marRight w:val="0"/>
      <w:marTop w:val="0"/>
      <w:marBottom w:val="0"/>
      <w:divBdr>
        <w:top w:val="none" w:sz="0" w:space="0" w:color="auto"/>
        <w:left w:val="none" w:sz="0" w:space="0" w:color="auto"/>
        <w:bottom w:val="none" w:sz="0" w:space="0" w:color="auto"/>
        <w:right w:val="none" w:sz="0" w:space="0" w:color="auto"/>
      </w:divBdr>
    </w:div>
    <w:div w:id="449126077">
      <w:bodyDiv w:val="1"/>
      <w:marLeft w:val="0"/>
      <w:marRight w:val="0"/>
      <w:marTop w:val="0"/>
      <w:marBottom w:val="0"/>
      <w:divBdr>
        <w:top w:val="none" w:sz="0" w:space="0" w:color="auto"/>
        <w:left w:val="none" w:sz="0" w:space="0" w:color="auto"/>
        <w:bottom w:val="none" w:sz="0" w:space="0" w:color="auto"/>
        <w:right w:val="none" w:sz="0" w:space="0" w:color="auto"/>
      </w:divBdr>
    </w:div>
    <w:div w:id="468285337">
      <w:bodyDiv w:val="1"/>
      <w:marLeft w:val="0"/>
      <w:marRight w:val="0"/>
      <w:marTop w:val="0"/>
      <w:marBottom w:val="0"/>
      <w:divBdr>
        <w:top w:val="none" w:sz="0" w:space="0" w:color="auto"/>
        <w:left w:val="none" w:sz="0" w:space="0" w:color="auto"/>
        <w:bottom w:val="none" w:sz="0" w:space="0" w:color="auto"/>
        <w:right w:val="none" w:sz="0" w:space="0" w:color="auto"/>
      </w:divBdr>
    </w:div>
    <w:div w:id="512188209">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739180777">
      <w:bodyDiv w:val="1"/>
      <w:marLeft w:val="0"/>
      <w:marRight w:val="0"/>
      <w:marTop w:val="0"/>
      <w:marBottom w:val="0"/>
      <w:divBdr>
        <w:top w:val="none" w:sz="0" w:space="0" w:color="auto"/>
        <w:left w:val="none" w:sz="0" w:space="0" w:color="auto"/>
        <w:bottom w:val="none" w:sz="0" w:space="0" w:color="auto"/>
        <w:right w:val="none" w:sz="0" w:space="0" w:color="auto"/>
      </w:divBdr>
    </w:div>
    <w:div w:id="759717222">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7106">
      <w:bodyDiv w:val="1"/>
      <w:marLeft w:val="0"/>
      <w:marRight w:val="0"/>
      <w:marTop w:val="0"/>
      <w:marBottom w:val="0"/>
      <w:divBdr>
        <w:top w:val="none" w:sz="0" w:space="0" w:color="auto"/>
        <w:left w:val="none" w:sz="0" w:space="0" w:color="auto"/>
        <w:bottom w:val="none" w:sz="0" w:space="0" w:color="auto"/>
        <w:right w:val="none" w:sz="0" w:space="0" w:color="auto"/>
      </w:divBdr>
    </w:div>
    <w:div w:id="1500585434">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69211042">
      <w:bodyDiv w:val="1"/>
      <w:marLeft w:val="0"/>
      <w:marRight w:val="0"/>
      <w:marTop w:val="0"/>
      <w:marBottom w:val="0"/>
      <w:divBdr>
        <w:top w:val="none" w:sz="0" w:space="0" w:color="auto"/>
        <w:left w:val="none" w:sz="0" w:space="0" w:color="auto"/>
        <w:bottom w:val="none" w:sz="0" w:space="0" w:color="auto"/>
        <w:right w:val="none" w:sz="0" w:space="0" w:color="auto"/>
      </w:divBdr>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 w:id="2108232972">
      <w:bodyDiv w:val="1"/>
      <w:marLeft w:val="0"/>
      <w:marRight w:val="0"/>
      <w:marTop w:val="0"/>
      <w:marBottom w:val="0"/>
      <w:divBdr>
        <w:top w:val="none" w:sz="0" w:space="0" w:color="auto"/>
        <w:left w:val="none" w:sz="0" w:space="0" w:color="auto"/>
        <w:bottom w:val="none" w:sz="0" w:space="0" w:color="auto"/>
        <w:right w:val="none" w:sz="0" w:space="0" w:color="auto"/>
      </w:divBdr>
    </w:div>
    <w:div w:id="2113669701">
      <w:bodyDiv w:val="1"/>
      <w:marLeft w:val="0"/>
      <w:marRight w:val="0"/>
      <w:marTop w:val="0"/>
      <w:marBottom w:val="0"/>
      <w:divBdr>
        <w:top w:val="none" w:sz="0" w:space="0" w:color="auto"/>
        <w:left w:val="none" w:sz="0" w:space="0" w:color="auto"/>
        <w:bottom w:val="none" w:sz="0" w:space="0" w:color="auto"/>
        <w:right w:val="none" w:sz="0" w:space="0" w:color="auto"/>
      </w:divBdr>
    </w:div>
    <w:div w:id="212180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ourts.alaska.gov/shc/family/docs/shc-1630n.pdf" TargetMode="External"/><Relationship Id="rId21" Type="http://schemas.openxmlformats.org/officeDocument/2006/relationships/hyperlink" Target="http://www.courts.alaska.gov/shc/family/docs/shc-1128.docx" TargetMode="External"/><Relationship Id="rId42" Type="http://schemas.openxmlformats.org/officeDocument/2006/relationships/hyperlink" Target="https://public.courts.alaska.gov/web/forms/docs/dr-344.pdf" TargetMode="External"/><Relationship Id="rId63" Type="http://schemas.openxmlformats.org/officeDocument/2006/relationships/hyperlink" Target="https://public.courts.alaska.gov/web/forms/docs/dr-308.pdf" TargetMode="External"/><Relationship Id="rId84" Type="http://schemas.openxmlformats.org/officeDocument/2006/relationships/hyperlink" Target="https://courts.alaska.gov/shc/family/docs/shc-1302n.pdf" TargetMode="External"/><Relationship Id="rId138" Type="http://schemas.openxmlformats.org/officeDocument/2006/relationships/hyperlink" Target="https://public.courts.alaska.gov/web/forms/docs/tf-920.pdf" TargetMode="External"/><Relationship Id="rId159" Type="http://schemas.openxmlformats.org/officeDocument/2006/relationships/hyperlink" Target="https://courts.alaska.gov/shc/family/docs/shc-1305n.pdf" TargetMode="External"/><Relationship Id="rId170" Type="http://schemas.openxmlformats.org/officeDocument/2006/relationships/hyperlink" Target="http://www.courts.alaska.gov/shc/family/docs/shc-1063.docx" TargetMode="External"/><Relationship Id="rId191" Type="http://schemas.openxmlformats.org/officeDocument/2006/relationships/hyperlink" Target="https://courts.alaska.gov/shc/appeals" TargetMode="External"/><Relationship Id="rId205" Type="http://schemas.openxmlformats.org/officeDocument/2006/relationships/hyperlink" Target="https://courts.alaska.gov/shc/family/selfhelp.htm" TargetMode="External"/><Relationship Id="rId107" Type="http://schemas.openxmlformats.org/officeDocument/2006/relationships/hyperlink" Target="http://courts.alaska.gov/shc/family/docs/shc-1630.doc" TargetMode="External"/><Relationship Id="rId11" Type="http://schemas.openxmlformats.org/officeDocument/2006/relationships/hyperlink" Target="https://www.alaskamediators.org/directory" TargetMode="External"/><Relationship Id="rId32" Type="http://schemas.openxmlformats.org/officeDocument/2006/relationships/hyperlink" Target="https://public.courts.alaska.gov/web/forms/docs/civ-125s.pdf" TargetMode="External"/><Relationship Id="rId37" Type="http://schemas.openxmlformats.org/officeDocument/2006/relationships/hyperlink" Target="https://public.courts.alaska.gov/web/forms/docs/dr-484.pdf" TargetMode="External"/><Relationship Id="rId53" Type="http://schemas.openxmlformats.org/officeDocument/2006/relationships/hyperlink" Target="https://courts.alaska.gov/shc/family/shcforms.htm" TargetMode="External"/><Relationship Id="rId58" Type="http://schemas.openxmlformats.org/officeDocument/2006/relationships/hyperlink" Target="https://public.courts.alaska.gov/web/forms/docs/dr-308.pdf" TargetMode="External"/><Relationship Id="rId74" Type="http://schemas.openxmlformats.org/officeDocument/2006/relationships/hyperlink" Target="https://public.courts.alaska.gov/web/forms/docs/dr-735.pdf" TargetMode="External"/><Relationship Id="rId79" Type="http://schemas.openxmlformats.org/officeDocument/2006/relationships/hyperlink" Target="https://courts.alaska.gov/rules/docs/civ.pdf" TargetMode="External"/><Relationship Id="rId102" Type="http://schemas.openxmlformats.org/officeDocument/2006/relationships/hyperlink" Target="https://courts.alaska.gov/shc/family/docs/shc-1548.doc" TargetMode="External"/><Relationship Id="rId123" Type="http://schemas.openxmlformats.org/officeDocument/2006/relationships/hyperlink" Target="https://public.courts.alaska.gov/web/forms/docs/dr-150.pdf" TargetMode="External"/><Relationship Id="rId128" Type="http://schemas.openxmlformats.org/officeDocument/2006/relationships/hyperlink" Target="https://www.youtube.com/watch?v=E7cYJyRciBg" TargetMode="External"/><Relationship Id="rId144" Type="http://schemas.openxmlformats.org/officeDocument/2006/relationships/hyperlink" Target="https://courts.alaska.gov/courtdir/efiling.htm" TargetMode="External"/><Relationship Id="rId149" Type="http://schemas.openxmlformats.org/officeDocument/2006/relationships/hyperlink" Target="https://courts.alaska.gov/shc/family/docs/shc-1620.doc" TargetMode="External"/><Relationship Id="rId5" Type="http://schemas.openxmlformats.org/officeDocument/2006/relationships/settings" Target="settings.xml"/><Relationship Id="rId90" Type="http://schemas.openxmlformats.org/officeDocument/2006/relationships/hyperlink" Target="http://courts.alaska.gov/shc/family/docs/shc-1300.doc" TargetMode="External"/><Relationship Id="rId95" Type="http://schemas.openxmlformats.org/officeDocument/2006/relationships/hyperlink" Target="http://courts.alaska.gov/shc/family/docs/shc-1302n.pdf" TargetMode="External"/><Relationship Id="rId160" Type="http://schemas.openxmlformats.org/officeDocument/2006/relationships/hyperlink" Target="https://courts.alaska.gov/shc/appeals/appeals.htm" TargetMode="External"/><Relationship Id="rId165" Type="http://schemas.openxmlformats.org/officeDocument/2006/relationships/hyperlink" Target="http://www.courts.alaska.gov/shc/family/docs/shc-1128.docx" TargetMode="External"/><Relationship Id="rId181" Type="http://schemas.openxmlformats.org/officeDocument/2006/relationships/hyperlink" Target="http://www.courts.alaska.gov/shc/family/docs/shc-1061.doc" TargetMode="External"/><Relationship Id="rId186" Type="http://schemas.openxmlformats.org/officeDocument/2006/relationships/hyperlink" Target="https://courts.alaska.gov/shc/appeals/docs/SHS_AP_1000.pdf" TargetMode="External"/><Relationship Id="rId211" Type="http://schemas.openxmlformats.org/officeDocument/2006/relationships/hyperlink" Target="https://alaska.freelegalanswers.org/" TargetMode="External"/><Relationship Id="rId22" Type="http://schemas.openxmlformats.org/officeDocument/2006/relationships/hyperlink" Target="https://courts.alaska.gov/shc/family/docs/shc-1128n.pdf" TargetMode="External"/><Relationship Id="rId27" Type="http://schemas.openxmlformats.org/officeDocument/2006/relationships/hyperlink" Target="https://public.courts.alaska.gov/web/forms/docs/dr-150.pdf" TargetMode="External"/><Relationship Id="rId43" Type="http://schemas.openxmlformats.org/officeDocument/2006/relationships/hyperlink" Target="https://public.courts.alaska.gov/web/forms/docs/dr-345.pdf" TargetMode="External"/><Relationship Id="rId48" Type="http://schemas.openxmlformats.org/officeDocument/2006/relationships/hyperlink" Target="https://courts.alaska.gov/rules/docs/civ.pdf" TargetMode="External"/><Relationship Id="rId64" Type="http://schemas.openxmlformats.org/officeDocument/2006/relationships/hyperlink" Target="https://public.courts.alaska.gov/web/forms/docs/dr-308.pdf" TargetMode="External"/><Relationship Id="rId69" Type="http://schemas.openxmlformats.org/officeDocument/2006/relationships/hyperlink" Target="https://public.courts.alaska.gov/web/forms/docs/dr-735.pdf" TargetMode="External"/><Relationship Id="rId113" Type="http://schemas.openxmlformats.org/officeDocument/2006/relationships/hyperlink" Target="https://courts.alaska.gov/shc/family/docs/shc-1302.doc" TargetMode="External"/><Relationship Id="rId118" Type="http://schemas.openxmlformats.org/officeDocument/2006/relationships/hyperlink" Target="https://youtu.be/2irmxT0_0EA" TargetMode="External"/><Relationship Id="rId134" Type="http://schemas.openxmlformats.org/officeDocument/2006/relationships/hyperlink" Target="https://courts.alaska.gov/shc/family/selfhelp.htm" TargetMode="External"/><Relationship Id="rId139" Type="http://schemas.openxmlformats.org/officeDocument/2006/relationships/hyperlink" Target="https://public.courts.alaska.gov/web/forms/docs/tf-920.pdf" TargetMode="External"/><Relationship Id="rId80" Type="http://schemas.openxmlformats.org/officeDocument/2006/relationships/hyperlink" Target="https://courts.alaska.gov/shc/family/docs/shc-1545.doc" TargetMode="External"/><Relationship Id="rId85" Type="http://schemas.openxmlformats.org/officeDocument/2006/relationships/hyperlink" Target="https://courts.alaska.gov/shc/family/docs/shc-1545.doc" TargetMode="External"/><Relationship Id="rId150" Type="http://schemas.openxmlformats.org/officeDocument/2006/relationships/hyperlink" Target="https://courts.alaska.gov/shc/family/docs/shc-1620.doc" TargetMode="External"/><Relationship Id="rId155" Type="http://schemas.openxmlformats.org/officeDocument/2006/relationships/hyperlink" Target="https://courts.alaska.gov/shc/appeals/appeals.htm" TargetMode="External"/><Relationship Id="rId171" Type="http://schemas.openxmlformats.org/officeDocument/2006/relationships/hyperlink" Target="http://www.courts.alaska.gov/shc/family/docs/shc-1063n.pdf" TargetMode="External"/><Relationship Id="rId176" Type="http://schemas.openxmlformats.org/officeDocument/2006/relationships/hyperlink" Target="https://public.courts.alaska.gov/web/forms/docs/dr-307.pdf" TargetMode="External"/><Relationship Id="rId192" Type="http://schemas.openxmlformats.org/officeDocument/2006/relationships/hyperlink" Target="http://courts.alaska.gov/shc/appeals" TargetMode="External"/><Relationship Id="rId197" Type="http://schemas.openxmlformats.org/officeDocument/2006/relationships/hyperlink" Target="http://www.courts.alaska.gov/shc/family/docs/shc-1061.doc" TargetMode="External"/><Relationship Id="rId206" Type="http://schemas.openxmlformats.org/officeDocument/2006/relationships/hyperlink" Target="https://courts.alaska.gov/shc/shclawyer.htm" TargetMode="External"/><Relationship Id="rId201" Type="http://schemas.openxmlformats.org/officeDocument/2006/relationships/hyperlink" Target="http://www.courts.alaska.gov/shc/family/docs/shc-1063.docx" TargetMode="External"/><Relationship Id="rId12" Type="http://schemas.openxmlformats.org/officeDocument/2006/relationships/hyperlink" Target="https://www.alaskacollaborative.org/" TargetMode="External"/><Relationship Id="rId17" Type="http://schemas.openxmlformats.org/officeDocument/2006/relationships/hyperlink" Target="http://www.courts.alaska.gov/shc/family/docs/shc-1310.doc" TargetMode="External"/><Relationship Id="rId33" Type="http://schemas.openxmlformats.org/officeDocument/2006/relationships/hyperlink" Target="https://public.courts.alaska.gov/web/forms/docs/dr-482.pdf" TargetMode="External"/><Relationship Id="rId38" Type="http://schemas.openxmlformats.org/officeDocument/2006/relationships/hyperlink" Target="https://public.courts.alaska.gov/web/forms/docs/dr-485.pdf" TargetMode="External"/><Relationship Id="rId59" Type="http://schemas.openxmlformats.org/officeDocument/2006/relationships/hyperlink" Target="https://public.courts.alaska.gov/web/forms/docs/dr-307.pdf" TargetMode="External"/><Relationship Id="rId103" Type="http://schemas.openxmlformats.org/officeDocument/2006/relationships/hyperlink" Target="https://courts.alaska.gov/shc/family/docs/shc-1548n.pdf" TargetMode="External"/><Relationship Id="rId108" Type="http://schemas.openxmlformats.org/officeDocument/2006/relationships/hyperlink" Target="http://courts.alaska.gov/shc/family/docs/shc-1630n.pdf" TargetMode="External"/><Relationship Id="rId124" Type="http://schemas.openxmlformats.org/officeDocument/2006/relationships/hyperlink" Target="https://public.courts.alaska.gov/web/forms/docs/dr-306.pdf" TargetMode="External"/><Relationship Id="rId129" Type="http://schemas.openxmlformats.org/officeDocument/2006/relationships/hyperlink" Target="https://courts.alaska.gov/efile/index.htm" TargetMode="External"/><Relationship Id="rId54" Type="http://schemas.openxmlformats.org/officeDocument/2006/relationships/hyperlink" Target="https://public.courts.alaska.gov/web/forms/docs/tf-835.pdf" TargetMode="External"/><Relationship Id="rId70" Type="http://schemas.openxmlformats.org/officeDocument/2006/relationships/hyperlink" Target="https://public.courts.alaska.gov/web/forms/docs/tf-835.pdf" TargetMode="External"/><Relationship Id="rId75" Type="http://schemas.openxmlformats.org/officeDocument/2006/relationships/hyperlink" Target="https://public.courts.alaska.gov/web/forms/docs/tf-835.pdf" TargetMode="External"/><Relationship Id="rId91" Type="http://schemas.openxmlformats.org/officeDocument/2006/relationships/hyperlink" Target="http://courts.alaska.gov/shc/family/docs/shc-1300n.pdf" TargetMode="External"/><Relationship Id="rId96" Type="http://schemas.openxmlformats.org/officeDocument/2006/relationships/hyperlink" Target="https://courts.alaska.gov/shc/appeals/appealsresources.htm" TargetMode="External"/><Relationship Id="rId140" Type="http://schemas.openxmlformats.org/officeDocument/2006/relationships/hyperlink" Target="https://courts.alaska.gov/shc/family" TargetMode="External"/><Relationship Id="rId145" Type="http://schemas.openxmlformats.org/officeDocument/2006/relationships/hyperlink" Target="https://courts.alaska.gov/efile/index.htm" TargetMode="External"/><Relationship Id="rId161" Type="http://schemas.openxmlformats.org/officeDocument/2006/relationships/hyperlink" Target="https://courts.alaska.gov/shc/family/after-judgment.htm" TargetMode="External"/><Relationship Id="rId166" Type="http://schemas.openxmlformats.org/officeDocument/2006/relationships/hyperlink" Target="http://www.courts.alaska.gov/shc/family/docs/shc-1128n.pdf" TargetMode="External"/><Relationship Id="rId182" Type="http://schemas.openxmlformats.org/officeDocument/2006/relationships/hyperlink" Target="http://www.courts.alaska.gov/shc/family/docs/shc-1063.docx" TargetMode="External"/><Relationship Id="rId187" Type="http://schemas.openxmlformats.org/officeDocument/2006/relationships/hyperlink" Target="http://courts.alaska.gov/shc/appeals%20" TargetMode="Externa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s://alsc-law.org/apply-for-services" TargetMode="External"/><Relationship Id="rId23" Type="http://schemas.openxmlformats.org/officeDocument/2006/relationships/hyperlink" Target="http://www.courts.alaska.gov/shc/family/docs/shc-1126.doc" TargetMode="External"/><Relationship Id="rId28" Type="http://schemas.openxmlformats.org/officeDocument/2006/relationships/hyperlink" Target="https://public.courts.alaska.gov/web/forms/docs/dr-306.pdf" TargetMode="External"/><Relationship Id="rId49" Type="http://schemas.openxmlformats.org/officeDocument/2006/relationships/hyperlink" Target="https://courts.alaska.gov/shc/family/shclaws.htm" TargetMode="External"/><Relationship Id="rId114" Type="http://schemas.openxmlformats.org/officeDocument/2006/relationships/hyperlink" Target="https://courts.alaska.gov/shc/family/docs/shc-1302n.pdf" TargetMode="External"/><Relationship Id="rId119" Type="http://schemas.openxmlformats.org/officeDocument/2006/relationships/hyperlink" Target="https://public.courts.alaska.gov/web/forms/docs/civ-810.pdf" TargetMode="External"/><Relationship Id="rId44" Type="http://schemas.openxmlformats.org/officeDocument/2006/relationships/hyperlink" Target="https://public.courts.alaska.gov/web/forms/docs/dr-347.pdf" TargetMode="External"/><Relationship Id="rId60" Type="http://schemas.openxmlformats.org/officeDocument/2006/relationships/hyperlink" Target="https://public.courts.alaska.gov/web/forms/docs/dr-305.pdf" TargetMode="External"/><Relationship Id="rId65" Type="http://schemas.openxmlformats.org/officeDocument/2006/relationships/hyperlink" Target="file:///\\polaris\groups\Family%20Law\Legal%20Navigator\A%20Interviews\Changing%20a%20Divorce%20Court%20Order\public.courts.alaska.gov\web\forms\docs\dr-307.pdf" TargetMode="External"/><Relationship Id="rId81" Type="http://schemas.openxmlformats.org/officeDocument/2006/relationships/hyperlink" Target="https://courts.alaska.gov/shc/family/docs/shc-1545n.pdf" TargetMode="External"/><Relationship Id="rId86" Type="http://schemas.openxmlformats.org/officeDocument/2006/relationships/hyperlink" Target="https://courts.alaska.gov/shc/family/docs/shc-1545n.pdf" TargetMode="External"/><Relationship Id="rId130" Type="http://schemas.openxmlformats.org/officeDocument/2006/relationships/hyperlink" Target="https://courts.alaska.gov/efile" TargetMode="External"/><Relationship Id="rId135" Type="http://schemas.openxmlformats.org/officeDocument/2006/relationships/hyperlink" Target="https://public.courts.alaska.gov/web/forms/docs/tf-920.pdf" TargetMode="External"/><Relationship Id="rId151" Type="http://schemas.openxmlformats.org/officeDocument/2006/relationships/hyperlink" Target="https://youtube.com/watch?v=egoBeRFB_Uw" TargetMode="External"/><Relationship Id="rId156" Type="http://schemas.openxmlformats.org/officeDocument/2006/relationships/hyperlink" Target="https://www.youtube.com/watch?v=egoBeRFB_Uw" TargetMode="External"/><Relationship Id="rId177" Type="http://schemas.openxmlformats.org/officeDocument/2006/relationships/hyperlink" Target="https://public.courts.alaska.gov/web/forms/docs/dr-308.pdf" TargetMode="External"/><Relationship Id="rId198" Type="http://schemas.openxmlformats.org/officeDocument/2006/relationships/hyperlink" Target="http://www.courts.alaska.gov/shc/family/docs/shc-1063.docx" TargetMode="External"/><Relationship Id="rId172" Type="http://schemas.openxmlformats.org/officeDocument/2006/relationships/hyperlink" Target="https://public.courts.alaska.gov/web/forms/docs/dr-301.pdf" TargetMode="External"/><Relationship Id="rId193" Type="http://schemas.openxmlformats.org/officeDocument/2006/relationships/hyperlink" Target="http://www.courts.alaska.gov/shc/appeals/docs/SHS_AP_400.doc" TargetMode="External"/><Relationship Id="rId202" Type="http://schemas.openxmlformats.org/officeDocument/2006/relationships/hyperlink" Target="http://www.courts.alaska.gov/shc/family/docs/shc-1063n.pdf" TargetMode="External"/><Relationship Id="rId207" Type="http://schemas.openxmlformats.org/officeDocument/2006/relationships/hyperlink" Target="https://alaska.freelegalanswers.org/" TargetMode="External"/><Relationship Id="rId13" Type="http://schemas.openxmlformats.org/officeDocument/2006/relationships/hyperlink" Target="https://public.courts.alaska.gov/web/forms/docs/med-405.pdf" TargetMode="External"/><Relationship Id="rId18" Type="http://schemas.openxmlformats.org/officeDocument/2006/relationships/hyperlink" Target="http://www.courts.alaska.gov/shc/family/docs/shc-1310n.pdf" TargetMode="External"/><Relationship Id="rId39" Type="http://schemas.openxmlformats.org/officeDocument/2006/relationships/hyperlink" Target="https://public.courts.alaska.gov/web/forms/docs/dr-341.pdf" TargetMode="External"/><Relationship Id="rId109" Type="http://schemas.openxmlformats.org/officeDocument/2006/relationships/hyperlink" Target="https://youtu.be/2irmxT0_0EA" TargetMode="External"/><Relationship Id="rId34" Type="http://schemas.openxmlformats.org/officeDocument/2006/relationships/hyperlink" Target="https://public.courts.alaska.gov/web/forms/docs/dr-483.pdf" TargetMode="External"/><Relationship Id="rId50" Type="http://schemas.openxmlformats.org/officeDocument/2006/relationships/hyperlink" Target="https://courts.alaska.gov/shc/family/shcforms.htm" TargetMode="External"/><Relationship Id="rId55" Type="http://schemas.openxmlformats.org/officeDocument/2006/relationships/hyperlink" Target="https://public.courts.alaska.gov/web/forms/docs/dr-305.pdf" TargetMode="External"/><Relationship Id="rId76" Type="http://schemas.openxmlformats.org/officeDocument/2006/relationships/hyperlink" Target="https://public.courts.alaska.gov/web/forms/docs/civ-650.pdf" TargetMode="External"/><Relationship Id="rId97" Type="http://schemas.openxmlformats.org/officeDocument/2006/relationships/hyperlink" Target="https://courts.alaska.gov/shc/appeals/docs/SHS_AP_130.doc" TargetMode="External"/><Relationship Id="rId104" Type="http://schemas.openxmlformats.org/officeDocument/2006/relationships/hyperlink" Target="https://public.courts.alaska.gov/web/forms/docs/tf-835.pdf" TargetMode="External"/><Relationship Id="rId120" Type="http://schemas.openxmlformats.org/officeDocument/2006/relationships/hyperlink" Target="https://public.courts.alaska.gov/web/forms/docs/civ-820.pdf" TargetMode="External"/><Relationship Id="rId125" Type="http://schemas.openxmlformats.org/officeDocument/2006/relationships/hyperlink" Target="https://public.courts.alaska.gov/web/forms/docs/dr-307.pdf" TargetMode="External"/><Relationship Id="rId141" Type="http://schemas.openxmlformats.org/officeDocument/2006/relationships/hyperlink" Target="https://public.courts.alaska.gov/web/forms/docs/tf-920.pdf" TargetMode="External"/><Relationship Id="rId146" Type="http://schemas.openxmlformats.org/officeDocument/2006/relationships/hyperlink" Target="https://courts.alaska.gov/courtdir/efiling.htm" TargetMode="External"/><Relationship Id="rId167" Type="http://schemas.openxmlformats.org/officeDocument/2006/relationships/hyperlink" Target="http://www.courts.alaska.gov/shc/family/docs/shc-1126.docx" TargetMode="External"/><Relationship Id="rId188" Type="http://schemas.openxmlformats.org/officeDocument/2006/relationships/hyperlink" Target="https://courts.alaska.gov/shc/appeals/docs/SHS_AP_1000.pdf" TargetMode="External"/><Relationship Id="rId7" Type="http://schemas.openxmlformats.org/officeDocument/2006/relationships/footnotes" Target="footnotes.xml"/><Relationship Id="rId71" Type="http://schemas.openxmlformats.org/officeDocument/2006/relationships/hyperlink" Target="https://public.courts.alaska.gov/web/forms/docs/civ-650.pdf" TargetMode="External"/><Relationship Id="rId92" Type="http://schemas.openxmlformats.org/officeDocument/2006/relationships/hyperlink" Target="http://courts.alaska.gov/shc/family/docs/shc-1301.doc" TargetMode="External"/><Relationship Id="rId162" Type="http://schemas.openxmlformats.org/officeDocument/2006/relationships/hyperlink" Target="https://courts.alaska.gov/shc/family/after-judgment.htm" TargetMode="External"/><Relationship Id="rId183" Type="http://schemas.openxmlformats.org/officeDocument/2006/relationships/hyperlink" Target="http://www.courts.alaska.gov/shc/family/docs/shc-1061n.pdf" TargetMode="External"/><Relationship Id="rId213"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https://public.courts.alaska.gov/web/forms/docs/dr-307.pdf" TargetMode="External"/><Relationship Id="rId24" Type="http://schemas.openxmlformats.org/officeDocument/2006/relationships/hyperlink" Target="https://courts.alaska.gov/shc/family/docs/shc-1126n.pdf" TargetMode="External"/><Relationship Id="rId40" Type="http://schemas.openxmlformats.org/officeDocument/2006/relationships/hyperlink" Target="https://public.courts.alaska.gov/web/forms/docs/dr-342.pdf" TargetMode="External"/><Relationship Id="rId45" Type="http://schemas.openxmlformats.org/officeDocument/2006/relationships/hyperlink" Target="https://public.courts.alaska.gov/web/forms/docs/tf-920.pdf" TargetMode="External"/><Relationship Id="rId66" Type="http://schemas.openxmlformats.org/officeDocument/2006/relationships/hyperlink" Target="https://public.courts.alaska.gov/web/forms/docs/dr-307.pdf" TargetMode="External"/><Relationship Id="rId87" Type="http://schemas.openxmlformats.org/officeDocument/2006/relationships/hyperlink" Target="https://public.courts.alaska.gov/web/forms/docs/tf-835.pdf" TargetMode="External"/><Relationship Id="rId110" Type="http://schemas.openxmlformats.org/officeDocument/2006/relationships/hyperlink" Target="https://courts.alaska.gov/shc/family/docs/shc-1548.doc" TargetMode="External"/><Relationship Id="rId115" Type="http://schemas.openxmlformats.org/officeDocument/2006/relationships/hyperlink" Target="http://courts.alaska.gov/shc/family/docs/shc-1630.doc" TargetMode="External"/><Relationship Id="rId131" Type="http://schemas.openxmlformats.org/officeDocument/2006/relationships/hyperlink" Target="https://courts.alaska.gov/efile" TargetMode="External"/><Relationship Id="rId136" Type="http://schemas.openxmlformats.org/officeDocument/2006/relationships/hyperlink" Target="https://public.courts.alaska.gov/web/forms/docs/tf-920.pdf" TargetMode="External"/><Relationship Id="rId157" Type="http://schemas.openxmlformats.org/officeDocument/2006/relationships/hyperlink" Target="https://youtu.be/YQvG7GEGeoo" TargetMode="External"/><Relationship Id="rId178" Type="http://schemas.openxmlformats.org/officeDocument/2006/relationships/hyperlink" Target="http://www.courts.alaska.gov/shc/family/docs/shc-1063.doc" TargetMode="External"/><Relationship Id="rId61" Type="http://schemas.openxmlformats.org/officeDocument/2006/relationships/hyperlink" Target="https://courts.alaska.gov/shc/family/docs/shc-dr305f-sample.pdf" TargetMode="External"/><Relationship Id="rId82" Type="http://schemas.openxmlformats.org/officeDocument/2006/relationships/hyperlink" Target="https://public.courts.alaska.gov/web/forms/docs/tf-835.pdf" TargetMode="External"/><Relationship Id="rId152" Type="http://schemas.openxmlformats.org/officeDocument/2006/relationships/hyperlink" Target="https://youtu.be/YQvG7GEGeoo" TargetMode="External"/><Relationship Id="rId173" Type="http://schemas.openxmlformats.org/officeDocument/2006/relationships/hyperlink" Target="https://public.courts.alaska.gov/web/forms/docs/dr-305.pdf" TargetMode="External"/><Relationship Id="rId194" Type="http://schemas.openxmlformats.org/officeDocument/2006/relationships/hyperlink" Target="http://www.courts.alaska.gov/shc/appeals/docs/SHS_AP_410.doc" TargetMode="External"/><Relationship Id="rId199" Type="http://schemas.openxmlformats.org/officeDocument/2006/relationships/hyperlink" Target="http://www.courts.alaska.gov/shc/family/docs/shc-1061n.pdf" TargetMode="External"/><Relationship Id="rId203" Type="http://schemas.openxmlformats.org/officeDocument/2006/relationships/hyperlink" Target="http://www.courts.alaska.gov/shc/appeals/docs/SHS_AP_260.doc" TargetMode="External"/><Relationship Id="rId208" Type="http://schemas.openxmlformats.org/officeDocument/2006/relationships/hyperlink" Target="https://alsc-law.org/apply-for-services" TargetMode="External"/><Relationship Id="rId19" Type="http://schemas.openxmlformats.org/officeDocument/2006/relationships/hyperlink" Target="http://www.courts.alaska.gov/shc/family/docs/shc-1063.doc" TargetMode="External"/><Relationship Id="rId14" Type="http://schemas.openxmlformats.org/officeDocument/2006/relationships/hyperlink" Target="http://www.courts.alaska.gov/mediation/index.htm" TargetMode="External"/><Relationship Id="rId30" Type="http://schemas.openxmlformats.org/officeDocument/2006/relationships/hyperlink" Target="https://public.courts.alaska.gov/web/forms/docs/dr-308.pdf" TargetMode="External"/><Relationship Id="rId35" Type="http://schemas.openxmlformats.org/officeDocument/2006/relationships/hyperlink" Target="http://courts.alaska.gov/shc/family/docs/shc-1510.doc" TargetMode="External"/><Relationship Id="rId56" Type="http://schemas.openxmlformats.org/officeDocument/2006/relationships/hyperlink" Target="https://courts.alaska.gov/shc/family/docs/shc-dr305f-sample.pdf" TargetMode="External"/><Relationship Id="rId77" Type="http://schemas.openxmlformats.org/officeDocument/2006/relationships/hyperlink" Target="https://public.courts.alaska.gov/web/forms/docs/tf-835.pdf" TargetMode="External"/><Relationship Id="rId100" Type="http://schemas.openxmlformats.org/officeDocument/2006/relationships/hyperlink" Target="https://courts.alaska.gov/shc/appeals/docs/SHS_AP_130.doc" TargetMode="External"/><Relationship Id="rId105" Type="http://schemas.openxmlformats.org/officeDocument/2006/relationships/hyperlink" Target="https://courts.alaska.gov/shc/family/docs/shc-1302.doc" TargetMode="External"/><Relationship Id="rId126" Type="http://schemas.openxmlformats.org/officeDocument/2006/relationships/hyperlink" Target="https://public.courts.alaska.gov/web/forms/docs/dr-308.pdf" TargetMode="External"/><Relationship Id="rId147" Type="http://schemas.openxmlformats.org/officeDocument/2006/relationships/hyperlink" Target="https://courts.alaska.gov/efile/index.htm" TargetMode="External"/><Relationship Id="rId168" Type="http://schemas.openxmlformats.org/officeDocument/2006/relationships/hyperlink" Target="http://www.courts.alaska.gov/shc/family/docs/shc-1126n.pdf" TargetMode="External"/><Relationship Id="rId8" Type="http://schemas.openxmlformats.org/officeDocument/2006/relationships/endnotes" Target="endnotes.xml"/><Relationship Id="rId51" Type="http://schemas.openxmlformats.org/officeDocument/2006/relationships/hyperlink" Target="https://public.courts.alaska.gov/web/forms/docs/tf-835.pdf" TargetMode="External"/><Relationship Id="rId72" Type="http://schemas.openxmlformats.org/officeDocument/2006/relationships/hyperlink" Target="https://public.courts.alaska.gov/web/forms/docs/tf-835.pdf" TargetMode="External"/><Relationship Id="rId93" Type="http://schemas.openxmlformats.org/officeDocument/2006/relationships/hyperlink" Target="http://courts.alaska.gov/shc/family/docs/shc-1301n.pdf" TargetMode="External"/><Relationship Id="rId98" Type="http://schemas.openxmlformats.org/officeDocument/2006/relationships/hyperlink" Target="https://courts.alaska.gov/shc/appeals" TargetMode="External"/><Relationship Id="rId121" Type="http://schemas.openxmlformats.org/officeDocument/2006/relationships/hyperlink" Target="https://public.courts.alaska.gov/web/forms/docs/dr-725.pdf" TargetMode="External"/><Relationship Id="rId142" Type="http://schemas.openxmlformats.org/officeDocument/2006/relationships/hyperlink" Target="https://public.courts.alaska.gov/web/forms/docs/tf-920.pdf" TargetMode="External"/><Relationship Id="rId163" Type="http://schemas.openxmlformats.org/officeDocument/2006/relationships/hyperlink" Target="https://courts.alaska.gov/shc/appeals/appeals.htm" TargetMode="External"/><Relationship Id="rId184" Type="http://schemas.openxmlformats.org/officeDocument/2006/relationships/hyperlink" Target="https://courts.alaska.gov/shc/appeals/appealsresources.htm" TargetMode="External"/><Relationship Id="rId189" Type="http://schemas.openxmlformats.org/officeDocument/2006/relationships/hyperlink" Target="http://courts.alaska.gov/shc/appeals/appealsglossary.htm" TargetMode="External"/><Relationship Id="rId3" Type="http://schemas.openxmlformats.org/officeDocument/2006/relationships/styles" Target="styles.xml"/><Relationship Id="rId214" Type="http://schemas.openxmlformats.org/officeDocument/2006/relationships/fontTable" Target="fontTable.xml"/><Relationship Id="rId25" Type="http://schemas.openxmlformats.org/officeDocument/2006/relationships/hyperlink" Target="https://public.courts.alaska.gov/web/forms/docs/dr-301.pdf" TargetMode="External"/><Relationship Id="rId46" Type="http://schemas.openxmlformats.org/officeDocument/2006/relationships/hyperlink" Target="https://courts.alaska.gov/rules/docs/civ.pdf" TargetMode="External"/><Relationship Id="rId67" Type="http://schemas.openxmlformats.org/officeDocument/2006/relationships/hyperlink" Target="https://courts.alaska.gov/shc/family/shcforms.htm" TargetMode="External"/><Relationship Id="rId116" Type="http://schemas.openxmlformats.org/officeDocument/2006/relationships/hyperlink" Target="http://courts.alaska.gov/shc/family/docs/shc-1630n.pdf" TargetMode="External"/><Relationship Id="rId137" Type="http://schemas.openxmlformats.org/officeDocument/2006/relationships/hyperlink" Target="https://courts.alaska.gov/shc/family/selfhelp.htm" TargetMode="External"/><Relationship Id="rId158" Type="http://schemas.openxmlformats.org/officeDocument/2006/relationships/hyperlink" Target="https://courts.alaska.gov/shc/family/motions.htm" TargetMode="External"/><Relationship Id="rId20" Type="http://schemas.openxmlformats.org/officeDocument/2006/relationships/hyperlink" Target="http://www.courts.alaska.gov/shc/family/docs/shc-1063n.pdf" TargetMode="External"/><Relationship Id="rId41" Type="http://schemas.openxmlformats.org/officeDocument/2006/relationships/hyperlink" Target="https://public.courts.alaska.gov/web/forms/docs/dr-343.pdf" TargetMode="External"/><Relationship Id="rId62" Type="http://schemas.openxmlformats.org/officeDocument/2006/relationships/hyperlink" Target="https://public.courts.alaska.gov/web/forms/docs/dr-306.pdf" TargetMode="External"/><Relationship Id="rId83" Type="http://schemas.openxmlformats.org/officeDocument/2006/relationships/hyperlink" Target="https://courts.alaska.gov/shc/family/docs/shc-1302.doc" TargetMode="External"/><Relationship Id="rId88" Type="http://schemas.openxmlformats.org/officeDocument/2006/relationships/hyperlink" Target="https://courts.alaska.gov/shc/family/docs/shc-1302.doc" TargetMode="External"/><Relationship Id="rId111" Type="http://schemas.openxmlformats.org/officeDocument/2006/relationships/hyperlink" Target="https://courts.alaska.gov/shc/family/docs/shc-1548n.pdf" TargetMode="External"/><Relationship Id="rId132" Type="http://schemas.openxmlformats.org/officeDocument/2006/relationships/hyperlink" Target="https://courts.alaska.gov/efile/index.htm" TargetMode="External"/><Relationship Id="rId153" Type="http://schemas.openxmlformats.org/officeDocument/2006/relationships/hyperlink" Target="https://courts.alaska.gov/shc/family/motions.htm" TargetMode="External"/><Relationship Id="rId174" Type="http://schemas.openxmlformats.org/officeDocument/2006/relationships/hyperlink" Target="https://public.courts.alaska.gov/web/forms/docs/dr-150.pdf" TargetMode="External"/><Relationship Id="rId179" Type="http://schemas.openxmlformats.org/officeDocument/2006/relationships/hyperlink" Target="http://www.courts.alaska.gov/shc/family/docs/shc-1063.docx" TargetMode="External"/><Relationship Id="rId195" Type="http://schemas.openxmlformats.org/officeDocument/2006/relationships/hyperlink" Target="http://www.courts.alaska.gov/shc/appeals/docs/SHS_AP_420.doc" TargetMode="External"/><Relationship Id="rId209" Type="http://schemas.openxmlformats.org/officeDocument/2006/relationships/hyperlink" Target="https://courts.alaska.gov/shc/family/selfhelp.htm" TargetMode="External"/><Relationship Id="rId190" Type="http://schemas.openxmlformats.org/officeDocument/2006/relationships/hyperlink" Target="http://courts.alaska.gov/shc/appeals/appealsglossary.htm" TargetMode="External"/><Relationship Id="rId204" Type="http://schemas.openxmlformats.org/officeDocument/2006/relationships/hyperlink" Target="http://www.courts.alaska.gov/shc/appeals/docs/SHS_AP_260.doc" TargetMode="External"/><Relationship Id="rId15" Type="http://schemas.openxmlformats.org/officeDocument/2006/relationships/hyperlink" Target="https://www.alaskamediators.org/directory" TargetMode="External"/><Relationship Id="rId36" Type="http://schemas.openxmlformats.org/officeDocument/2006/relationships/hyperlink" Target="http://courts.alaska.gov/shc/family/docs/shc-1510n.pdf" TargetMode="External"/><Relationship Id="rId57" Type="http://schemas.openxmlformats.org/officeDocument/2006/relationships/hyperlink" Target="https://public.courts.alaska.gov/web/forms/docs/dr-306.pdf" TargetMode="External"/><Relationship Id="rId106" Type="http://schemas.openxmlformats.org/officeDocument/2006/relationships/hyperlink" Target="https://courts.alaska.gov/shc/family/docs/shc-1302n.pdf" TargetMode="External"/><Relationship Id="rId127" Type="http://schemas.openxmlformats.org/officeDocument/2006/relationships/hyperlink" Target="https://https:/public.courts.alaska.gov/web/forms/docs/civ-808total.pdf" TargetMode="External"/><Relationship Id="rId10" Type="http://schemas.openxmlformats.org/officeDocument/2006/relationships/hyperlink" Target="http://www.courts.alaska.gov/mediation/index.htm" TargetMode="External"/><Relationship Id="rId31" Type="http://schemas.openxmlformats.org/officeDocument/2006/relationships/hyperlink" Target="https://courts.alaska.gov/shc/shclawyer.htm" TargetMode="External"/><Relationship Id="rId52" Type="http://schemas.openxmlformats.org/officeDocument/2006/relationships/hyperlink" Target="https://www.youtube.com/watch?v=2irmxT0_0EA" TargetMode="External"/><Relationship Id="rId73" Type="http://schemas.openxmlformats.org/officeDocument/2006/relationships/hyperlink" Target="https://www.youtube.com/watch?v=2irmxT0_0EA" TargetMode="External"/><Relationship Id="rId78" Type="http://schemas.openxmlformats.org/officeDocument/2006/relationships/hyperlink" Target="file:///\\polaris\groups\Family%20Law\Legal%20Navigator\A%20Interviews\Changing%20a%20Divorce%20Court%20Order\youtube.com\watch%3fv=2irmxT0_0EA" TargetMode="External"/><Relationship Id="rId94" Type="http://schemas.openxmlformats.org/officeDocument/2006/relationships/hyperlink" Target="http://courts.alaska.gov/shc/family/docs/shc-1302.doc" TargetMode="External"/><Relationship Id="rId99" Type="http://schemas.openxmlformats.org/officeDocument/2006/relationships/hyperlink" Target="https://courts.alaska.gov/shc/appeals/appealsresources.htm" TargetMode="External"/><Relationship Id="rId101" Type="http://schemas.openxmlformats.org/officeDocument/2006/relationships/hyperlink" Target="https://courts.alaska.gov/shc/appeals/docs/SHS_AP_130.doc" TargetMode="External"/><Relationship Id="rId122" Type="http://schemas.openxmlformats.org/officeDocument/2006/relationships/hyperlink" Target="https://public.courts.alaska.gov/web/forms/docs/dr-305.pdf" TargetMode="External"/><Relationship Id="rId143" Type="http://schemas.openxmlformats.org/officeDocument/2006/relationships/hyperlink" Target="https://courts.alaska.gov/efile/index.htm" TargetMode="External"/><Relationship Id="rId148" Type="http://schemas.openxmlformats.org/officeDocument/2006/relationships/hyperlink" Target="https://courts.alaska.gov/courtdir/efiling.htm" TargetMode="External"/><Relationship Id="rId164" Type="http://schemas.openxmlformats.org/officeDocument/2006/relationships/hyperlink" Target="https://courts.alaska.gov/shc/appeals/appeals.htm" TargetMode="External"/><Relationship Id="rId169" Type="http://schemas.openxmlformats.org/officeDocument/2006/relationships/hyperlink" Target="http://www.courts.alaska.gov/shc/family/docs/shc-1063.doc" TargetMode="External"/><Relationship Id="rId185" Type="http://schemas.openxmlformats.org/officeDocument/2006/relationships/hyperlink" Target="https://courts.alaska.gov/shc/appeals" TargetMode="External"/><Relationship Id="rId4" Type="http://schemas.microsoft.com/office/2007/relationships/stylesWithEffects" Target="stylesWithEffects.xml"/><Relationship Id="rId9" Type="http://schemas.openxmlformats.org/officeDocument/2006/relationships/hyperlink" Target="https://public.courts.alaska.gov/web/forms/docs/med-405.pdf" TargetMode="External"/><Relationship Id="rId180" Type="http://schemas.openxmlformats.org/officeDocument/2006/relationships/hyperlink" Target="http://www.courts.alaska.gov/shc/family/docs/shc-1063n.pdf" TargetMode="External"/><Relationship Id="rId210" Type="http://schemas.openxmlformats.org/officeDocument/2006/relationships/hyperlink" Target="https://courts.alaska.gov/shc/shclawyer.htm" TargetMode="External"/><Relationship Id="rId215" Type="http://schemas.openxmlformats.org/officeDocument/2006/relationships/theme" Target="theme/theme1.xml"/><Relationship Id="rId26" Type="http://schemas.openxmlformats.org/officeDocument/2006/relationships/hyperlink" Target="https://public.courts.alaska.gov/web/forms/docs/dr-305.pdf" TargetMode="External"/><Relationship Id="rId47" Type="http://schemas.openxmlformats.org/officeDocument/2006/relationships/hyperlink" Target="https://courts.alaska.gov/shc/family/shclaws.htm" TargetMode="External"/><Relationship Id="rId68" Type="http://schemas.openxmlformats.org/officeDocument/2006/relationships/hyperlink" Target="https://public.courts.alaska.gov/web/forms/docs/dr-735.pdf" TargetMode="External"/><Relationship Id="rId89" Type="http://schemas.openxmlformats.org/officeDocument/2006/relationships/hyperlink" Target="https://courts.alaska.gov/shc/family/docs/shc-1302n.pdf" TargetMode="External"/><Relationship Id="rId112" Type="http://schemas.openxmlformats.org/officeDocument/2006/relationships/hyperlink" Target="https://public.courts.alaska.gov/web/forms/docs/tf-835.pdf" TargetMode="External"/><Relationship Id="rId133" Type="http://schemas.openxmlformats.org/officeDocument/2006/relationships/hyperlink" Target="https://courts.alaska.gov/courtdir/efiling.htm" TargetMode="External"/><Relationship Id="rId154" Type="http://schemas.openxmlformats.org/officeDocument/2006/relationships/hyperlink" Target="https://courts.alaska.gov/shc/family/docs/shc-1305n.pdf" TargetMode="External"/><Relationship Id="rId175" Type="http://schemas.openxmlformats.org/officeDocument/2006/relationships/hyperlink" Target="https://public.courts.alaska.gov/web/forms/docs/dr-306.pdf" TargetMode="External"/><Relationship Id="rId196" Type="http://schemas.openxmlformats.org/officeDocument/2006/relationships/hyperlink" Target="http://www.courts.alaska.gov/shc/appeals/docs/SHS_AP_440.doc" TargetMode="External"/><Relationship Id="rId200" Type="http://schemas.openxmlformats.org/officeDocument/2006/relationships/hyperlink" Target="http://www.courts.alaska.gov/shc/family/docs/shc-1063.doc" TargetMode="External"/><Relationship Id="rId16" Type="http://schemas.openxmlformats.org/officeDocument/2006/relationships/hyperlink" Target="https://alaskacollaborativ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2E20D58-7001-4466-9244-5E4B0EEF3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49</Pages>
  <Words>13968</Words>
  <Characters>79622</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Changing a Divorce Order - Personal Action Plan</vt:lpstr>
    </vt:vector>
  </TitlesOfParts>
  <Company>Alaska Court System</Company>
  <LinksUpToDate>false</LinksUpToDate>
  <CharactersWithSpaces>93404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Changing a Divorce Order - Personal Action Plan</dc:title>
  <dc:creator>Caroline Robinson</dc:creator>
  <cp:lastModifiedBy>Caroline Robinson</cp:lastModifiedBy>
  <cp:revision>5</cp:revision>
  <cp:lastPrinted>2022-11-10T19:34:00Z</cp:lastPrinted>
  <dcterms:created xsi:type="dcterms:W3CDTF">2025-04-01T18:23:00Z</dcterms:created>
  <dcterms:modified xsi:type="dcterms:W3CDTF">2025-04-02T04:23:00Z</dcterms:modified>
</cp:coreProperties>
</file>